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677" w:leader="none"/>
          <w:tab w:val="right" w:pos="9354" w:leader="none"/>
        </w:tabs>
        <w:jc w:val="center"/>
        <w:rPr>
          <w:sz w:val="28"/>
          <w:szCs w:val="28"/>
        </w:rPr>
      </w:pPr>
      <w:r>
        <w:rPr>
          <w:sz w:val="28"/>
          <w:szCs w:val="28"/>
        </w:rPr>
        <w:t>Cortical Morphological Congruence as a Biomarker of Brain Development Assessed with Magnetic Resonance Imaging</w:t>
      </w:r>
    </w:p>
    <w:p>
      <w:pPr>
        <w:pStyle w:val="Normal"/>
        <w:tabs>
          <w:tab w:val="clear" w:pos="720"/>
          <w:tab w:val="center" w:pos="4677" w:leader="none"/>
          <w:tab w:val="right" w:pos="9354" w:leader="none"/>
        </w:tabs>
        <w:rPr/>
      </w:pPr>
      <w:r>
        <w:rPr/>
      </w:r>
    </w:p>
    <w:p>
      <w:pPr>
        <w:pStyle w:val="Normal"/>
        <w:tabs>
          <w:tab w:val="clear" w:pos="720"/>
          <w:tab w:val="center" w:pos="4677" w:leader="none"/>
          <w:tab w:val="right" w:pos="9354" w:leader="none"/>
        </w:tabs>
        <w:jc w:val="center"/>
        <w:rPr/>
      </w:pPr>
      <w:r>
        <w:rPr/>
        <w:t>Authors: Jacob Levman</w:t>
      </w:r>
      <w:r>
        <w:rPr>
          <w:vertAlign w:val="superscript"/>
        </w:rPr>
        <w:t>1,2,3</w:t>
      </w:r>
      <w:r>
        <w:rPr/>
        <w:t>, Derek Berger</w:t>
      </w:r>
      <w:r>
        <w:rPr>
          <w:vertAlign w:val="superscript"/>
        </w:rPr>
        <w:t>2</w:t>
      </w:r>
      <w:r>
        <w:rPr/>
        <w:t>, (others maybe Bruce Fischl?), Emi Takahashi</w:t>
      </w:r>
      <w:r>
        <w:rPr>
          <w:vertAlign w:val="superscript"/>
        </w:rPr>
        <w:t>1,4</w:t>
      </w:r>
    </w:p>
    <w:p>
      <w:pPr>
        <w:pStyle w:val="Normal"/>
        <w:tabs>
          <w:tab w:val="clear" w:pos="720"/>
          <w:tab w:val="center" w:pos="4677" w:leader="none"/>
          <w:tab w:val="right" w:pos="9354" w:leader="none"/>
        </w:tabs>
        <w:rPr>
          <w:vertAlign w:val="superscript"/>
        </w:rPr>
      </w:pPr>
      <w:r>
        <w:rPr>
          <w:vertAlign w:val="superscript"/>
        </w:rPr>
      </w:r>
    </w:p>
    <w:p>
      <w:pPr>
        <w:pStyle w:val="Normal"/>
        <w:tabs>
          <w:tab w:val="clear" w:pos="720"/>
          <w:tab w:val="center" w:pos="4677" w:leader="none"/>
          <w:tab w:val="right" w:pos="9354" w:leader="none"/>
        </w:tabs>
        <w:rPr/>
      </w:pPr>
      <w:r>
        <w:rPr>
          <w:vertAlign w:val="superscript"/>
        </w:rPr>
        <w:t>1</w:t>
      </w:r>
      <w:r>
        <w:rPr/>
        <w:t xml:space="preserve"> Martinos Center for Biomedical Imaging, Massachusetts General Hospital, Harvard Medical School, Charlestown, MA, USA.</w:t>
      </w:r>
    </w:p>
    <w:p>
      <w:pPr>
        <w:pStyle w:val="Normal"/>
        <w:tabs>
          <w:tab w:val="clear" w:pos="720"/>
          <w:tab w:val="center" w:pos="4677" w:leader="none"/>
          <w:tab w:val="right" w:pos="9354" w:leader="none"/>
        </w:tabs>
        <w:rPr/>
      </w:pPr>
      <w:r>
        <w:rPr>
          <w:vertAlign w:val="superscript"/>
        </w:rPr>
        <w:t>2</w:t>
      </w:r>
      <w:r>
        <w:rPr/>
        <w:t xml:space="preserve"> Department of Computer Science, St. Francis Xavier University, Antigonish, NS, Canada.</w:t>
      </w:r>
    </w:p>
    <w:p>
      <w:pPr>
        <w:pStyle w:val="Normal"/>
        <w:tabs>
          <w:tab w:val="clear" w:pos="720"/>
          <w:tab w:val="center" w:pos="4677" w:leader="none"/>
          <w:tab w:val="right" w:pos="9354" w:leader="none"/>
        </w:tabs>
        <w:rPr/>
      </w:pPr>
      <w:r>
        <w:rPr>
          <w:vertAlign w:val="superscript"/>
        </w:rPr>
        <w:t>3</w:t>
      </w:r>
      <w:r>
        <w:rPr/>
        <w:t xml:space="preserve"> Nova Scotia Health Authority, Halifax, NS, Canada.</w:t>
      </w:r>
    </w:p>
    <w:p>
      <w:pPr>
        <w:pStyle w:val="Normal"/>
        <w:tabs>
          <w:tab w:val="clear" w:pos="720"/>
          <w:tab w:val="center" w:pos="4677" w:leader="none"/>
          <w:tab w:val="right" w:pos="9354" w:leader="none"/>
        </w:tabs>
        <w:rPr/>
      </w:pPr>
      <w:r>
        <w:rPr>
          <w:vertAlign w:val="superscript"/>
        </w:rPr>
        <w:t>4</w:t>
      </w:r>
      <w:r>
        <w:rPr/>
        <w:t xml:space="preserve"> Harvard Medical School, Department of Radiology, Boston, MA, USA.</w:t>
      </w:r>
    </w:p>
    <w:p>
      <w:pPr>
        <w:pStyle w:val="Normal"/>
        <w:tabs>
          <w:tab w:val="clear" w:pos="720"/>
          <w:tab w:val="center" w:pos="4677" w:leader="none"/>
          <w:tab w:val="right" w:pos="9354" w:leader="none"/>
        </w:tabs>
        <w:rPr/>
      </w:pPr>
      <w:r>
        <w:rPr/>
      </w:r>
    </w:p>
    <w:p>
      <w:pPr>
        <w:pStyle w:val="Normal"/>
        <w:tabs>
          <w:tab w:val="clear" w:pos="720"/>
          <w:tab w:val="center" w:pos="4677" w:leader="none"/>
          <w:tab w:val="right" w:pos="9354" w:leader="none"/>
        </w:tabs>
        <w:rPr>
          <w:b/>
          <w:bCs/>
        </w:rPr>
      </w:pPr>
      <w:r>
        <w:rPr>
          <w:b/>
          <w:bCs/>
        </w:rPr>
        <w:t xml:space="preserve">Abstract: </w:t>
      </w:r>
    </w:p>
    <w:p>
      <w:pPr>
        <w:pStyle w:val="Normal"/>
        <w:tabs>
          <w:tab w:val="clear" w:pos="720"/>
          <w:tab w:val="center" w:pos="4677" w:leader="none"/>
          <w:tab w:val="right" w:pos="9354" w:leader="none"/>
        </w:tabs>
        <w:rPr>
          <w:b/>
          <w:bCs/>
        </w:rPr>
      </w:pPr>
      <w:r>
        <w:rPr>
          <w:b/>
          <w:bCs/>
        </w:rPr>
      </w:r>
    </w:p>
    <w:p>
      <w:pPr>
        <w:pStyle w:val="Normal"/>
        <w:tabs>
          <w:tab w:val="clear" w:pos="720"/>
          <w:tab w:val="center" w:pos="4677" w:leader="none"/>
          <w:tab w:val="right" w:pos="9354" w:leader="none"/>
        </w:tabs>
        <w:spacing w:lineRule="auto" w:line="480"/>
        <w:jc w:val="both"/>
        <w:rPr/>
      </w:pPr>
      <w:r>
        <w:rPr/>
        <w:t>A set of novel biomarkers are proposed for the extraction of regional cortical morphological congruence (CMC) measurements from neurological magnetic resonance imaging examinations. These proposed novel biomarkers assess a cortical region’s deviation from expectation for a perfectly regular structure. The proposed CMC biomarkers have been applied to a large sample (n=1113) of neurological MRI examinations of neurotypical patients from the Human Connectome Project. Results demonstrate consistent patterns of regional brain differences in CMC across the cortex, implying differential development regionally in the healthy brain characterizable by CMC. Results demonstrate relatively small standard deviations of CMC values across a large population, implying potential for these biomarkers as a reliable and easily reproducible method to characterize brain development. &lt;perhaps a sentence here on similarities and differences between males and females as part of this baseline analysis. Perhaps Sentence on some other stuff, like our ability to predict IQ or something from CMC measurement&gt;. Future work will investigate CMC’s potential to further characterize healthy brain development, as well as to characterize a variety of different pathological conditions.</w:t>
      </w:r>
    </w:p>
    <w:p>
      <w:pPr>
        <w:pStyle w:val="Normal"/>
        <w:tabs>
          <w:tab w:val="clear" w:pos="720"/>
          <w:tab w:val="center" w:pos="4677" w:leader="none"/>
          <w:tab w:val="right" w:pos="9354" w:leader="none"/>
        </w:tabs>
        <w:rPr/>
      </w:pPr>
      <w:r>
        <w:rPr/>
      </w:r>
    </w:p>
    <w:p>
      <w:pPr>
        <w:pStyle w:val="Normal"/>
        <w:tabs>
          <w:tab w:val="clear" w:pos="720"/>
          <w:tab w:val="center" w:pos="4677" w:leader="none"/>
          <w:tab w:val="right" w:pos="9354" w:leader="none"/>
        </w:tabs>
        <w:jc w:val="both"/>
        <w:rPr/>
      </w:pPr>
      <w:r>
        <w:rPr>
          <w:b/>
          <w:bCs/>
        </w:rPr>
        <w:t>Keywords:</w:t>
      </w:r>
      <w:r>
        <w:rPr/>
        <w:t xml:space="preserve"> morphological, congruence, cortex, neurodevelopment, magnetic resonance imaging, healthy</w:t>
      </w:r>
    </w:p>
    <w:p>
      <w:pPr>
        <w:pStyle w:val="Normal"/>
        <w:tabs>
          <w:tab w:val="clear" w:pos="720"/>
          <w:tab w:val="center" w:pos="4677" w:leader="none"/>
          <w:tab w:val="right" w:pos="9354" w:leader="none"/>
        </w:tabs>
        <w:rPr/>
      </w:pPr>
      <w:r>
        <w:rPr/>
      </w:r>
      <w:r>
        <w:br w:type="page"/>
      </w:r>
    </w:p>
    <w:p>
      <w:pPr>
        <w:pStyle w:val="Normal"/>
        <w:tabs>
          <w:tab w:val="clear" w:pos="720"/>
          <w:tab w:val="center" w:pos="4677" w:leader="none"/>
          <w:tab w:val="right" w:pos="9354" w:leader="none"/>
        </w:tabs>
        <w:spacing w:before="0" w:after="160"/>
        <w:rPr>
          <w:b/>
          <w:bCs/>
        </w:rPr>
      </w:pPr>
      <w:r>
        <w:rPr>
          <w:b/>
          <w:bCs/>
        </w:rPr>
        <w:t>Introduction</w:t>
      </w:r>
    </w:p>
    <w:p>
      <w:pPr>
        <w:pStyle w:val="Normal"/>
        <w:tabs>
          <w:tab w:val="clear" w:pos="720"/>
          <w:tab w:val="center" w:pos="4677" w:leader="none"/>
          <w:tab w:val="right" w:pos="9354" w:leader="none"/>
        </w:tabs>
        <w:rPr/>
      </w:pPr>
      <w:r>
        <w:rPr/>
      </w:r>
    </w:p>
    <w:p>
      <w:pPr>
        <w:pStyle w:val="Normal"/>
        <w:tabs>
          <w:tab w:val="clear" w:pos="720"/>
          <w:tab w:val="center" w:pos="4677" w:leader="none"/>
          <w:tab w:val="right" w:pos="9354" w:leader="none"/>
        </w:tabs>
        <w:spacing w:lineRule="auto" w:line="480"/>
        <w:jc w:val="both"/>
        <w:rPr/>
      </w:pPr>
      <w:r>
        <w:rPr/>
        <w:t xml:space="preserve">Characterization of human cortical development in vivo requires medical imaging technology that provides tissue contrast between gray and white matter. Magnetic resonance imaging (MRI) is sensitive to hydrogen proton concentration, which is variable across tissues, thus MRI provides excellent soft tissue contrast, including between the gray and white matter in the brain (Dubois </w:t>
      </w:r>
      <w:r>
        <w:rPr>
          <w:i/>
          <w:iCs/>
        </w:rPr>
        <w:t>et al</w:t>
      </w:r>
      <w:r>
        <w:rPr/>
        <w:t>., 2021). Automated methods for extracting biomarkers of potential interest, such as a regional cortical tissue’s volume (mm</w:t>
      </w:r>
      <w:r>
        <w:rPr>
          <w:vertAlign w:val="superscript"/>
        </w:rPr>
        <w:t>3</w:t>
      </w:r>
      <w:r>
        <w:rPr/>
        <w:t>), surface area (mm</w:t>
      </w:r>
      <w:r>
        <w:rPr>
          <w:vertAlign w:val="superscript"/>
        </w:rPr>
        <w:t>2</w:t>
      </w:r>
      <w:r>
        <w:rPr/>
        <w:t xml:space="preserve">) or thickness (mm), have long been relied upon for the study of the human brain (Fischl, 2012; Levman </w:t>
      </w:r>
      <w:r>
        <w:rPr>
          <w:i/>
          <w:iCs/>
        </w:rPr>
        <w:t>et al.</w:t>
      </w:r>
      <w:r>
        <w:rPr/>
        <w:t xml:space="preserve">, 2017, 2019; McCann </w:t>
      </w:r>
      <w:r>
        <w:rPr>
          <w:i/>
          <w:iCs/>
        </w:rPr>
        <w:t>et al.</w:t>
      </w:r>
      <w:r>
        <w:rPr/>
        <w:t xml:space="preserve">, 2021). However, the variability of those volume, surface area, and thickness measurements across a given population is known to be quite large (Levman </w:t>
      </w:r>
      <w:r>
        <w:rPr>
          <w:i/>
          <w:iCs/>
        </w:rPr>
        <w:t>et al.</w:t>
      </w:r>
      <w:r>
        <w:rPr/>
        <w:t xml:space="preserve">, 2017, 2019), potentially contributing to known reproducibility challenges in modern neuroscience studies (Martinez </w:t>
      </w:r>
      <w:r>
        <w:rPr>
          <w:i/>
          <w:iCs/>
        </w:rPr>
        <w:t>et al</w:t>
      </w:r>
      <w:r>
        <w:rPr/>
        <w:t xml:space="preserve">., 2015; Marek </w:t>
      </w:r>
      <w:r>
        <w:rPr>
          <w:i/>
          <w:iCs/>
        </w:rPr>
        <w:t>et al.</w:t>
      </w:r>
      <w:r>
        <w:rPr/>
        <w:t>, 2022), and may be part of the reason that these techniques are generally not yet relied upon for clinical characterization.</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t xml:space="preserve">Very broadly, congruence is analogous to </w:t>
      </w:r>
      <w:r>
        <w:rPr>
          <w:i/>
          <w:iCs/>
        </w:rPr>
        <w:t>agreement</w:t>
      </w:r>
      <w:r>
        <w:rPr/>
        <w:t xml:space="preserve"> between two or more objects, studies, shapes, individual measurements, etc. For instance, the results of one study may be congruent with those already in the literature, or two objects are deemed congruent if they have the same shape and size. Congruence can be applied in many ways, and has been the subject of limited and diverse studies focused on the human brain. Research has suggested that the development of visual cortical properties is dependent on visuo-proprioceptive congruence (Buisseret, 1993). More recently, a model has been specifically developed for congruence of binocular vision (how information from the left and right eye are incorporated) in the primary visual cortex (Somaratna and Freeman, 2022). Congruence has also been assessed between interoceptive predictions and hippocampal-related memory (Edwards-Duric </w:t>
      </w:r>
      <w:r>
        <w:rPr>
          <w:i/>
          <w:iCs/>
        </w:rPr>
        <w:t>et al</w:t>
      </w:r>
      <w:r>
        <w:rPr/>
        <w:t xml:space="preserve">., 2020). Congruence between the development of the circulatory and nervous systems, or neurovascular congruence, has been the subject of a study focused on cortical development (Stubbs </w:t>
      </w:r>
      <w:r>
        <w:rPr>
          <w:i/>
          <w:iCs/>
        </w:rPr>
        <w:t>et al</w:t>
      </w:r>
      <w:r>
        <w:rPr/>
        <w:t xml:space="preserve">., 2009). Additionally, it has been reported that congruence based contextual plausibility modulates cortical activity during vibrotactile perception (Kang </w:t>
      </w:r>
      <w:r>
        <w:rPr>
          <w:i/>
          <w:iCs/>
        </w:rPr>
        <w:t>et al</w:t>
      </w:r>
      <w:r>
        <w:rPr/>
        <w:t>. 2022). Neuronal congruency has also been assessed in the macaque prefrontal cortex (Yao and Vanduffel, 2022). This manuscript presents a novel set of biomarkers for characterization of regional cortical morphological congruence (CMC), which can be referred to more simply as cortical congruence (CC). The proposed methods assess the degree of congruence between multiple cortical measurements, thus providing novel biomarkers which we hypothesize may help characterize neurodevelopment.</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b/>
          <w:bCs/>
        </w:rPr>
      </w:pPr>
      <w:r>
        <w:rPr>
          <w:b/>
          <w:bCs/>
        </w:rPr>
      </w:r>
      <w:r>
        <w:br w:type="page"/>
      </w:r>
    </w:p>
    <w:p>
      <w:pPr>
        <w:pStyle w:val="Normal"/>
        <w:tabs>
          <w:tab w:val="clear" w:pos="720"/>
          <w:tab w:val="center" w:pos="4677" w:leader="none"/>
          <w:tab w:val="right" w:pos="9354" w:leader="none"/>
        </w:tabs>
        <w:spacing w:lineRule="auto" w:line="480" w:before="0" w:after="160"/>
        <w:rPr>
          <w:b/>
          <w:bCs/>
        </w:rPr>
      </w:pPr>
      <w:r>
        <w:rPr>
          <w:b/>
          <w:bCs/>
        </w:rPr>
        <w:t>Methods</w:t>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spacing w:lineRule="auto" w:line="480"/>
        <w:rPr>
          <w:i/>
          <w:i/>
          <w:iCs/>
        </w:rPr>
      </w:pPr>
      <w:r>
        <w:rPr>
          <w:i/>
          <w:iCs/>
        </w:rPr>
        <w:t>Patient Populations and Imaging</w:t>
      </w:r>
    </w:p>
    <w:p>
      <w:pPr>
        <w:pStyle w:val="Normal"/>
        <w:tabs>
          <w:tab w:val="clear" w:pos="720"/>
          <w:tab w:val="center" w:pos="4677" w:leader="none"/>
          <w:tab w:val="right" w:pos="9354" w:leader="none"/>
        </w:tabs>
        <w:spacing w:lineRule="auto" w:line="480"/>
        <w:jc w:val="both"/>
        <w:rPr/>
      </w:pPr>
      <w:r>
        <w:rPr/>
        <w:t xml:space="preserve">Data were provided [in part] by the Human Connectome Project, WU-Minn Consortium (Principal Investigators: David Van Essen and Kamil Ugurbil; 1U54MH091657) funded by the 16 NIH Institutes and Centers that support the NIH Blueprint for Neuroscience Research; and by the McDonnell Center for Systems Neuroscience at Washington University. This cohort included 1,113 healthy patients imaged with MRI. Detailed information on the magnetic resonance imaging (MRI) scanners and protocols used in the Human Connectome Project dataset are available in the literature (Elam </w:t>
      </w:r>
      <w:r>
        <w:rPr>
          <w:i/>
          <w:iCs/>
        </w:rPr>
        <w:t>et al</w:t>
      </w:r>
      <w:r>
        <w:rPr/>
        <w:t>., 2021).</w:t>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spacing w:lineRule="auto" w:line="480"/>
        <w:rPr>
          <w:i/>
          <w:i/>
          <w:iCs/>
        </w:rPr>
      </w:pPr>
      <w:r>
        <w:rPr>
          <w:i/>
          <w:iCs/>
        </w:rPr>
        <w:t>Postprocessing</w:t>
      </w:r>
    </w:p>
    <w:p>
      <w:pPr>
        <w:pStyle w:val="Normal"/>
        <w:tabs>
          <w:tab w:val="clear" w:pos="720"/>
          <w:tab w:val="center" w:pos="4677" w:leader="none"/>
          <w:tab w:val="right" w:pos="9354" w:leader="none"/>
        </w:tabs>
        <w:spacing w:lineRule="auto" w:line="480"/>
        <w:jc w:val="both"/>
        <w:rPr/>
      </w:pPr>
      <w:r>
        <w:rPr/>
        <w:t>The Human Connectome Project’s WU-Minn HCP cohort (n=1,113 with MRI examinations) was processed by FreeSurfer (Fischl, 2012) and the results were made publicly available through the Human Connectome Project’s website (</w:t>
      </w:r>
      <w:hyperlink r:id="rId2">
        <w:r>
          <w:rPr>
            <w:rStyle w:val="Hyperlink"/>
          </w:rPr>
          <w:t>https://www.humanconnectome.org/study/hcp-young-adult/document/1200-subjects-data-release</w:t>
        </w:r>
      </w:hyperlink>
      <w:r>
        <w:rPr/>
        <w:t xml:space="preserve">). </w:t>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spacing w:lineRule="auto" w:line="480"/>
        <w:rPr>
          <w:ins w:id="11" w:author="Unknown Author" w:date="2024-06-23T18:15:03Z"/>
        </w:rPr>
      </w:pPr>
      <w:r>
        <w:rPr/>
        <w:t>For each cortical region</w:t>
      </w:r>
      <w:ins w:id="0" w:author="Unknown Author" w:date="2024-06-23T20:14:32Z">
        <w:r>
          <w:rPr/>
          <w:t xml:space="preserve"> </w:t>
        </w:r>
      </w:ins>
      <w:ins w:id="1" w:author="Unknown Author" w:date="2024-06-23T20:18:06Z">
        <w:r>
          <w:rPr/>
          <mc:AlternateContent>
            <mc:Choice Requires="wpg">
              <w:drawing>
                <wp:inline distT="0" distB="0" distL="0" distR="0">
                  <wp:extent cx="60960" cy="67945"/>
                  <wp:effectExtent l="0" t="0" r="0" b="0"/>
                  <wp:docPr id="1" name="Shape1" title="TexMaths" descr="12§inline§r§svg§600§FALSE§"/>
                  <a:graphic xmlns:a="http://schemas.openxmlformats.org/drawingml/2006/main">
                    <a:graphicData uri="http://schemas.microsoft.com/office/word/2010/wordprocessingGroup">
                      <wpg:wgp>
                        <wpg:cNvGrpSpPr/>
                        <wpg:grpSpPr>
                          <a:xfrm>
                            <a:off x="0" y="0"/>
                            <a:ext cx="60840" cy="68040"/>
                            <a:chOff x="0" y="0"/>
                            <a:chExt cx="60840" cy="68040"/>
                          </a:xfrm>
                        </wpg:grpSpPr>
                        <wps:wsp>
                          <wps:cNvPr id="2" name=""/>
                          <wps:cNvSpPr/>
                          <wps:spPr>
                            <a:xfrm>
                              <a:off x="3240" y="2520"/>
                              <a:ext cx="50760" cy="52560"/>
                            </a:xfrm>
                            <a:custGeom>
                              <a:avLst/>
                              <a:gdLst>
                                <a:gd name="textAreaLeft" fmla="*/ 0 w 28800"/>
                                <a:gd name="textAreaRight" fmla="*/ 30600 w 28800"/>
                                <a:gd name="textAreaTop" fmla="*/ 0 h 29880"/>
                                <a:gd name="textAreaBottom" fmla="*/ 31680 h 29880"/>
                              </a:gdLst>
                              <a:ahLst/>
                              <a:rect l="textAreaLeft" t="textAreaTop" r="textAreaRight" b="textAreaBottom"/>
                              <a:pathLst>
                                <a:path w="141" h="146">
                                  <a:moveTo>
                                    <a:pt x="1" y="1"/>
                                  </a:moveTo>
                                  <a:cubicBezTo>
                                    <a:pt x="47" y="1"/>
                                    <a:pt x="94" y="1"/>
                                    <a:pt x="141" y="1"/>
                                  </a:cubicBezTo>
                                  <a:cubicBezTo>
                                    <a:pt x="141" y="49"/>
                                    <a:pt x="141" y="98"/>
                                    <a:pt x="141" y="146"/>
                                  </a:cubicBezTo>
                                  <a:cubicBezTo>
                                    <a:pt x="94" y="146"/>
                                    <a:pt x="47" y="146"/>
                                    <a:pt x="1" y="146"/>
                                  </a:cubicBezTo>
                                  <a:cubicBezTo>
                                    <a:pt x="1" y="98"/>
                                    <a:pt x="1" y="49"/>
                                    <a:pt x="1" y="1"/>
                                  </a:cubicBezTo>
                                  <a:close/>
                                </a:path>
                              </a:pathLst>
                            </a:custGeom>
                            <a:solidFill>
                              <a:srgbClr val="ffffff"/>
                            </a:solidFill>
                            <a:ln w="0">
                              <a:noFill/>
                            </a:ln>
                          </wps:spPr>
                          <wps:style>
                            <a:lnRef idx="0"/>
                            <a:fillRef idx="0"/>
                            <a:effectRef idx="0"/>
                            <a:fontRef idx="minor"/>
                          </wps:style>
                          <wps:bodyPr/>
                        </wps:wsp>
                        <wps:wsp>
                          <wps:cNvPr id="3" name=""/>
                          <wps:cNvSpPr/>
                          <wps:spPr>
                            <a:xfrm>
                              <a:off x="0" y="0"/>
                              <a:ext cx="60840" cy="68040"/>
                            </a:xfrm>
                            <a:custGeom>
                              <a:avLst/>
                              <a:gdLst>
                                <a:gd name="textAreaLeft" fmla="*/ 0 w 34560"/>
                                <a:gd name="textAreaRight" fmla="*/ 36360 w 34560"/>
                                <a:gd name="textAreaTop" fmla="*/ 0 h 38520"/>
                                <a:gd name="textAreaBottom" fmla="*/ 40320 h 38520"/>
                              </a:gdLst>
                              <a:ahLst/>
                              <a:rect l="textAreaLeft" t="textAreaTop" r="textAreaRight" b="textAreaBottom"/>
                              <a:pathLst>
                                <a:path w="169" h="189">
                                  <a:moveTo>
                                    <a:pt x="26" y="160"/>
                                  </a:moveTo>
                                  <a:cubicBezTo>
                                    <a:pt x="25" y="166"/>
                                    <a:pt x="23" y="176"/>
                                    <a:pt x="23" y="178"/>
                                  </a:cubicBezTo>
                                  <a:cubicBezTo>
                                    <a:pt x="23" y="186"/>
                                    <a:pt x="28" y="189"/>
                                    <a:pt x="35" y="189"/>
                                  </a:cubicBezTo>
                                  <a:cubicBezTo>
                                    <a:pt x="40" y="189"/>
                                    <a:pt x="47" y="186"/>
                                    <a:pt x="50" y="177"/>
                                  </a:cubicBezTo>
                                  <a:cubicBezTo>
                                    <a:pt x="50" y="176"/>
                                    <a:pt x="65" y="118"/>
                                    <a:pt x="66" y="111"/>
                                  </a:cubicBezTo>
                                  <a:cubicBezTo>
                                    <a:pt x="70" y="98"/>
                                    <a:pt x="78" y="69"/>
                                    <a:pt x="80" y="58"/>
                                  </a:cubicBezTo>
                                  <a:cubicBezTo>
                                    <a:pt x="82" y="52"/>
                                    <a:pt x="92" y="33"/>
                                    <a:pt x="102" y="23"/>
                                  </a:cubicBezTo>
                                  <a:cubicBezTo>
                                    <a:pt x="106" y="21"/>
                                    <a:pt x="118" y="10"/>
                                    <a:pt x="136" y="10"/>
                                  </a:cubicBezTo>
                                  <a:cubicBezTo>
                                    <a:pt x="146" y="10"/>
                                    <a:pt x="152" y="15"/>
                                    <a:pt x="154" y="15"/>
                                  </a:cubicBezTo>
                                  <a:cubicBezTo>
                                    <a:pt x="140" y="17"/>
                                    <a:pt x="132" y="27"/>
                                    <a:pt x="132" y="38"/>
                                  </a:cubicBezTo>
                                  <a:cubicBezTo>
                                    <a:pt x="132" y="45"/>
                                    <a:pt x="137" y="52"/>
                                    <a:pt x="148" y="52"/>
                                  </a:cubicBezTo>
                                  <a:cubicBezTo>
                                    <a:pt x="160" y="52"/>
                                    <a:pt x="170" y="42"/>
                                    <a:pt x="170" y="28"/>
                                  </a:cubicBezTo>
                                  <a:cubicBezTo>
                                    <a:pt x="170" y="12"/>
                                    <a:pt x="157" y="0"/>
                                    <a:pt x="136" y="0"/>
                                  </a:cubicBezTo>
                                  <a:cubicBezTo>
                                    <a:pt x="108" y="0"/>
                                    <a:pt x="91" y="21"/>
                                    <a:pt x="83" y="33"/>
                                  </a:cubicBezTo>
                                  <a:cubicBezTo>
                                    <a:pt x="80" y="14"/>
                                    <a:pt x="65" y="0"/>
                                    <a:pt x="46" y="0"/>
                                  </a:cubicBezTo>
                                  <a:cubicBezTo>
                                    <a:pt x="26" y="0"/>
                                    <a:pt x="18" y="17"/>
                                    <a:pt x="14" y="24"/>
                                  </a:cubicBezTo>
                                  <a:cubicBezTo>
                                    <a:pt x="7" y="39"/>
                                    <a:pt x="1" y="64"/>
                                    <a:pt x="1" y="65"/>
                                  </a:cubicBezTo>
                                  <a:cubicBezTo>
                                    <a:pt x="1" y="69"/>
                                    <a:pt x="5" y="68"/>
                                    <a:pt x="6" y="69"/>
                                  </a:cubicBezTo>
                                  <a:cubicBezTo>
                                    <a:pt x="11" y="69"/>
                                    <a:pt x="11" y="69"/>
                                    <a:pt x="13" y="59"/>
                                  </a:cubicBezTo>
                                  <a:cubicBezTo>
                                    <a:pt x="20" y="29"/>
                                    <a:pt x="29" y="10"/>
                                    <a:pt x="44" y="10"/>
                                  </a:cubicBezTo>
                                  <a:cubicBezTo>
                                    <a:pt x="52" y="10"/>
                                    <a:pt x="56" y="12"/>
                                    <a:pt x="56" y="29"/>
                                  </a:cubicBezTo>
                                  <a:cubicBezTo>
                                    <a:pt x="56" y="38"/>
                                    <a:pt x="55" y="42"/>
                                    <a:pt x="50" y="64"/>
                                  </a:cubicBezTo>
                                  <a:cubicBezTo>
                                    <a:pt x="42" y="95"/>
                                    <a:pt x="34" y="128"/>
                                    <a:pt x="26" y="160"/>
                                  </a:cubicBez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1" style="position:absolute;margin-left:0pt;margin-top:-5.4pt;width:4.8pt;height:5.35pt" coordorigin="0,-108" coordsize="96,107"/>
              </w:pict>
            </mc:Fallback>
          </mc:AlternateContent>
        </w:r>
      </w:ins>
      <w:r>
        <w:rPr/>
        <w:t xml:space="preserve"> supported by the publicly available FreeSurfer results, the following equations defining the proposed Cortical Morphological Congruence (CMC) measurements were computed in each patient.</w:t>
      </w:r>
      <w:ins w:id="2" w:author="Unknown Author" w:date="2024-06-23T20:18:16Z">
        <w:r>
          <w:rPr/>
          <w:t xml:space="preserve"> Define </w:t>
        </w:r>
      </w:ins>
      <w:ins w:id="3" w:author="Unknown Author" w:date="2024-06-23T20:18:16Z">
        <w:r>
          <w:rPr/>
          <mc:AlternateContent>
            <mc:Choice Requires="wpg">
              <w:drawing>
                <wp:inline distT="0" distB="0" distL="0" distR="0">
                  <wp:extent cx="289560" cy="151130"/>
                  <wp:effectExtent l="0" t="0" r="0" b="0"/>
                  <wp:docPr id="4" name="Shape2" title="TexMaths" descr="12§inline§V(r)§svg§600§FALSE§"/>
                  <a:graphic xmlns:a="http://schemas.openxmlformats.org/drawingml/2006/main">
                    <a:graphicData uri="http://schemas.microsoft.com/office/word/2010/wordprocessingGroup">
                      <wpg:wgp>
                        <wpg:cNvGrpSpPr/>
                        <wpg:grpSpPr>
                          <a:xfrm>
                            <a:off x="0" y="0"/>
                            <a:ext cx="289440" cy="151200"/>
                            <a:chOff x="0" y="0"/>
                            <a:chExt cx="289440" cy="151200"/>
                          </a:xfrm>
                        </wpg:grpSpPr>
                        <wps:wsp>
                          <wps:cNvPr id="5" name=""/>
                          <wps:cNvSpPr/>
                          <wps:spPr>
                            <a:xfrm>
                              <a:off x="0" y="7560"/>
                              <a:ext cx="281880" cy="135720"/>
                            </a:xfrm>
                            <a:custGeom>
                              <a:avLst/>
                              <a:gdLst>
                                <a:gd name="textAreaLeft" fmla="*/ 0 w 159840"/>
                                <a:gd name="textAreaRight" fmla="*/ 161640 w 159840"/>
                                <a:gd name="textAreaTop" fmla="*/ 0 h 77040"/>
                                <a:gd name="textAreaBottom" fmla="*/ 78840 h 77040"/>
                              </a:gdLst>
                              <a:ahLst/>
                              <a:rect l="textAreaLeft" t="textAreaTop" r="textAreaRight" b="textAreaBottom"/>
                              <a:pathLst>
                                <a:path w="783" h="377">
                                  <a:moveTo>
                                    <a:pt x="1" y="1"/>
                                  </a:moveTo>
                                  <a:cubicBezTo>
                                    <a:pt x="261" y="1"/>
                                    <a:pt x="523" y="1"/>
                                    <a:pt x="784" y="1"/>
                                  </a:cubicBezTo>
                                  <a:cubicBezTo>
                                    <a:pt x="784" y="126"/>
                                    <a:pt x="784" y="252"/>
                                    <a:pt x="784" y="377"/>
                                  </a:cubicBezTo>
                                  <a:cubicBezTo>
                                    <a:pt x="523" y="377"/>
                                    <a:pt x="261" y="377"/>
                                    <a:pt x="1" y="377"/>
                                  </a:cubicBezTo>
                                  <a:cubicBezTo>
                                    <a:pt x="1" y="252"/>
                                    <a:pt x="1" y="126"/>
                                    <a:pt x="1" y="1"/>
                                  </a:cubicBezTo>
                                  <a:close/>
                                </a:path>
                              </a:pathLst>
                            </a:custGeom>
                            <a:solidFill>
                              <a:srgbClr val="ffffff"/>
                            </a:solidFill>
                            <a:ln w="0">
                              <a:noFill/>
                            </a:ln>
                          </wps:spPr>
                          <wps:style>
                            <a:lnRef idx="0"/>
                            <a:fillRef idx="0"/>
                            <a:effectRef idx="0"/>
                            <a:fontRef idx="minor"/>
                          </wps:style>
                          <wps:bodyPr/>
                        </wps:wsp>
                        <wps:wsp>
                          <wps:cNvPr id="6" name=""/>
                          <wps:cNvSpPr/>
                          <wps:spPr>
                            <a:xfrm>
                              <a:off x="1440" y="10080"/>
                              <a:ext cx="104760" cy="106200"/>
                            </a:xfrm>
                            <a:custGeom>
                              <a:avLst/>
                              <a:gdLst>
                                <a:gd name="textAreaLeft" fmla="*/ 0 w 59400"/>
                                <a:gd name="textAreaRight" fmla="*/ 61200 w 59400"/>
                                <a:gd name="textAreaTop" fmla="*/ 0 h 60120"/>
                                <a:gd name="textAreaBottom" fmla="*/ 61920 h 60120"/>
                              </a:gdLst>
                              <a:ahLst/>
                              <a:rect l="textAreaLeft" t="textAreaTop" r="textAreaRight" b="textAreaBottom"/>
                              <a:pathLst>
                                <a:path w="300" h="295">
                                  <a:moveTo>
                                    <a:pt x="239" y="48"/>
                                  </a:moveTo>
                                  <a:cubicBezTo>
                                    <a:pt x="261" y="15"/>
                                    <a:pt x="278" y="14"/>
                                    <a:pt x="293" y="13"/>
                                  </a:cubicBezTo>
                                  <a:cubicBezTo>
                                    <a:pt x="299" y="13"/>
                                    <a:pt x="297" y="8"/>
                                    <a:pt x="299" y="6"/>
                                  </a:cubicBezTo>
                                  <a:cubicBezTo>
                                    <a:pt x="299" y="2"/>
                                    <a:pt x="297" y="0"/>
                                    <a:pt x="293" y="0"/>
                                  </a:cubicBezTo>
                                  <a:cubicBezTo>
                                    <a:pt x="283" y="0"/>
                                    <a:pt x="271" y="1"/>
                                    <a:pt x="260" y="1"/>
                                  </a:cubicBezTo>
                                  <a:cubicBezTo>
                                    <a:pt x="245" y="1"/>
                                    <a:pt x="231" y="0"/>
                                    <a:pt x="218" y="0"/>
                                  </a:cubicBezTo>
                                  <a:cubicBezTo>
                                    <a:pt x="215" y="0"/>
                                    <a:pt x="209" y="0"/>
                                    <a:pt x="209" y="8"/>
                                  </a:cubicBezTo>
                                  <a:cubicBezTo>
                                    <a:pt x="209" y="13"/>
                                    <a:pt x="213" y="13"/>
                                    <a:pt x="217" y="13"/>
                                  </a:cubicBezTo>
                                  <a:cubicBezTo>
                                    <a:pt x="227" y="14"/>
                                    <a:pt x="236" y="18"/>
                                    <a:pt x="236" y="27"/>
                                  </a:cubicBezTo>
                                  <a:cubicBezTo>
                                    <a:pt x="236" y="33"/>
                                    <a:pt x="231" y="38"/>
                                    <a:pt x="230" y="43"/>
                                  </a:cubicBezTo>
                                  <a:cubicBezTo>
                                    <a:pt x="187" y="111"/>
                                    <a:pt x="143" y="180"/>
                                    <a:pt x="100" y="247"/>
                                  </a:cubicBezTo>
                                  <a:cubicBezTo>
                                    <a:pt x="91" y="174"/>
                                    <a:pt x="81" y="99"/>
                                    <a:pt x="71" y="26"/>
                                  </a:cubicBezTo>
                                  <a:cubicBezTo>
                                    <a:pt x="71" y="19"/>
                                    <a:pt x="81" y="13"/>
                                    <a:pt x="100" y="13"/>
                                  </a:cubicBezTo>
                                  <a:cubicBezTo>
                                    <a:pt x="106" y="13"/>
                                    <a:pt x="111" y="13"/>
                                    <a:pt x="111" y="4"/>
                                  </a:cubicBezTo>
                                  <a:cubicBezTo>
                                    <a:pt x="111" y="1"/>
                                    <a:pt x="107" y="0"/>
                                    <a:pt x="105" y="0"/>
                                  </a:cubicBezTo>
                                  <a:cubicBezTo>
                                    <a:pt x="88" y="0"/>
                                    <a:pt x="70" y="1"/>
                                    <a:pt x="53" y="1"/>
                                  </a:cubicBezTo>
                                  <a:cubicBezTo>
                                    <a:pt x="45" y="1"/>
                                    <a:pt x="37" y="1"/>
                                    <a:pt x="29" y="1"/>
                                  </a:cubicBezTo>
                                  <a:cubicBezTo>
                                    <a:pt x="21" y="1"/>
                                    <a:pt x="14" y="0"/>
                                    <a:pt x="7" y="0"/>
                                  </a:cubicBezTo>
                                  <a:cubicBezTo>
                                    <a:pt x="4" y="0"/>
                                    <a:pt x="-1" y="0"/>
                                    <a:pt x="-1" y="8"/>
                                  </a:cubicBezTo>
                                  <a:cubicBezTo>
                                    <a:pt x="-1" y="13"/>
                                    <a:pt x="3" y="13"/>
                                    <a:pt x="9" y="13"/>
                                  </a:cubicBezTo>
                                  <a:cubicBezTo>
                                    <a:pt x="33" y="13"/>
                                    <a:pt x="33" y="16"/>
                                    <a:pt x="35" y="27"/>
                                  </a:cubicBezTo>
                                  <a:cubicBezTo>
                                    <a:pt x="46" y="114"/>
                                    <a:pt x="57" y="200"/>
                                    <a:pt x="68" y="286"/>
                                  </a:cubicBezTo>
                                  <a:cubicBezTo>
                                    <a:pt x="69" y="294"/>
                                    <a:pt x="71" y="295"/>
                                    <a:pt x="76" y="295"/>
                                  </a:cubicBezTo>
                                  <a:cubicBezTo>
                                    <a:pt x="83" y="295"/>
                                    <a:pt x="85" y="293"/>
                                    <a:pt x="88" y="288"/>
                                  </a:cubicBezTo>
                                  <a:cubicBezTo>
                                    <a:pt x="139" y="209"/>
                                    <a:pt x="189" y="128"/>
                                    <a:pt x="239" y="48"/>
                                  </a:cubicBezTo>
                                  <a:close/>
                                </a:path>
                              </a:pathLst>
                            </a:custGeom>
                            <a:solidFill>
                              <a:srgbClr val="000000"/>
                            </a:solidFill>
                            <a:ln w="0">
                              <a:noFill/>
                            </a:ln>
                          </wps:spPr>
                          <wps:style>
                            <a:lnRef idx="0"/>
                            <a:fillRef idx="0"/>
                            <a:effectRef idx="0"/>
                            <a:fontRef idx="minor"/>
                          </wps:style>
                          <wps:bodyPr/>
                        </wps:wsp>
                        <wps:wsp>
                          <wps:cNvPr id="7" name=""/>
                          <wps:cNvSpPr/>
                          <wps:spPr>
                            <a:xfrm>
                              <a:off x="130320" y="0"/>
                              <a:ext cx="34920" cy="151200"/>
                            </a:xfrm>
                            <a:custGeom>
                              <a:avLst/>
                              <a:gdLst>
                                <a:gd name="textAreaLeft" fmla="*/ 0 w 19800"/>
                                <a:gd name="textAreaRight" fmla="*/ 21600 w 19800"/>
                                <a:gd name="textAreaTop" fmla="*/ 0 h 85680"/>
                                <a:gd name="textAreaBottom" fmla="*/ 87480 h 85680"/>
                              </a:gdLst>
                              <a:ahLst/>
                              <a:rect l="textAreaLeft" t="textAreaTop" r="textAreaRight" b="textAreaBottom"/>
                              <a:pathLst>
                                <a:path w="97" h="420">
                                  <a:moveTo>
                                    <a:pt x="96" y="415"/>
                                  </a:moveTo>
                                  <a:cubicBezTo>
                                    <a:pt x="96" y="413"/>
                                    <a:pt x="96" y="413"/>
                                    <a:pt x="89" y="406"/>
                                  </a:cubicBezTo>
                                  <a:cubicBezTo>
                                    <a:pt x="36" y="353"/>
                                    <a:pt x="23" y="274"/>
                                    <a:pt x="23" y="210"/>
                                  </a:cubicBezTo>
                                  <a:cubicBezTo>
                                    <a:pt x="23" y="137"/>
                                    <a:pt x="39" y="64"/>
                                    <a:pt x="90" y="11"/>
                                  </a:cubicBezTo>
                                  <a:cubicBezTo>
                                    <a:pt x="96" y="6"/>
                                    <a:pt x="96" y="6"/>
                                    <a:pt x="96" y="4"/>
                                  </a:cubicBezTo>
                                  <a:cubicBezTo>
                                    <a:pt x="96" y="1"/>
                                    <a:pt x="95" y="0"/>
                                    <a:pt x="93" y="0"/>
                                  </a:cubicBezTo>
                                  <a:cubicBezTo>
                                    <a:pt x="88" y="0"/>
                                    <a:pt x="50" y="29"/>
                                    <a:pt x="26" y="82"/>
                                  </a:cubicBezTo>
                                  <a:cubicBezTo>
                                    <a:pt x="4" y="129"/>
                                    <a:pt x="-1" y="175"/>
                                    <a:pt x="-1" y="210"/>
                                  </a:cubicBezTo>
                                  <a:cubicBezTo>
                                    <a:pt x="-1" y="242"/>
                                    <a:pt x="3" y="293"/>
                                    <a:pt x="27" y="340"/>
                                  </a:cubicBezTo>
                                  <a:cubicBezTo>
                                    <a:pt x="52" y="392"/>
                                    <a:pt x="88" y="420"/>
                                    <a:pt x="93" y="420"/>
                                  </a:cubicBezTo>
                                  <a:cubicBezTo>
                                    <a:pt x="95" y="420"/>
                                    <a:pt x="96" y="418"/>
                                    <a:pt x="96" y="415"/>
                                  </a:cubicBezTo>
                                  <a:close/>
                                </a:path>
                              </a:pathLst>
                            </a:custGeom>
                            <a:solidFill>
                              <a:srgbClr val="000000"/>
                            </a:solidFill>
                            <a:ln w="0">
                              <a:noFill/>
                            </a:ln>
                          </wps:spPr>
                          <wps:style>
                            <a:lnRef idx="0"/>
                            <a:fillRef idx="0"/>
                            <a:effectRef idx="0"/>
                            <a:fontRef idx="minor"/>
                          </wps:style>
                          <wps:bodyPr/>
                        </wps:wsp>
                        <wps:wsp>
                          <wps:cNvPr id="8" name=""/>
                          <wps:cNvSpPr/>
                          <wps:spPr>
                            <a:xfrm>
                              <a:off x="181080" y="47160"/>
                              <a:ext cx="58320" cy="68040"/>
                            </a:xfrm>
                            <a:custGeom>
                              <a:avLst/>
                              <a:gdLst>
                                <a:gd name="textAreaLeft" fmla="*/ 0 w 33120"/>
                                <a:gd name="textAreaRight" fmla="*/ 34920 w 33120"/>
                                <a:gd name="textAreaTop" fmla="*/ 0 h 38520"/>
                                <a:gd name="textAreaBottom" fmla="*/ 40320 h 38520"/>
                              </a:gdLst>
                              <a:ahLst/>
                              <a:rect l="textAreaLeft" t="textAreaTop" r="textAreaRight" b="textAreaBottom"/>
                              <a:pathLst>
                                <a:path w="171" h="189">
                                  <a:moveTo>
                                    <a:pt x="24" y="160"/>
                                  </a:moveTo>
                                  <a:cubicBezTo>
                                    <a:pt x="23" y="166"/>
                                    <a:pt x="21" y="176"/>
                                    <a:pt x="21" y="178"/>
                                  </a:cubicBezTo>
                                  <a:cubicBezTo>
                                    <a:pt x="21" y="185"/>
                                    <a:pt x="27" y="189"/>
                                    <a:pt x="33" y="189"/>
                                  </a:cubicBezTo>
                                  <a:cubicBezTo>
                                    <a:pt x="39" y="189"/>
                                    <a:pt x="46" y="186"/>
                                    <a:pt x="48" y="178"/>
                                  </a:cubicBezTo>
                                  <a:cubicBezTo>
                                    <a:pt x="50" y="176"/>
                                    <a:pt x="64" y="119"/>
                                    <a:pt x="65" y="111"/>
                                  </a:cubicBezTo>
                                  <a:cubicBezTo>
                                    <a:pt x="69" y="97"/>
                                    <a:pt x="76" y="67"/>
                                    <a:pt x="80" y="57"/>
                                  </a:cubicBezTo>
                                  <a:cubicBezTo>
                                    <a:pt x="81" y="51"/>
                                    <a:pt x="93" y="31"/>
                                    <a:pt x="102" y="22"/>
                                  </a:cubicBezTo>
                                  <a:cubicBezTo>
                                    <a:pt x="106" y="19"/>
                                    <a:pt x="118" y="7"/>
                                    <a:pt x="136" y="7"/>
                                  </a:cubicBezTo>
                                  <a:cubicBezTo>
                                    <a:pt x="147" y="7"/>
                                    <a:pt x="148" y="11"/>
                                    <a:pt x="154" y="13"/>
                                  </a:cubicBezTo>
                                  <a:cubicBezTo>
                                    <a:pt x="142" y="14"/>
                                    <a:pt x="132" y="25"/>
                                    <a:pt x="132" y="36"/>
                                  </a:cubicBezTo>
                                  <a:cubicBezTo>
                                    <a:pt x="132" y="43"/>
                                    <a:pt x="136" y="51"/>
                                    <a:pt x="148" y="51"/>
                                  </a:cubicBezTo>
                                  <a:cubicBezTo>
                                    <a:pt x="159" y="51"/>
                                    <a:pt x="171" y="41"/>
                                    <a:pt x="171" y="26"/>
                                  </a:cubicBezTo>
                                  <a:cubicBezTo>
                                    <a:pt x="171" y="11"/>
                                    <a:pt x="158" y="-1"/>
                                    <a:pt x="136" y="-1"/>
                                  </a:cubicBezTo>
                                  <a:cubicBezTo>
                                    <a:pt x="108" y="-1"/>
                                    <a:pt x="90" y="19"/>
                                    <a:pt x="82" y="31"/>
                                  </a:cubicBezTo>
                                  <a:cubicBezTo>
                                    <a:pt x="80" y="12"/>
                                    <a:pt x="64" y="-1"/>
                                    <a:pt x="44" y="-1"/>
                                  </a:cubicBezTo>
                                  <a:cubicBezTo>
                                    <a:pt x="24" y="-1"/>
                                    <a:pt x="17" y="14"/>
                                    <a:pt x="12" y="23"/>
                                  </a:cubicBezTo>
                                  <a:cubicBezTo>
                                    <a:pt x="5" y="37"/>
                                    <a:pt x="0" y="63"/>
                                    <a:pt x="0" y="64"/>
                                  </a:cubicBezTo>
                                  <a:cubicBezTo>
                                    <a:pt x="0" y="67"/>
                                    <a:pt x="4" y="67"/>
                                    <a:pt x="5" y="67"/>
                                  </a:cubicBezTo>
                                  <a:cubicBezTo>
                                    <a:pt x="9" y="67"/>
                                    <a:pt x="10" y="67"/>
                                    <a:pt x="12" y="58"/>
                                  </a:cubicBezTo>
                                  <a:cubicBezTo>
                                    <a:pt x="20" y="28"/>
                                    <a:pt x="28" y="7"/>
                                    <a:pt x="42" y="7"/>
                                  </a:cubicBezTo>
                                  <a:cubicBezTo>
                                    <a:pt x="50" y="7"/>
                                    <a:pt x="56" y="11"/>
                                    <a:pt x="56" y="28"/>
                                  </a:cubicBezTo>
                                  <a:cubicBezTo>
                                    <a:pt x="56" y="36"/>
                                    <a:pt x="54" y="41"/>
                                    <a:pt x="50" y="63"/>
                                  </a:cubicBezTo>
                                  <a:cubicBezTo>
                                    <a:pt x="41" y="95"/>
                                    <a:pt x="33" y="127"/>
                                    <a:pt x="24" y="160"/>
                                  </a:cubicBezTo>
                                  <a:close/>
                                </a:path>
                              </a:pathLst>
                            </a:custGeom>
                            <a:solidFill>
                              <a:srgbClr val="000000"/>
                            </a:solidFill>
                            <a:ln w="0">
                              <a:noFill/>
                            </a:ln>
                          </wps:spPr>
                          <wps:style>
                            <a:lnRef idx="0"/>
                            <a:fillRef idx="0"/>
                            <a:effectRef idx="0"/>
                            <a:fontRef idx="minor"/>
                          </wps:style>
                          <wps:bodyPr/>
                        </wps:wsp>
                        <wps:wsp>
                          <wps:cNvPr id="9" name=""/>
                          <wps:cNvSpPr/>
                          <wps:spPr>
                            <a:xfrm>
                              <a:off x="257760" y="0"/>
                              <a:ext cx="31680" cy="151200"/>
                            </a:xfrm>
                            <a:custGeom>
                              <a:avLst/>
                              <a:gdLst>
                                <a:gd name="textAreaLeft" fmla="*/ 0 w 18000"/>
                                <a:gd name="textAreaRight" fmla="*/ 19800 w 18000"/>
                                <a:gd name="textAreaTop" fmla="*/ 0 h 85680"/>
                                <a:gd name="textAreaBottom" fmla="*/ 87480 h 85680"/>
                              </a:gdLst>
                              <a:ahLst/>
                              <a:rect l="textAreaLeft" t="textAreaTop" r="textAreaRight" b="textAreaBottom"/>
                              <a:pathLst>
                                <a:path w="97" h="420">
                                  <a:moveTo>
                                    <a:pt x="98" y="210"/>
                                  </a:moveTo>
                                  <a:cubicBezTo>
                                    <a:pt x="98" y="178"/>
                                    <a:pt x="94" y="126"/>
                                    <a:pt x="71" y="79"/>
                                  </a:cubicBezTo>
                                  <a:cubicBezTo>
                                    <a:pt x="45" y="28"/>
                                    <a:pt x="9" y="0"/>
                                    <a:pt x="5" y="0"/>
                                  </a:cubicBezTo>
                                  <a:cubicBezTo>
                                    <a:pt x="2" y="0"/>
                                    <a:pt x="1" y="1"/>
                                    <a:pt x="1" y="4"/>
                                  </a:cubicBezTo>
                                  <a:cubicBezTo>
                                    <a:pt x="1" y="6"/>
                                    <a:pt x="1" y="6"/>
                                    <a:pt x="8" y="14"/>
                                  </a:cubicBezTo>
                                  <a:cubicBezTo>
                                    <a:pt x="50" y="55"/>
                                    <a:pt x="74" y="123"/>
                                    <a:pt x="74" y="210"/>
                                  </a:cubicBezTo>
                                  <a:cubicBezTo>
                                    <a:pt x="74" y="281"/>
                                    <a:pt x="59" y="355"/>
                                    <a:pt x="6" y="409"/>
                                  </a:cubicBezTo>
                                  <a:cubicBezTo>
                                    <a:pt x="1" y="413"/>
                                    <a:pt x="1" y="413"/>
                                    <a:pt x="1" y="415"/>
                                  </a:cubicBezTo>
                                  <a:cubicBezTo>
                                    <a:pt x="1" y="418"/>
                                    <a:pt x="2" y="420"/>
                                    <a:pt x="5" y="420"/>
                                  </a:cubicBezTo>
                                  <a:cubicBezTo>
                                    <a:pt x="9" y="420"/>
                                    <a:pt x="47" y="391"/>
                                    <a:pt x="72" y="338"/>
                                  </a:cubicBezTo>
                                  <a:cubicBezTo>
                                    <a:pt x="94" y="291"/>
                                    <a:pt x="98" y="244"/>
                                    <a:pt x="98" y="210"/>
                                  </a:cubicBez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2" style="position:absolute;margin-left:0pt;margin-top:-11.95pt;width:22.8pt;height:11.9pt" coordorigin="0,-239" coordsize="456,238"/>
              </w:pict>
            </mc:Fallback>
          </mc:AlternateContent>
        </w:r>
      </w:ins>
      <w:ins w:id="4" w:author="Unknown Author" w:date="2024-06-23T20:18:16Z">
        <w:r>
          <w:rPr>
            <w:position w:val="0"/>
            <w:sz w:val="22"/>
            <w:sz w:val="22"/>
            <w:vertAlign w:val="baseline"/>
          </w:rPr>
          <w:t xml:space="preserve"> to be the volume of region </w:t>
        </w:r>
      </w:ins>
      <w:ins w:id="5" w:author="Unknown Author" w:date="2024-06-23T20:19:44Z">
        <w:r>
          <w:rPr>
            <w:position w:val="0"/>
            <w:sz w:val="22"/>
            <w:sz w:val="22"/>
            <w:vertAlign w:val="baseline"/>
          </w:rPr>
          <mc:AlternateContent>
            <mc:Choice Requires="wpg">
              <w:drawing>
                <wp:inline distT="0" distB="0" distL="0" distR="0">
                  <wp:extent cx="60960" cy="67945"/>
                  <wp:effectExtent l="0" t="0" r="0" b="0"/>
                  <wp:docPr id="10" name="Shape3" title="TexMaths" descr="12§inline§\[r\]§svg§600§FALSE§"/>
                  <a:graphic xmlns:a="http://schemas.openxmlformats.org/drawingml/2006/main">
                    <a:graphicData uri="http://schemas.microsoft.com/office/word/2010/wordprocessingGroup">
                      <wpg:wgp>
                        <wpg:cNvGrpSpPr/>
                        <wpg:grpSpPr>
                          <a:xfrm>
                            <a:off x="0" y="0"/>
                            <a:ext cx="60840" cy="68040"/>
                            <a:chOff x="0" y="0"/>
                            <a:chExt cx="60840" cy="68040"/>
                          </a:xfrm>
                        </wpg:grpSpPr>
                        <wps:wsp>
                          <wps:cNvPr id="11" name=""/>
                          <wps:cNvSpPr/>
                          <wps:spPr>
                            <a:xfrm>
                              <a:off x="3240" y="2520"/>
                              <a:ext cx="50760" cy="52560"/>
                            </a:xfrm>
                            <a:custGeom>
                              <a:avLst/>
                              <a:gdLst>
                                <a:gd name="textAreaLeft" fmla="*/ 0 w 28800"/>
                                <a:gd name="textAreaRight" fmla="*/ 30240 w 28800"/>
                                <a:gd name="textAreaTop" fmla="*/ 0 h 29880"/>
                                <a:gd name="textAreaBottom" fmla="*/ 31320 h 29880"/>
                              </a:gdLst>
                              <a:ahLst/>
                              <a:rect l="textAreaLeft" t="textAreaTop" r="textAreaRight" b="textAreaBottom"/>
                              <a:pathLst>
                                <a:path w="141" h="146">
                                  <a:moveTo>
                                    <a:pt x="0" y="0"/>
                                  </a:moveTo>
                                  <a:cubicBezTo>
                                    <a:pt x="47" y="0"/>
                                    <a:pt x="94" y="0"/>
                                    <a:pt x="141" y="0"/>
                                  </a:cubicBezTo>
                                  <a:cubicBezTo>
                                    <a:pt x="141" y="49"/>
                                    <a:pt x="141" y="98"/>
                                    <a:pt x="141" y="146"/>
                                  </a:cubicBezTo>
                                  <a:cubicBezTo>
                                    <a:pt x="94" y="146"/>
                                    <a:pt x="47" y="146"/>
                                    <a:pt x="0" y="146"/>
                                  </a:cubicBezTo>
                                  <a:cubicBezTo>
                                    <a:pt x="0" y="98"/>
                                    <a:pt x="0" y="49"/>
                                    <a:pt x="0" y="0"/>
                                  </a:cubicBezTo>
                                  <a:close/>
                                </a:path>
                              </a:pathLst>
                            </a:custGeom>
                            <a:solidFill>
                              <a:srgbClr val="ffffff"/>
                            </a:solidFill>
                            <a:ln w="0">
                              <a:noFill/>
                            </a:ln>
                          </wps:spPr>
                          <wps:style>
                            <a:lnRef idx="0"/>
                            <a:fillRef idx="0"/>
                            <a:effectRef idx="0"/>
                            <a:fontRef idx="minor"/>
                          </wps:style>
                          <wps:bodyPr/>
                        </wps:wsp>
                        <wps:wsp>
                          <wps:cNvPr id="12" name=""/>
                          <wps:cNvSpPr/>
                          <wps:spPr>
                            <a:xfrm>
                              <a:off x="0" y="0"/>
                              <a:ext cx="60840" cy="68040"/>
                            </a:xfrm>
                            <a:custGeom>
                              <a:avLst/>
                              <a:gdLst>
                                <a:gd name="textAreaLeft" fmla="*/ 0 w 34560"/>
                                <a:gd name="textAreaRight" fmla="*/ 36000 w 34560"/>
                                <a:gd name="textAreaTop" fmla="*/ 0 h 38520"/>
                                <a:gd name="textAreaBottom" fmla="*/ 39960 h 38520"/>
                              </a:gdLst>
                              <a:ahLst/>
                              <a:rect l="textAreaLeft" t="textAreaTop" r="textAreaRight" b="textAreaBottom"/>
                              <a:pathLst>
                                <a:path w="169" h="189">
                                  <a:moveTo>
                                    <a:pt x="26" y="160"/>
                                  </a:moveTo>
                                  <a:cubicBezTo>
                                    <a:pt x="25" y="166"/>
                                    <a:pt x="22" y="175"/>
                                    <a:pt x="22" y="178"/>
                                  </a:cubicBezTo>
                                  <a:cubicBezTo>
                                    <a:pt x="22" y="185"/>
                                    <a:pt x="27" y="189"/>
                                    <a:pt x="34" y="189"/>
                                  </a:cubicBezTo>
                                  <a:cubicBezTo>
                                    <a:pt x="39" y="189"/>
                                    <a:pt x="46" y="185"/>
                                    <a:pt x="50" y="177"/>
                                  </a:cubicBezTo>
                                  <a:cubicBezTo>
                                    <a:pt x="50" y="175"/>
                                    <a:pt x="64" y="118"/>
                                    <a:pt x="66" y="110"/>
                                  </a:cubicBezTo>
                                  <a:cubicBezTo>
                                    <a:pt x="69" y="97"/>
                                    <a:pt x="78" y="68"/>
                                    <a:pt x="80" y="58"/>
                                  </a:cubicBezTo>
                                  <a:cubicBezTo>
                                    <a:pt x="81" y="52"/>
                                    <a:pt x="92" y="32"/>
                                    <a:pt x="102" y="23"/>
                                  </a:cubicBezTo>
                                  <a:cubicBezTo>
                                    <a:pt x="105" y="20"/>
                                    <a:pt x="117" y="9"/>
                                    <a:pt x="135" y="9"/>
                                  </a:cubicBezTo>
                                  <a:cubicBezTo>
                                    <a:pt x="146" y="9"/>
                                    <a:pt x="152" y="14"/>
                                    <a:pt x="153" y="14"/>
                                  </a:cubicBezTo>
                                  <a:cubicBezTo>
                                    <a:pt x="140" y="17"/>
                                    <a:pt x="132" y="26"/>
                                    <a:pt x="132" y="37"/>
                                  </a:cubicBezTo>
                                  <a:cubicBezTo>
                                    <a:pt x="132" y="44"/>
                                    <a:pt x="136" y="52"/>
                                    <a:pt x="147" y="52"/>
                                  </a:cubicBezTo>
                                  <a:cubicBezTo>
                                    <a:pt x="159" y="52"/>
                                    <a:pt x="170" y="42"/>
                                    <a:pt x="170" y="27"/>
                                  </a:cubicBezTo>
                                  <a:cubicBezTo>
                                    <a:pt x="170" y="12"/>
                                    <a:pt x="157" y="0"/>
                                    <a:pt x="135" y="0"/>
                                  </a:cubicBezTo>
                                  <a:cubicBezTo>
                                    <a:pt x="108" y="0"/>
                                    <a:pt x="91" y="20"/>
                                    <a:pt x="82" y="32"/>
                                  </a:cubicBezTo>
                                  <a:cubicBezTo>
                                    <a:pt x="80" y="13"/>
                                    <a:pt x="64" y="0"/>
                                    <a:pt x="45" y="0"/>
                                  </a:cubicBezTo>
                                  <a:cubicBezTo>
                                    <a:pt x="26" y="0"/>
                                    <a:pt x="18" y="17"/>
                                    <a:pt x="14" y="24"/>
                                  </a:cubicBezTo>
                                  <a:cubicBezTo>
                                    <a:pt x="7" y="38"/>
                                    <a:pt x="1" y="64"/>
                                    <a:pt x="1" y="65"/>
                                  </a:cubicBezTo>
                                  <a:cubicBezTo>
                                    <a:pt x="1" y="68"/>
                                    <a:pt x="4" y="67"/>
                                    <a:pt x="6" y="68"/>
                                  </a:cubicBezTo>
                                  <a:cubicBezTo>
                                    <a:pt x="10" y="68"/>
                                    <a:pt x="10" y="68"/>
                                    <a:pt x="13" y="59"/>
                                  </a:cubicBezTo>
                                  <a:cubicBezTo>
                                    <a:pt x="20" y="29"/>
                                    <a:pt x="28" y="9"/>
                                    <a:pt x="44" y="9"/>
                                  </a:cubicBezTo>
                                  <a:cubicBezTo>
                                    <a:pt x="51" y="9"/>
                                    <a:pt x="56" y="12"/>
                                    <a:pt x="56" y="29"/>
                                  </a:cubicBezTo>
                                  <a:cubicBezTo>
                                    <a:pt x="56" y="37"/>
                                    <a:pt x="55" y="42"/>
                                    <a:pt x="50" y="64"/>
                                  </a:cubicBezTo>
                                  <a:cubicBezTo>
                                    <a:pt x="42" y="95"/>
                                    <a:pt x="33" y="127"/>
                                    <a:pt x="26" y="160"/>
                                  </a:cubicBez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3" style="position:absolute;margin-left:0pt;margin-top:-5.4pt;width:4.8pt;height:5.35pt" coordorigin="0,-108" coordsize="96,107"/>
              </w:pict>
            </mc:Fallback>
          </mc:AlternateContent>
        </w:r>
      </w:ins>
      <w:ins w:id="6" w:author="Unknown Author" w:date="2024-06-23T20:19:44Z">
        <w:r>
          <w:rPr>
            <w:position w:val="0"/>
            <w:sz w:val="22"/>
            <w:sz w:val="22"/>
            <w:vertAlign w:val="baseline"/>
          </w:rPr>
          <w:t xml:space="preserve">, and  </w:t>
        </w:r>
      </w:ins>
      <w:ins w:id="7" w:author="Unknown Author" w:date="2024-06-23T20:19:44Z">
        <w:r>
          <w:rPr>
            <w:position w:val="0"/>
            <w:sz w:val="22"/>
            <w:sz w:val="22"/>
            <w:vertAlign w:val="baseline"/>
          </w:rPr>
          <mc:AlternateContent>
            <mc:Choice Requires="wpg">
              <w:drawing>
                <wp:inline distT="0" distB="0" distL="0" distR="0">
                  <wp:extent cx="284480" cy="151765"/>
                  <wp:effectExtent l="0" t="0" r="0" b="0"/>
                  <wp:docPr id="13" name="Shape4" title="TexMaths" descr="12§inline§\text{A}(r)§svg§600§FALSE§"/>
                  <a:graphic xmlns:a="http://schemas.openxmlformats.org/drawingml/2006/main">
                    <a:graphicData uri="http://schemas.microsoft.com/office/word/2010/wordprocessingGroup">
                      <wpg:wgp>
                        <wpg:cNvGrpSpPr/>
                        <wpg:grpSpPr>
                          <a:xfrm>
                            <a:off x="0" y="0"/>
                            <a:ext cx="284400" cy="151920"/>
                            <a:chOff x="0" y="0"/>
                            <a:chExt cx="284400" cy="151920"/>
                          </a:xfrm>
                        </wpg:grpSpPr>
                        <wps:wsp>
                          <wps:cNvPr id="14" name=""/>
                          <wps:cNvSpPr/>
                          <wps:spPr>
                            <a:xfrm>
                              <a:off x="3240" y="8280"/>
                              <a:ext cx="273600" cy="135720"/>
                            </a:xfrm>
                            <a:custGeom>
                              <a:avLst/>
                              <a:gdLst>
                                <a:gd name="textAreaLeft" fmla="*/ 0 w 155160"/>
                                <a:gd name="textAreaRight" fmla="*/ 156240 w 155160"/>
                                <a:gd name="textAreaTop" fmla="*/ 0 h 77040"/>
                                <a:gd name="textAreaBottom" fmla="*/ 78120 h 77040"/>
                              </a:gdLst>
                              <a:ahLst/>
                              <a:rect l="textAreaLeft" t="textAreaTop" r="textAreaRight" b="textAreaBottom"/>
                              <a:pathLst>
                                <a:path w="760" h="377">
                                  <a:moveTo>
                                    <a:pt x="0" y="-1"/>
                                  </a:moveTo>
                                  <a:cubicBezTo>
                                    <a:pt x="253" y="-1"/>
                                    <a:pt x="507" y="-1"/>
                                    <a:pt x="760" y="-1"/>
                                  </a:cubicBezTo>
                                  <a:cubicBezTo>
                                    <a:pt x="760" y="125"/>
                                    <a:pt x="760" y="250"/>
                                    <a:pt x="760" y="376"/>
                                  </a:cubicBezTo>
                                  <a:cubicBezTo>
                                    <a:pt x="507" y="376"/>
                                    <a:pt x="253" y="376"/>
                                    <a:pt x="0" y="376"/>
                                  </a:cubicBezTo>
                                  <a:cubicBezTo>
                                    <a:pt x="0" y="250"/>
                                    <a:pt x="0" y="125"/>
                                    <a:pt x="0" y="-1"/>
                                  </a:cubicBezTo>
                                  <a:close/>
                                </a:path>
                              </a:pathLst>
                            </a:custGeom>
                            <a:solidFill>
                              <a:srgbClr val="ffffff"/>
                            </a:solidFill>
                            <a:ln w="0">
                              <a:noFill/>
                            </a:ln>
                          </wps:spPr>
                          <wps:style>
                            <a:lnRef idx="0"/>
                            <a:fillRef idx="0"/>
                            <a:effectRef idx="0"/>
                            <a:fontRef idx="minor"/>
                          </wps:style>
                          <wps:bodyPr/>
                        </wps:wsp>
                        <wps:wsp>
                          <wps:cNvPr id="15" name=""/>
                          <wps:cNvSpPr/>
                          <wps:spPr>
                            <a:xfrm>
                              <a:off x="0" y="5040"/>
                              <a:ext cx="102240" cy="108720"/>
                            </a:xfrm>
                            <a:custGeom>
                              <a:avLst/>
                              <a:gdLst>
                                <a:gd name="textAreaLeft" fmla="*/ 0 w 57960"/>
                                <a:gd name="textAreaRight" fmla="*/ 59040 w 57960"/>
                                <a:gd name="textAreaTop" fmla="*/ 0 h 61560"/>
                                <a:gd name="textAreaBottom" fmla="*/ 62640 h 61560"/>
                              </a:gdLst>
                              <a:ahLst/>
                              <a:rect l="textAreaLeft" t="textAreaTop" r="textAreaRight" b="textAreaBottom"/>
                              <a:pathLst>
                                <a:path w="289" h="302">
                                  <a:moveTo>
                                    <a:pt x="156" y="8"/>
                                  </a:moveTo>
                                  <a:cubicBezTo>
                                    <a:pt x="154" y="4"/>
                                    <a:pt x="154" y="0"/>
                                    <a:pt x="146" y="0"/>
                                  </a:cubicBezTo>
                                  <a:cubicBezTo>
                                    <a:pt x="139" y="0"/>
                                    <a:pt x="138" y="2"/>
                                    <a:pt x="136" y="8"/>
                                  </a:cubicBezTo>
                                  <a:cubicBezTo>
                                    <a:pt x="107" y="93"/>
                                    <a:pt x="78" y="177"/>
                                    <a:pt x="49" y="260"/>
                                  </a:cubicBezTo>
                                  <a:cubicBezTo>
                                    <a:pt x="41" y="281"/>
                                    <a:pt x="24" y="287"/>
                                    <a:pt x="1" y="287"/>
                                  </a:cubicBezTo>
                                  <a:cubicBezTo>
                                    <a:pt x="1" y="292"/>
                                    <a:pt x="1" y="297"/>
                                    <a:pt x="1" y="301"/>
                                  </a:cubicBezTo>
                                  <a:cubicBezTo>
                                    <a:pt x="12" y="301"/>
                                    <a:pt x="30" y="299"/>
                                    <a:pt x="44" y="299"/>
                                  </a:cubicBezTo>
                                  <a:cubicBezTo>
                                    <a:pt x="57" y="299"/>
                                    <a:pt x="79" y="301"/>
                                    <a:pt x="93" y="301"/>
                                  </a:cubicBezTo>
                                  <a:cubicBezTo>
                                    <a:pt x="93" y="297"/>
                                    <a:pt x="93" y="292"/>
                                    <a:pt x="93" y="287"/>
                                  </a:cubicBezTo>
                                  <a:cubicBezTo>
                                    <a:pt x="72" y="287"/>
                                    <a:pt x="61" y="278"/>
                                    <a:pt x="61" y="266"/>
                                  </a:cubicBezTo>
                                  <a:cubicBezTo>
                                    <a:pt x="61" y="264"/>
                                    <a:pt x="62" y="261"/>
                                    <a:pt x="62" y="260"/>
                                  </a:cubicBezTo>
                                  <a:cubicBezTo>
                                    <a:pt x="68" y="242"/>
                                    <a:pt x="75" y="224"/>
                                    <a:pt x="81" y="206"/>
                                  </a:cubicBezTo>
                                  <a:cubicBezTo>
                                    <a:pt x="116" y="206"/>
                                    <a:pt x="151" y="206"/>
                                    <a:pt x="186" y="206"/>
                                  </a:cubicBezTo>
                                  <a:cubicBezTo>
                                    <a:pt x="193" y="227"/>
                                    <a:pt x="200" y="248"/>
                                    <a:pt x="209" y="269"/>
                                  </a:cubicBezTo>
                                  <a:cubicBezTo>
                                    <a:pt x="209" y="270"/>
                                    <a:pt x="210" y="273"/>
                                    <a:pt x="210" y="275"/>
                                  </a:cubicBezTo>
                                  <a:cubicBezTo>
                                    <a:pt x="210" y="287"/>
                                    <a:pt x="186" y="287"/>
                                    <a:pt x="174" y="287"/>
                                  </a:cubicBezTo>
                                  <a:cubicBezTo>
                                    <a:pt x="174" y="292"/>
                                    <a:pt x="174" y="297"/>
                                    <a:pt x="174" y="301"/>
                                  </a:cubicBezTo>
                                  <a:cubicBezTo>
                                    <a:pt x="190" y="299"/>
                                    <a:pt x="220" y="299"/>
                                    <a:pt x="235" y="299"/>
                                  </a:cubicBezTo>
                                  <a:cubicBezTo>
                                    <a:pt x="253" y="299"/>
                                    <a:pt x="272" y="299"/>
                                    <a:pt x="290" y="301"/>
                                  </a:cubicBezTo>
                                  <a:cubicBezTo>
                                    <a:pt x="290" y="297"/>
                                    <a:pt x="290" y="292"/>
                                    <a:pt x="290" y="287"/>
                                  </a:cubicBezTo>
                                  <a:cubicBezTo>
                                    <a:pt x="288" y="287"/>
                                    <a:pt x="286" y="287"/>
                                    <a:pt x="283" y="287"/>
                                  </a:cubicBezTo>
                                  <a:cubicBezTo>
                                    <a:pt x="258" y="287"/>
                                    <a:pt x="252" y="285"/>
                                    <a:pt x="247" y="270"/>
                                  </a:cubicBezTo>
                                  <a:cubicBezTo>
                                    <a:pt x="216" y="184"/>
                                    <a:pt x="186" y="96"/>
                                    <a:pt x="156" y="8"/>
                                  </a:cubicBezTo>
                                  <a:moveTo>
                                    <a:pt x="133" y="55"/>
                                  </a:moveTo>
                                  <a:cubicBezTo>
                                    <a:pt x="149" y="101"/>
                                    <a:pt x="164" y="147"/>
                                    <a:pt x="181" y="192"/>
                                  </a:cubicBezTo>
                                  <a:cubicBezTo>
                                    <a:pt x="149" y="192"/>
                                    <a:pt x="118" y="192"/>
                                    <a:pt x="86" y="192"/>
                                  </a:cubicBezTo>
                                  <a:cubicBezTo>
                                    <a:pt x="102" y="147"/>
                                    <a:pt x="118" y="101"/>
                                    <a:pt x="133" y="55"/>
                                  </a:cubicBezTo>
                                  <a:close/>
                                </a:path>
                              </a:pathLst>
                            </a:custGeom>
                            <a:solidFill>
                              <a:srgbClr val="000000"/>
                            </a:solidFill>
                            <a:ln w="0">
                              <a:noFill/>
                            </a:ln>
                          </wps:spPr>
                          <wps:style>
                            <a:lnRef idx="0"/>
                            <a:fillRef idx="0"/>
                            <a:effectRef idx="0"/>
                            <a:fontRef idx="minor"/>
                          </wps:style>
                          <wps:bodyPr/>
                        </wps:wsp>
                        <wps:wsp>
                          <wps:cNvPr id="16" name=""/>
                          <wps:cNvSpPr/>
                          <wps:spPr>
                            <a:xfrm>
                              <a:off x="124560" y="0"/>
                              <a:ext cx="35640" cy="151920"/>
                            </a:xfrm>
                            <a:custGeom>
                              <a:avLst/>
                              <a:gdLst>
                                <a:gd name="textAreaLeft" fmla="*/ 0 w 20160"/>
                                <a:gd name="textAreaRight" fmla="*/ 21240 w 20160"/>
                                <a:gd name="textAreaTop" fmla="*/ 0 h 86040"/>
                                <a:gd name="textAreaBottom" fmla="*/ 87120 h 86040"/>
                              </a:gdLst>
                              <a:ahLst/>
                              <a:rect l="textAreaLeft" t="textAreaTop" r="textAreaRight" b="textAreaBottom"/>
                              <a:pathLst>
                                <a:path w="99" h="422">
                                  <a:moveTo>
                                    <a:pt x="98" y="416"/>
                                  </a:moveTo>
                                  <a:cubicBezTo>
                                    <a:pt x="98" y="415"/>
                                    <a:pt x="98" y="415"/>
                                    <a:pt x="91" y="407"/>
                                  </a:cubicBezTo>
                                  <a:cubicBezTo>
                                    <a:pt x="38" y="353"/>
                                    <a:pt x="25" y="274"/>
                                    <a:pt x="25" y="210"/>
                                  </a:cubicBezTo>
                                  <a:cubicBezTo>
                                    <a:pt x="25" y="137"/>
                                    <a:pt x="41" y="64"/>
                                    <a:pt x="92" y="12"/>
                                  </a:cubicBezTo>
                                  <a:cubicBezTo>
                                    <a:pt x="98" y="6"/>
                                    <a:pt x="98" y="6"/>
                                    <a:pt x="98" y="5"/>
                                  </a:cubicBezTo>
                                  <a:cubicBezTo>
                                    <a:pt x="98" y="1"/>
                                    <a:pt x="96" y="0"/>
                                    <a:pt x="94" y="0"/>
                                  </a:cubicBezTo>
                                  <a:cubicBezTo>
                                    <a:pt x="90" y="0"/>
                                    <a:pt x="52" y="29"/>
                                    <a:pt x="26" y="83"/>
                                  </a:cubicBezTo>
                                  <a:cubicBezTo>
                                    <a:pt x="6" y="129"/>
                                    <a:pt x="0" y="175"/>
                                    <a:pt x="0" y="210"/>
                                  </a:cubicBezTo>
                                  <a:cubicBezTo>
                                    <a:pt x="0" y="243"/>
                                    <a:pt x="5" y="293"/>
                                    <a:pt x="29" y="341"/>
                                  </a:cubicBezTo>
                                  <a:cubicBezTo>
                                    <a:pt x="54" y="393"/>
                                    <a:pt x="90" y="421"/>
                                    <a:pt x="94" y="421"/>
                                  </a:cubicBezTo>
                                  <a:cubicBezTo>
                                    <a:pt x="96" y="421"/>
                                    <a:pt x="98" y="420"/>
                                    <a:pt x="98" y="416"/>
                                  </a:cubicBezTo>
                                  <a:close/>
                                </a:path>
                              </a:pathLst>
                            </a:custGeom>
                            <a:solidFill>
                              <a:srgbClr val="000000"/>
                            </a:solidFill>
                            <a:ln w="0">
                              <a:noFill/>
                            </a:ln>
                          </wps:spPr>
                          <wps:style>
                            <a:lnRef idx="0"/>
                            <a:fillRef idx="0"/>
                            <a:effectRef idx="0"/>
                            <a:fontRef idx="minor"/>
                          </wps:style>
                          <wps:bodyPr/>
                        </wps:wsp>
                        <wps:wsp>
                          <wps:cNvPr id="17" name=""/>
                          <wps:cNvSpPr/>
                          <wps:spPr>
                            <a:xfrm>
                              <a:off x="173880" y="47160"/>
                              <a:ext cx="60480" cy="68760"/>
                            </a:xfrm>
                            <a:custGeom>
                              <a:avLst/>
                              <a:gdLst>
                                <a:gd name="textAreaLeft" fmla="*/ 0 w 34200"/>
                                <a:gd name="textAreaRight" fmla="*/ 35280 w 34200"/>
                                <a:gd name="textAreaTop" fmla="*/ 0 h 38880"/>
                                <a:gd name="textAreaBottom" fmla="*/ 39960 h 38880"/>
                              </a:gdLst>
                              <a:ahLst/>
                              <a:rect l="textAreaLeft" t="textAreaTop" r="textAreaRight" b="textAreaBottom"/>
                              <a:pathLst>
                                <a:path w="173" h="191">
                                  <a:moveTo>
                                    <a:pt x="26" y="160"/>
                                  </a:moveTo>
                                  <a:cubicBezTo>
                                    <a:pt x="25" y="167"/>
                                    <a:pt x="23" y="177"/>
                                    <a:pt x="23" y="179"/>
                                  </a:cubicBezTo>
                                  <a:cubicBezTo>
                                    <a:pt x="23" y="187"/>
                                    <a:pt x="29" y="190"/>
                                    <a:pt x="35" y="190"/>
                                  </a:cubicBezTo>
                                  <a:cubicBezTo>
                                    <a:pt x="39" y="190"/>
                                    <a:pt x="48" y="187"/>
                                    <a:pt x="50" y="178"/>
                                  </a:cubicBezTo>
                                  <a:cubicBezTo>
                                    <a:pt x="51" y="177"/>
                                    <a:pt x="66" y="119"/>
                                    <a:pt x="67" y="112"/>
                                  </a:cubicBezTo>
                                  <a:cubicBezTo>
                                    <a:pt x="71" y="98"/>
                                    <a:pt x="78" y="69"/>
                                    <a:pt x="80" y="57"/>
                                  </a:cubicBezTo>
                                  <a:cubicBezTo>
                                    <a:pt x="83" y="52"/>
                                    <a:pt x="95" y="31"/>
                                    <a:pt x="104" y="22"/>
                                  </a:cubicBezTo>
                                  <a:cubicBezTo>
                                    <a:pt x="108" y="19"/>
                                    <a:pt x="120" y="9"/>
                                    <a:pt x="138" y="9"/>
                                  </a:cubicBezTo>
                                  <a:cubicBezTo>
                                    <a:pt x="149" y="9"/>
                                    <a:pt x="155" y="13"/>
                                    <a:pt x="156" y="13"/>
                                  </a:cubicBezTo>
                                  <a:cubicBezTo>
                                    <a:pt x="143" y="16"/>
                                    <a:pt x="134" y="25"/>
                                    <a:pt x="134" y="36"/>
                                  </a:cubicBezTo>
                                  <a:cubicBezTo>
                                    <a:pt x="134" y="43"/>
                                    <a:pt x="138" y="52"/>
                                    <a:pt x="150" y="52"/>
                                  </a:cubicBezTo>
                                  <a:cubicBezTo>
                                    <a:pt x="161" y="52"/>
                                    <a:pt x="173" y="42"/>
                                    <a:pt x="173" y="27"/>
                                  </a:cubicBezTo>
                                  <a:cubicBezTo>
                                    <a:pt x="173" y="12"/>
                                    <a:pt x="160" y="-1"/>
                                    <a:pt x="138" y="-1"/>
                                  </a:cubicBezTo>
                                  <a:cubicBezTo>
                                    <a:pt x="110" y="-1"/>
                                    <a:pt x="92" y="19"/>
                                    <a:pt x="84" y="31"/>
                                  </a:cubicBezTo>
                                  <a:cubicBezTo>
                                    <a:pt x="80" y="12"/>
                                    <a:pt x="66" y="-1"/>
                                    <a:pt x="45" y="-1"/>
                                  </a:cubicBezTo>
                                  <a:cubicBezTo>
                                    <a:pt x="26" y="-1"/>
                                    <a:pt x="18" y="16"/>
                                    <a:pt x="14" y="23"/>
                                  </a:cubicBezTo>
                                  <a:cubicBezTo>
                                    <a:pt x="7" y="37"/>
                                    <a:pt x="1" y="63"/>
                                    <a:pt x="1" y="64"/>
                                  </a:cubicBezTo>
                                  <a:cubicBezTo>
                                    <a:pt x="1" y="69"/>
                                    <a:pt x="6" y="69"/>
                                    <a:pt x="7" y="69"/>
                                  </a:cubicBezTo>
                                  <a:cubicBezTo>
                                    <a:pt x="11" y="69"/>
                                    <a:pt x="11" y="68"/>
                                    <a:pt x="13" y="59"/>
                                  </a:cubicBezTo>
                                  <a:cubicBezTo>
                                    <a:pt x="20" y="29"/>
                                    <a:pt x="29" y="9"/>
                                    <a:pt x="44" y="9"/>
                                  </a:cubicBezTo>
                                  <a:cubicBezTo>
                                    <a:pt x="51" y="9"/>
                                    <a:pt x="57" y="12"/>
                                    <a:pt x="57" y="28"/>
                                  </a:cubicBezTo>
                                  <a:cubicBezTo>
                                    <a:pt x="57" y="36"/>
                                    <a:pt x="56" y="41"/>
                                    <a:pt x="50" y="63"/>
                                  </a:cubicBezTo>
                                  <a:cubicBezTo>
                                    <a:pt x="42" y="95"/>
                                    <a:pt x="35" y="128"/>
                                    <a:pt x="26" y="160"/>
                                  </a:cubicBezTo>
                                  <a:close/>
                                </a:path>
                              </a:pathLst>
                            </a:custGeom>
                            <a:solidFill>
                              <a:srgbClr val="000000"/>
                            </a:solidFill>
                            <a:ln w="0">
                              <a:noFill/>
                            </a:ln>
                          </wps:spPr>
                          <wps:style>
                            <a:lnRef idx="0"/>
                            <a:fillRef idx="0"/>
                            <a:effectRef idx="0"/>
                            <a:fontRef idx="minor"/>
                          </wps:style>
                          <wps:bodyPr/>
                        </wps:wsp>
                        <wps:wsp>
                          <wps:cNvPr id="18" name=""/>
                          <wps:cNvSpPr/>
                          <wps:spPr>
                            <a:xfrm>
                              <a:off x="251640" y="0"/>
                              <a:ext cx="33120" cy="151920"/>
                            </a:xfrm>
                            <a:custGeom>
                              <a:avLst/>
                              <a:gdLst>
                                <a:gd name="textAreaLeft" fmla="*/ 0 w 18720"/>
                                <a:gd name="textAreaRight" fmla="*/ 19800 w 18720"/>
                                <a:gd name="textAreaTop" fmla="*/ 0 h 86040"/>
                                <a:gd name="textAreaBottom" fmla="*/ 87120 h 86040"/>
                              </a:gdLst>
                              <a:ahLst/>
                              <a:rect l="textAreaLeft" t="textAreaTop" r="textAreaRight" b="textAreaBottom"/>
                              <a:pathLst>
                                <a:path w="97" h="422">
                                  <a:moveTo>
                                    <a:pt x="98" y="210"/>
                                  </a:moveTo>
                                  <a:cubicBezTo>
                                    <a:pt x="98" y="178"/>
                                    <a:pt x="94" y="127"/>
                                    <a:pt x="71" y="79"/>
                                  </a:cubicBezTo>
                                  <a:cubicBezTo>
                                    <a:pt x="46" y="28"/>
                                    <a:pt x="8" y="0"/>
                                    <a:pt x="5" y="0"/>
                                  </a:cubicBezTo>
                                  <a:cubicBezTo>
                                    <a:pt x="2" y="0"/>
                                    <a:pt x="0" y="2"/>
                                    <a:pt x="0" y="5"/>
                                  </a:cubicBezTo>
                                  <a:cubicBezTo>
                                    <a:pt x="0" y="6"/>
                                    <a:pt x="0" y="6"/>
                                    <a:pt x="8" y="14"/>
                                  </a:cubicBezTo>
                                  <a:cubicBezTo>
                                    <a:pt x="49" y="55"/>
                                    <a:pt x="73" y="123"/>
                                    <a:pt x="73" y="210"/>
                                  </a:cubicBezTo>
                                  <a:cubicBezTo>
                                    <a:pt x="73" y="281"/>
                                    <a:pt x="58" y="356"/>
                                    <a:pt x="6" y="409"/>
                                  </a:cubicBezTo>
                                  <a:cubicBezTo>
                                    <a:pt x="0" y="415"/>
                                    <a:pt x="0" y="415"/>
                                    <a:pt x="0" y="416"/>
                                  </a:cubicBezTo>
                                  <a:cubicBezTo>
                                    <a:pt x="0" y="418"/>
                                    <a:pt x="2" y="421"/>
                                    <a:pt x="5" y="421"/>
                                  </a:cubicBezTo>
                                  <a:cubicBezTo>
                                    <a:pt x="8" y="421"/>
                                    <a:pt x="47" y="392"/>
                                    <a:pt x="72" y="338"/>
                                  </a:cubicBezTo>
                                  <a:cubicBezTo>
                                    <a:pt x="94" y="292"/>
                                    <a:pt x="98" y="245"/>
                                    <a:pt x="98" y="210"/>
                                  </a:cubicBez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4" style="position:absolute;margin-left:0pt;margin-top:-12pt;width:22.4pt;height:11.95pt" coordorigin="0,-240" coordsize="448,239"/>
              </w:pict>
            </mc:Fallback>
          </mc:AlternateContent>
        </w:r>
      </w:ins>
      <w:ins w:id="8" w:author="Unknown Author" w:date="2024-06-23T20:19:44Z">
        <w:r>
          <w:rPr>
            <w:position w:val="0"/>
            <w:sz w:val="22"/>
            <w:sz w:val="22"/>
            <w:vertAlign w:val="baseline"/>
          </w:rPr>
          <w:t xml:space="preserve"> and </w:t>
        </w:r>
      </w:ins>
      <w:ins w:id="9" w:author="Unknown Author" w:date="2024-06-23T20:19:44Z">
        <w:r>
          <w:rPr>
            <w:position w:val="0"/>
            <w:sz w:val="22"/>
            <w:sz w:val="22"/>
            <w:vertAlign w:val="baseline"/>
          </w:rPr>
          <mc:AlternateContent>
            <mc:Choice Requires="wpg">
              <w:drawing>
                <wp:inline distT="0" distB="0" distL="0" distR="0">
                  <wp:extent cx="247650" cy="151130"/>
                  <wp:effectExtent l="0" t="0" r="0" b="0"/>
                  <wp:docPr id="19" name="Shape5" title="TexMaths" descr="12§inline§d(r)§svg§600§FALSE§"/>
                  <a:graphic xmlns:a="http://schemas.openxmlformats.org/drawingml/2006/main">
                    <a:graphicData uri="http://schemas.microsoft.com/office/word/2010/wordprocessingGroup">
                      <wpg:wgp>
                        <wpg:cNvGrpSpPr/>
                        <wpg:grpSpPr>
                          <a:xfrm>
                            <a:off x="0" y="0"/>
                            <a:ext cx="247680" cy="151200"/>
                            <a:chOff x="0" y="0"/>
                            <a:chExt cx="247680" cy="151200"/>
                          </a:xfrm>
                        </wpg:grpSpPr>
                        <wps:wsp>
                          <wps:cNvPr id="20" name=""/>
                          <wps:cNvSpPr/>
                          <wps:spPr>
                            <a:xfrm>
                              <a:off x="1440" y="7560"/>
                              <a:ext cx="238680" cy="135720"/>
                            </a:xfrm>
                            <a:custGeom>
                              <a:avLst/>
                              <a:gdLst>
                                <a:gd name="textAreaLeft" fmla="*/ 0 w 135360"/>
                                <a:gd name="textAreaRight" fmla="*/ 136440 w 135360"/>
                                <a:gd name="textAreaTop" fmla="*/ 0 h 77040"/>
                                <a:gd name="textAreaBottom" fmla="*/ 78120 h 77040"/>
                              </a:gdLst>
                              <a:ahLst/>
                              <a:rect l="textAreaLeft" t="textAreaTop" r="textAreaRight" b="textAreaBottom"/>
                              <a:pathLst>
                                <a:path w="663" h="377">
                                  <a:moveTo>
                                    <a:pt x="1" y="0"/>
                                  </a:moveTo>
                                  <a:cubicBezTo>
                                    <a:pt x="222" y="0"/>
                                    <a:pt x="443" y="0"/>
                                    <a:pt x="663" y="0"/>
                                  </a:cubicBezTo>
                                  <a:cubicBezTo>
                                    <a:pt x="663" y="126"/>
                                    <a:pt x="663" y="251"/>
                                    <a:pt x="663" y="377"/>
                                  </a:cubicBezTo>
                                  <a:cubicBezTo>
                                    <a:pt x="443" y="377"/>
                                    <a:pt x="222" y="377"/>
                                    <a:pt x="1" y="377"/>
                                  </a:cubicBezTo>
                                  <a:cubicBezTo>
                                    <a:pt x="1" y="251"/>
                                    <a:pt x="1" y="126"/>
                                    <a:pt x="1" y="0"/>
                                  </a:cubicBezTo>
                                  <a:close/>
                                </a:path>
                              </a:pathLst>
                            </a:custGeom>
                            <a:solidFill>
                              <a:srgbClr val="ffffff"/>
                            </a:solidFill>
                            <a:ln w="0">
                              <a:noFill/>
                            </a:ln>
                          </wps:spPr>
                          <wps:style>
                            <a:lnRef idx="0"/>
                            <a:fillRef idx="0"/>
                            <a:effectRef idx="0"/>
                            <a:fontRef idx="minor"/>
                          </wps:style>
                          <wps:bodyPr/>
                        </wps:wsp>
                        <wps:wsp>
                          <wps:cNvPr id="21" name=""/>
                          <wps:cNvSpPr/>
                          <wps:spPr>
                            <a:xfrm>
                              <a:off x="0" y="8280"/>
                              <a:ext cx="69840" cy="106560"/>
                            </a:xfrm>
                            <a:custGeom>
                              <a:avLst/>
                              <a:gdLst>
                                <a:gd name="textAreaLeft" fmla="*/ 0 w 39600"/>
                                <a:gd name="textAreaRight" fmla="*/ 40680 w 39600"/>
                                <a:gd name="textAreaTop" fmla="*/ 0 h 60480"/>
                                <a:gd name="textAreaBottom" fmla="*/ 61560 h 60480"/>
                              </a:gdLst>
                              <a:ahLst/>
                              <a:rect l="textAreaLeft" t="textAreaTop" r="textAreaRight" b="textAreaBottom"/>
                              <a:pathLst>
                                <a:path w="199" h="296">
                                  <a:moveTo>
                                    <a:pt x="200" y="5"/>
                                  </a:moveTo>
                                  <a:cubicBezTo>
                                    <a:pt x="200" y="4"/>
                                    <a:pt x="200" y="0"/>
                                    <a:pt x="196" y="0"/>
                                  </a:cubicBezTo>
                                  <a:cubicBezTo>
                                    <a:pt x="188" y="0"/>
                                    <a:pt x="149" y="4"/>
                                    <a:pt x="142" y="5"/>
                                  </a:cubicBezTo>
                                  <a:cubicBezTo>
                                    <a:pt x="138" y="5"/>
                                    <a:pt x="136" y="7"/>
                                    <a:pt x="136" y="12"/>
                                  </a:cubicBezTo>
                                  <a:cubicBezTo>
                                    <a:pt x="136" y="18"/>
                                    <a:pt x="139" y="18"/>
                                    <a:pt x="146" y="18"/>
                                  </a:cubicBezTo>
                                  <a:cubicBezTo>
                                    <a:pt x="167" y="18"/>
                                    <a:pt x="167" y="20"/>
                                    <a:pt x="167" y="25"/>
                                  </a:cubicBezTo>
                                  <a:cubicBezTo>
                                    <a:pt x="166" y="28"/>
                                    <a:pt x="166" y="31"/>
                                    <a:pt x="166" y="34"/>
                                  </a:cubicBezTo>
                                  <a:cubicBezTo>
                                    <a:pt x="157" y="67"/>
                                    <a:pt x="149" y="100"/>
                                    <a:pt x="140" y="133"/>
                                  </a:cubicBezTo>
                                  <a:cubicBezTo>
                                    <a:pt x="133" y="118"/>
                                    <a:pt x="121" y="106"/>
                                    <a:pt x="102" y="106"/>
                                  </a:cubicBezTo>
                                  <a:cubicBezTo>
                                    <a:pt x="53" y="106"/>
                                    <a:pt x="0" y="168"/>
                                    <a:pt x="0" y="228"/>
                                  </a:cubicBezTo>
                                  <a:cubicBezTo>
                                    <a:pt x="0" y="268"/>
                                    <a:pt x="24" y="296"/>
                                    <a:pt x="56" y="296"/>
                                  </a:cubicBezTo>
                                  <a:cubicBezTo>
                                    <a:pt x="65" y="296"/>
                                    <a:pt x="85" y="294"/>
                                    <a:pt x="112" y="264"/>
                                  </a:cubicBezTo>
                                  <a:cubicBezTo>
                                    <a:pt x="114" y="281"/>
                                    <a:pt x="130" y="296"/>
                                    <a:pt x="149" y="296"/>
                                  </a:cubicBezTo>
                                  <a:cubicBezTo>
                                    <a:pt x="164" y="296"/>
                                    <a:pt x="174" y="286"/>
                                    <a:pt x="180" y="273"/>
                                  </a:cubicBezTo>
                                  <a:cubicBezTo>
                                    <a:pt x="187" y="257"/>
                                    <a:pt x="193" y="232"/>
                                    <a:pt x="193" y="231"/>
                                  </a:cubicBezTo>
                                  <a:cubicBezTo>
                                    <a:pt x="193" y="227"/>
                                    <a:pt x="190" y="227"/>
                                    <a:pt x="188" y="227"/>
                                  </a:cubicBezTo>
                                  <a:cubicBezTo>
                                    <a:pt x="184" y="227"/>
                                    <a:pt x="184" y="228"/>
                                    <a:pt x="182" y="234"/>
                                  </a:cubicBezTo>
                                  <a:cubicBezTo>
                                    <a:pt x="175" y="262"/>
                                    <a:pt x="168" y="286"/>
                                    <a:pt x="150" y="286"/>
                                  </a:cubicBezTo>
                                  <a:cubicBezTo>
                                    <a:pt x="139" y="286"/>
                                    <a:pt x="138" y="275"/>
                                    <a:pt x="138" y="267"/>
                                  </a:cubicBezTo>
                                  <a:cubicBezTo>
                                    <a:pt x="138" y="257"/>
                                    <a:pt x="138" y="254"/>
                                    <a:pt x="140" y="246"/>
                                  </a:cubicBezTo>
                                  <a:cubicBezTo>
                                    <a:pt x="160" y="166"/>
                                    <a:pt x="180" y="85"/>
                                    <a:pt x="200" y="5"/>
                                  </a:cubicBezTo>
                                  <a:moveTo>
                                    <a:pt x="113" y="240"/>
                                  </a:moveTo>
                                  <a:cubicBezTo>
                                    <a:pt x="112" y="249"/>
                                    <a:pt x="112" y="249"/>
                                    <a:pt x="104" y="256"/>
                                  </a:cubicBezTo>
                                  <a:cubicBezTo>
                                    <a:pt x="86" y="280"/>
                                    <a:pt x="68" y="286"/>
                                    <a:pt x="58" y="286"/>
                                  </a:cubicBezTo>
                                  <a:cubicBezTo>
                                    <a:pt x="36" y="286"/>
                                    <a:pt x="30" y="263"/>
                                    <a:pt x="30" y="246"/>
                                  </a:cubicBezTo>
                                  <a:cubicBezTo>
                                    <a:pt x="30" y="227"/>
                                    <a:pt x="43" y="175"/>
                                    <a:pt x="53" y="156"/>
                                  </a:cubicBezTo>
                                  <a:cubicBezTo>
                                    <a:pt x="66" y="131"/>
                                    <a:pt x="85" y="115"/>
                                    <a:pt x="102" y="115"/>
                                  </a:cubicBezTo>
                                  <a:cubicBezTo>
                                    <a:pt x="130" y="115"/>
                                    <a:pt x="136" y="150"/>
                                    <a:pt x="136" y="153"/>
                                  </a:cubicBezTo>
                                  <a:cubicBezTo>
                                    <a:pt x="136" y="155"/>
                                    <a:pt x="134" y="157"/>
                                    <a:pt x="134" y="160"/>
                                  </a:cubicBezTo>
                                  <a:cubicBezTo>
                                    <a:pt x="127" y="186"/>
                                    <a:pt x="120" y="214"/>
                                    <a:pt x="113" y="240"/>
                                  </a:cubicBezTo>
                                  <a:close/>
                                </a:path>
                              </a:pathLst>
                            </a:custGeom>
                            <a:solidFill>
                              <a:srgbClr val="000000"/>
                            </a:solidFill>
                            <a:ln w="0">
                              <a:noFill/>
                            </a:ln>
                          </wps:spPr>
                          <wps:style>
                            <a:lnRef idx="0"/>
                            <a:fillRef idx="0"/>
                            <a:effectRef idx="0"/>
                            <a:fontRef idx="minor"/>
                          </wps:style>
                          <wps:bodyPr/>
                        </wps:wsp>
                        <wps:wsp>
                          <wps:cNvPr id="22" name=""/>
                          <wps:cNvSpPr/>
                          <wps:spPr>
                            <a:xfrm>
                              <a:off x="87480" y="0"/>
                              <a:ext cx="33120" cy="151200"/>
                            </a:xfrm>
                            <a:custGeom>
                              <a:avLst/>
                              <a:gdLst>
                                <a:gd name="textAreaLeft" fmla="*/ 0 w 18720"/>
                                <a:gd name="textAreaRight" fmla="*/ 19800 w 18720"/>
                                <a:gd name="textAreaTop" fmla="*/ 0 h 85680"/>
                                <a:gd name="textAreaBottom" fmla="*/ 86760 h 85680"/>
                              </a:gdLst>
                              <a:ahLst/>
                              <a:rect l="textAreaLeft" t="textAreaTop" r="textAreaRight" b="textAreaBottom"/>
                              <a:pathLst>
                                <a:path w="97" h="420">
                                  <a:moveTo>
                                    <a:pt x="99" y="415"/>
                                  </a:moveTo>
                                  <a:cubicBezTo>
                                    <a:pt x="99" y="414"/>
                                    <a:pt x="99" y="414"/>
                                    <a:pt x="92" y="406"/>
                                  </a:cubicBezTo>
                                  <a:cubicBezTo>
                                    <a:pt x="39" y="352"/>
                                    <a:pt x="26" y="273"/>
                                    <a:pt x="26" y="209"/>
                                  </a:cubicBezTo>
                                  <a:cubicBezTo>
                                    <a:pt x="26" y="136"/>
                                    <a:pt x="42" y="63"/>
                                    <a:pt x="93" y="11"/>
                                  </a:cubicBezTo>
                                  <a:cubicBezTo>
                                    <a:pt x="99" y="5"/>
                                    <a:pt x="99" y="5"/>
                                    <a:pt x="99" y="4"/>
                                  </a:cubicBezTo>
                                  <a:cubicBezTo>
                                    <a:pt x="99" y="0"/>
                                    <a:pt x="98" y="-1"/>
                                    <a:pt x="94" y="-1"/>
                                  </a:cubicBezTo>
                                  <a:cubicBezTo>
                                    <a:pt x="91" y="-1"/>
                                    <a:pt x="52" y="28"/>
                                    <a:pt x="28" y="82"/>
                                  </a:cubicBezTo>
                                  <a:cubicBezTo>
                                    <a:pt x="7" y="128"/>
                                    <a:pt x="2" y="174"/>
                                    <a:pt x="2" y="209"/>
                                  </a:cubicBezTo>
                                  <a:cubicBezTo>
                                    <a:pt x="2" y="242"/>
                                    <a:pt x="6" y="292"/>
                                    <a:pt x="30" y="340"/>
                                  </a:cubicBezTo>
                                  <a:cubicBezTo>
                                    <a:pt x="55" y="392"/>
                                    <a:pt x="91" y="420"/>
                                    <a:pt x="94" y="420"/>
                                  </a:cubicBezTo>
                                  <a:cubicBezTo>
                                    <a:pt x="98" y="420"/>
                                    <a:pt x="99" y="419"/>
                                    <a:pt x="99" y="415"/>
                                  </a:cubicBezTo>
                                  <a:close/>
                                </a:path>
                              </a:pathLst>
                            </a:custGeom>
                            <a:solidFill>
                              <a:srgbClr val="000000"/>
                            </a:solidFill>
                            <a:ln w="0">
                              <a:noFill/>
                            </a:ln>
                          </wps:spPr>
                          <wps:style>
                            <a:lnRef idx="0"/>
                            <a:fillRef idx="0"/>
                            <a:effectRef idx="0"/>
                            <a:fontRef idx="minor"/>
                          </wps:style>
                          <wps:bodyPr/>
                        </wps:wsp>
                        <wps:wsp>
                          <wps:cNvPr id="23" name=""/>
                          <wps:cNvSpPr/>
                          <wps:spPr>
                            <a:xfrm>
                              <a:off x="137160" y="46440"/>
                              <a:ext cx="60480" cy="69120"/>
                            </a:xfrm>
                            <a:custGeom>
                              <a:avLst/>
                              <a:gdLst>
                                <a:gd name="textAreaLeft" fmla="*/ 0 w 34200"/>
                                <a:gd name="textAreaRight" fmla="*/ 35280 w 34200"/>
                                <a:gd name="textAreaTop" fmla="*/ 0 h 39240"/>
                                <a:gd name="textAreaBottom" fmla="*/ 40320 h 39240"/>
                              </a:gdLst>
                              <a:ahLst/>
                              <a:rect l="textAreaLeft" t="textAreaTop" r="textAreaRight" b="textAreaBottom"/>
                              <a:pathLst>
                                <a:path w="173" h="192">
                                  <a:moveTo>
                                    <a:pt x="26" y="161"/>
                                  </a:moveTo>
                                  <a:cubicBezTo>
                                    <a:pt x="25" y="168"/>
                                    <a:pt x="23" y="178"/>
                                    <a:pt x="23" y="180"/>
                                  </a:cubicBezTo>
                                  <a:cubicBezTo>
                                    <a:pt x="23" y="188"/>
                                    <a:pt x="29" y="191"/>
                                    <a:pt x="35" y="191"/>
                                  </a:cubicBezTo>
                                  <a:cubicBezTo>
                                    <a:pt x="39" y="191"/>
                                    <a:pt x="48" y="188"/>
                                    <a:pt x="50" y="179"/>
                                  </a:cubicBezTo>
                                  <a:cubicBezTo>
                                    <a:pt x="51" y="178"/>
                                    <a:pt x="66" y="120"/>
                                    <a:pt x="67" y="113"/>
                                  </a:cubicBezTo>
                                  <a:cubicBezTo>
                                    <a:pt x="71" y="99"/>
                                    <a:pt x="78" y="70"/>
                                    <a:pt x="80" y="58"/>
                                  </a:cubicBezTo>
                                  <a:cubicBezTo>
                                    <a:pt x="83" y="53"/>
                                    <a:pt x="95" y="32"/>
                                    <a:pt x="104" y="23"/>
                                  </a:cubicBezTo>
                                  <a:cubicBezTo>
                                    <a:pt x="108" y="20"/>
                                    <a:pt x="120" y="10"/>
                                    <a:pt x="138" y="10"/>
                                  </a:cubicBezTo>
                                  <a:cubicBezTo>
                                    <a:pt x="149" y="10"/>
                                    <a:pt x="150" y="13"/>
                                    <a:pt x="156" y="14"/>
                                  </a:cubicBezTo>
                                  <a:cubicBezTo>
                                    <a:pt x="143" y="17"/>
                                    <a:pt x="134" y="26"/>
                                    <a:pt x="134" y="37"/>
                                  </a:cubicBezTo>
                                  <a:cubicBezTo>
                                    <a:pt x="134" y="44"/>
                                    <a:pt x="139" y="53"/>
                                    <a:pt x="150" y="53"/>
                                  </a:cubicBezTo>
                                  <a:cubicBezTo>
                                    <a:pt x="161" y="53"/>
                                    <a:pt x="173" y="43"/>
                                    <a:pt x="173" y="28"/>
                                  </a:cubicBezTo>
                                  <a:cubicBezTo>
                                    <a:pt x="173" y="13"/>
                                    <a:pt x="159" y="0"/>
                                    <a:pt x="138" y="0"/>
                                  </a:cubicBezTo>
                                  <a:cubicBezTo>
                                    <a:pt x="110" y="0"/>
                                    <a:pt x="92" y="20"/>
                                    <a:pt x="84" y="32"/>
                                  </a:cubicBezTo>
                                  <a:cubicBezTo>
                                    <a:pt x="80" y="13"/>
                                    <a:pt x="66" y="0"/>
                                    <a:pt x="45" y="0"/>
                                  </a:cubicBezTo>
                                  <a:cubicBezTo>
                                    <a:pt x="26" y="0"/>
                                    <a:pt x="19" y="17"/>
                                    <a:pt x="14" y="24"/>
                                  </a:cubicBezTo>
                                  <a:cubicBezTo>
                                    <a:pt x="7" y="38"/>
                                    <a:pt x="1" y="64"/>
                                    <a:pt x="1" y="65"/>
                                  </a:cubicBezTo>
                                  <a:cubicBezTo>
                                    <a:pt x="1" y="70"/>
                                    <a:pt x="6" y="70"/>
                                    <a:pt x="7" y="70"/>
                                  </a:cubicBezTo>
                                  <a:cubicBezTo>
                                    <a:pt x="11" y="70"/>
                                    <a:pt x="12" y="69"/>
                                    <a:pt x="14" y="60"/>
                                  </a:cubicBezTo>
                                  <a:cubicBezTo>
                                    <a:pt x="21" y="30"/>
                                    <a:pt x="30" y="10"/>
                                    <a:pt x="44" y="10"/>
                                  </a:cubicBezTo>
                                  <a:cubicBezTo>
                                    <a:pt x="51" y="10"/>
                                    <a:pt x="57" y="13"/>
                                    <a:pt x="57" y="29"/>
                                  </a:cubicBezTo>
                                  <a:cubicBezTo>
                                    <a:pt x="57" y="37"/>
                                    <a:pt x="56" y="42"/>
                                    <a:pt x="51" y="64"/>
                                  </a:cubicBezTo>
                                  <a:cubicBezTo>
                                    <a:pt x="43" y="96"/>
                                    <a:pt x="35" y="129"/>
                                    <a:pt x="26" y="161"/>
                                  </a:cubicBezTo>
                                  <a:close/>
                                </a:path>
                              </a:pathLst>
                            </a:custGeom>
                            <a:solidFill>
                              <a:srgbClr val="000000"/>
                            </a:solidFill>
                            <a:ln w="0">
                              <a:noFill/>
                            </a:ln>
                          </wps:spPr>
                          <wps:style>
                            <a:lnRef idx="0"/>
                            <a:fillRef idx="0"/>
                            <a:effectRef idx="0"/>
                            <a:fontRef idx="minor"/>
                          </wps:style>
                          <wps:bodyPr/>
                        </wps:wsp>
                        <wps:wsp>
                          <wps:cNvPr id="24" name=""/>
                          <wps:cNvSpPr/>
                          <wps:spPr>
                            <a:xfrm>
                              <a:off x="213840" y="0"/>
                              <a:ext cx="33480" cy="151200"/>
                            </a:xfrm>
                            <a:custGeom>
                              <a:avLst/>
                              <a:gdLst>
                                <a:gd name="textAreaLeft" fmla="*/ 0 w 19080"/>
                                <a:gd name="textAreaRight" fmla="*/ 20160 w 19080"/>
                                <a:gd name="textAreaTop" fmla="*/ 0 h 85680"/>
                                <a:gd name="textAreaBottom" fmla="*/ 86760 h 85680"/>
                              </a:gdLst>
                              <a:ahLst/>
                              <a:rect l="textAreaLeft" t="textAreaTop" r="textAreaRight" b="textAreaBottom"/>
                              <a:pathLst>
                                <a:path w="99" h="420">
                                  <a:moveTo>
                                    <a:pt x="99" y="209"/>
                                  </a:moveTo>
                                  <a:cubicBezTo>
                                    <a:pt x="99" y="177"/>
                                    <a:pt x="95" y="126"/>
                                    <a:pt x="72" y="78"/>
                                  </a:cubicBezTo>
                                  <a:cubicBezTo>
                                    <a:pt x="47" y="27"/>
                                    <a:pt x="9" y="-1"/>
                                    <a:pt x="6" y="-1"/>
                                  </a:cubicBezTo>
                                  <a:cubicBezTo>
                                    <a:pt x="3" y="-1"/>
                                    <a:pt x="1" y="1"/>
                                    <a:pt x="1" y="4"/>
                                  </a:cubicBezTo>
                                  <a:cubicBezTo>
                                    <a:pt x="1" y="5"/>
                                    <a:pt x="1" y="5"/>
                                    <a:pt x="9" y="13"/>
                                  </a:cubicBezTo>
                                  <a:cubicBezTo>
                                    <a:pt x="50" y="54"/>
                                    <a:pt x="74" y="122"/>
                                    <a:pt x="74" y="209"/>
                                  </a:cubicBezTo>
                                  <a:cubicBezTo>
                                    <a:pt x="74" y="280"/>
                                    <a:pt x="59" y="355"/>
                                    <a:pt x="7" y="408"/>
                                  </a:cubicBezTo>
                                  <a:cubicBezTo>
                                    <a:pt x="1" y="414"/>
                                    <a:pt x="1" y="414"/>
                                    <a:pt x="1" y="415"/>
                                  </a:cubicBezTo>
                                  <a:cubicBezTo>
                                    <a:pt x="1" y="417"/>
                                    <a:pt x="3" y="420"/>
                                    <a:pt x="6" y="420"/>
                                  </a:cubicBezTo>
                                  <a:cubicBezTo>
                                    <a:pt x="9" y="420"/>
                                    <a:pt x="48" y="391"/>
                                    <a:pt x="73" y="337"/>
                                  </a:cubicBezTo>
                                  <a:cubicBezTo>
                                    <a:pt x="95" y="291"/>
                                    <a:pt x="99" y="244"/>
                                    <a:pt x="99" y="209"/>
                                  </a:cubicBez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5" style="position:absolute;margin-left:0pt;margin-top:-11.95pt;width:19.5pt;height:11.9pt" coordorigin="0,-239" coordsize="390,238"/>
              </w:pict>
            </mc:Fallback>
          </mc:AlternateContent>
        </w:r>
      </w:ins>
      <w:ins w:id="10" w:author="Unknown Author" w:date="2024-06-23T20:19:44Z">
        <w:r>
          <w:rPr>
            <w:position w:val="0"/>
            <w:sz w:val="22"/>
            <w:sz w:val="22"/>
            <w:vertAlign w:val="baseline"/>
          </w:rPr>
          <w:t xml:space="preserve"> to be the surface area and average thickness, respectively, of the ROI.</w:t>
        </w:r>
      </w:ins>
      <w:r>
        <w:rPr/>
        <w:t xml:space="preserve"> The first CMC equation is applied to all supported cortical regions in both the left and right hemispheres, respectively:</w:t>
      </w:r>
    </w:p>
    <w:p>
      <w:pPr>
        <w:pStyle w:val="Normal"/>
        <w:tabs>
          <w:tab w:val="clear" w:pos="720"/>
          <w:tab w:val="center" w:pos="4677" w:leader="none"/>
          <w:tab w:val="right" w:pos="9354" w:leader="none"/>
        </w:tabs>
        <w:spacing w:lineRule="auto" w:line="480"/>
        <w:jc w:val="center"/>
        <w:textAlignment w:val="baseline"/>
        <w:rPr/>
      </w:pPr>
      <w:ins w:id="12" w:author="Unknown Author" w:date="2024-06-24T16:34:31Z">
        <w:r>
          <w:rPr/>
          <w:tab/>
        </w:r>
      </w:ins>
      <w:ins w:id="13" w:author="Unknown Author" w:date="2024-06-24T16:28:43Z">
        <w:r>
          <w:rPr/>
          <mc:AlternateContent>
            <mc:Choice Requires="wpg">
              <w:drawing>
                <wp:inline distT="0" distB="0" distL="0" distR="0">
                  <wp:extent cx="1648460" cy="231775"/>
                  <wp:effectExtent l="0" t="0" r="0" b="0"/>
                  <wp:docPr id="25" name="Shape6" title="TexMaths" descr="12§inline§\text{CMC}_{\text{Lateral}}(r) = &#10;\frac&#10;{&#10;V(r)&#10;}&#10;{&#10;A(r) \cdot d(r)&#10;}&#10;§svg§600§FALSE§"/>
                  <a:graphic xmlns:a="http://schemas.openxmlformats.org/drawingml/2006/main">
                    <a:graphicData uri="http://schemas.microsoft.com/office/word/2010/wordprocessingGroup">
                      <wpg:wgp>
                        <wpg:cNvGrpSpPr/>
                        <wpg:grpSpPr>
                          <a:xfrm>
                            <a:off x="0" y="0"/>
                            <a:ext cx="1648440" cy="231840"/>
                            <a:chOff x="0" y="0"/>
                            <a:chExt cx="1648440" cy="231840"/>
                          </a:xfrm>
                        </wpg:grpSpPr>
                        <wps:wsp>
                          <wps:cNvPr id="26" name=""/>
                          <wps:cNvSpPr/>
                          <wps:spPr>
                            <a:xfrm>
                              <a:off x="0" y="8280"/>
                              <a:ext cx="1640880" cy="215280"/>
                            </a:xfrm>
                            <a:custGeom>
                              <a:avLst/>
                              <a:gdLst>
                                <a:gd name="textAreaLeft" fmla="*/ 0 w 930240"/>
                                <a:gd name="textAreaRight" fmla="*/ 930600 w 930240"/>
                                <a:gd name="textAreaTop" fmla="*/ 0 h 122040"/>
                                <a:gd name="textAreaBottom" fmla="*/ 122400 h 122040"/>
                              </a:gdLst>
                              <a:ahLst/>
                              <a:rect l="textAreaLeft" t="textAreaTop" r="textAreaRight" b="textAreaBottom"/>
                              <a:pathLst>
                                <a:path w="4558" h="598">
                                  <a:moveTo>
                                    <a:pt x="1" y="-1"/>
                                  </a:moveTo>
                                  <a:cubicBezTo>
                                    <a:pt x="1521" y="-1"/>
                                    <a:pt x="3039" y="-1"/>
                                    <a:pt x="4559" y="-1"/>
                                  </a:cubicBezTo>
                                  <a:cubicBezTo>
                                    <a:pt x="4559" y="199"/>
                                    <a:pt x="4559" y="398"/>
                                    <a:pt x="4559" y="598"/>
                                  </a:cubicBezTo>
                                  <a:cubicBezTo>
                                    <a:pt x="3039" y="598"/>
                                    <a:pt x="1521" y="598"/>
                                    <a:pt x="1" y="598"/>
                                  </a:cubicBezTo>
                                  <a:cubicBezTo>
                                    <a:pt x="1" y="398"/>
                                    <a:pt x="1" y="199"/>
                                    <a:pt x="1" y="-1"/>
                                  </a:cubicBezTo>
                                  <a:close/>
                                </a:path>
                              </a:pathLst>
                            </a:custGeom>
                            <a:solidFill>
                              <a:srgbClr val="ffffff"/>
                            </a:solidFill>
                            <a:ln w="0">
                              <a:noFill/>
                            </a:ln>
                          </wps:spPr>
                          <wps:style>
                            <a:lnRef idx="0"/>
                            <a:fillRef idx="0"/>
                            <a:effectRef idx="0"/>
                            <a:fontRef idx="minor"/>
                          </wps:style>
                          <wps:bodyPr/>
                        </wps:wsp>
                        <wps:wsp>
                          <wps:cNvPr id="27" name=""/>
                          <wps:cNvSpPr/>
                          <wps:spPr>
                            <a:xfrm>
                              <a:off x="1440" y="46440"/>
                              <a:ext cx="91440" cy="109800"/>
                            </a:xfrm>
                            <a:custGeom>
                              <a:avLst/>
                              <a:gdLst>
                                <a:gd name="textAreaLeft" fmla="*/ 0 w 51840"/>
                                <a:gd name="textAreaRight" fmla="*/ 52200 w 51840"/>
                                <a:gd name="textAreaTop" fmla="*/ 0 h 62280"/>
                                <a:gd name="textAreaBottom" fmla="*/ 62640 h 62280"/>
                              </a:gdLst>
                              <a:ahLst/>
                              <a:rect l="textAreaLeft" t="textAreaTop" r="textAreaRight" b="textAreaBottom"/>
                              <a:pathLst>
                                <a:path w="256" h="305">
                                  <a:moveTo>
                                    <a:pt x="0" y="154"/>
                                  </a:moveTo>
                                  <a:cubicBezTo>
                                    <a:pt x="0" y="240"/>
                                    <a:pt x="68" y="306"/>
                                    <a:pt x="146" y="306"/>
                                  </a:cubicBezTo>
                                  <a:cubicBezTo>
                                    <a:pt x="215" y="306"/>
                                    <a:pt x="257" y="249"/>
                                    <a:pt x="257" y="200"/>
                                  </a:cubicBezTo>
                                  <a:cubicBezTo>
                                    <a:pt x="257" y="195"/>
                                    <a:pt x="257" y="192"/>
                                    <a:pt x="251" y="192"/>
                                  </a:cubicBezTo>
                                  <a:cubicBezTo>
                                    <a:pt x="246" y="192"/>
                                    <a:pt x="246" y="195"/>
                                    <a:pt x="246" y="200"/>
                                  </a:cubicBezTo>
                                  <a:cubicBezTo>
                                    <a:pt x="242" y="259"/>
                                    <a:pt x="198" y="293"/>
                                    <a:pt x="151" y="293"/>
                                  </a:cubicBezTo>
                                  <a:cubicBezTo>
                                    <a:pt x="126" y="293"/>
                                    <a:pt x="43" y="280"/>
                                    <a:pt x="43" y="154"/>
                                  </a:cubicBezTo>
                                  <a:cubicBezTo>
                                    <a:pt x="43" y="28"/>
                                    <a:pt x="126" y="14"/>
                                    <a:pt x="151" y="14"/>
                                  </a:cubicBezTo>
                                  <a:cubicBezTo>
                                    <a:pt x="196" y="14"/>
                                    <a:pt x="235" y="52"/>
                                    <a:pt x="243" y="113"/>
                                  </a:cubicBezTo>
                                  <a:cubicBezTo>
                                    <a:pt x="243" y="119"/>
                                    <a:pt x="243" y="121"/>
                                    <a:pt x="249" y="121"/>
                                  </a:cubicBezTo>
                                  <a:cubicBezTo>
                                    <a:pt x="257" y="121"/>
                                    <a:pt x="257" y="119"/>
                                    <a:pt x="257" y="111"/>
                                  </a:cubicBezTo>
                                  <a:cubicBezTo>
                                    <a:pt x="257" y="77"/>
                                    <a:pt x="257" y="45"/>
                                    <a:pt x="257" y="11"/>
                                  </a:cubicBezTo>
                                  <a:cubicBezTo>
                                    <a:pt x="257" y="4"/>
                                    <a:pt x="257" y="1"/>
                                    <a:pt x="252" y="1"/>
                                  </a:cubicBezTo>
                                  <a:cubicBezTo>
                                    <a:pt x="251" y="1"/>
                                    <a:pt x="248" y="1"/>
                                    <a:pt x="245" y="5"/>
                                  </a:cubicBezTo>
                                  <a:cubicBezTo>
                                    <a:pt x="237" y="16"/>
                                    <a:pt x="231" y="26"/>
                                    <a:pt x="224" y="37"/>
                                  </a:cubicBezTo>
                                  <a:cubicBezTo>
                                    <a:pt x="208" y="22"/>
                                    <a:pt x="187" y="1"/>
                                    <a:pt x="146" y="1"/>
                                  </a:cubicBezTo>
                                  <a:cubicBezTo>
                                    <a:pt x="67" y="1"/>
                                    <a:pt x="0" y="68"/>
                                    <a:pt x="0" y="154"/>
                                  </a:cubicBezTo>
                                  <a:close/>
                                </a:path>
                              </a:pathLst>
                            </a:custGeom>
                            <a:solidFill>
                              <a:srgbClr val="000000"/>
                            </a:solidFill>
                            <a:ln w="0">
                              <a:noFill/>
                            </a:ln>
                          </wps:spPr>
                          <wps:style>
                            <a:lnRef idx="0"/>
                            <a:fillRef idx="0"/>
                            <a:effectRef idx="0"/>
                            <a:fontRef idx="minor"/>
                          </wps:style>
                          <wps:bodyPr/>
                        </wps:wsp>
                        <wps:wsp>
                          <wps:cNvPr id="28" name=""/>
                          <wps:cNvSpPr/>
                          <wps:spPr>
                            <a:xfrm>
                              <a:off x="108000" y="50040"/>
                              <a:ext cx="127080" cy="103680"/>
                            </a:xfrm>
                            <a:custGeom>
                              <a:avLst/>
                              <a:gdLst>
                                <a:gd name="textAreaLeft" fmla="*/ 0 w 72000"/>
                                <a:gd name="textAreaRight" fmla="*/ 72360 w 72000"/>
                                <a:gd name="textAreaTop" fmla="*/ 0 h 58680"/>
                                <a:gd name="textAreaBottom" fmla="*/ 59040 h 58680"/>
                              </a:gdLst>
                              <a:ahLst/>
                              <a:rect l="textAreaLeft" t="textAreaTop" r="textAreaRight" b="textAreaBottom"/>
                              <a:pathLst>
                                <a:path w="355" h="288">
                                  <a:moveTo>
                                    <a:pt x="87" y="9"/>
                                  </a:moveTo>
                                  <a:cubicBezTo>
                                    <a:pt x="83" y="-1"/>
                                    <a:pt x="81" y="-1"/>
                                    <a:pt x="71" y="-1"/>
                                  </a:cubicBezTo>
                                  <a:cubicBezTo>
                                    <a:pt x="47" y="-1"/>
                                    <a:pt x="24" y="-1"/>
                                    <a:pt x="0" y="-1"/>
                                  </a:cubicBezTo>
                                  <a:cubicBezTo>
                                    <a:pt x="0" y="4"/>
                                    <a:pt x="0" y="8"/>
                                    <a:pt x="0" y="12"/>
                                  </a:cubicBezTo>
                                  <a:cubicBezTo>
                                    <a:pt x="4" y="12"/>
                                    <a:pt x="6" y="12"/>
                                    <a:pt x="10" y="12"/>
                                  </a:cubicBezTo>
                                  <a:cubicBezTo>
                                    <a:pt x="42" y="12"/>
                                    <a:pt x="43" y="17"/>
                                    <a:pt x="43" y="32"/>
                                  </a:cubicBezTo>
                                  <a:cubicBezTo>
                                    <a:pt x="43" y="102"/>
                                    <a:pt x="43" y="172"/>
                                    <a:pt x="43" y="242"/>
                                  </a:cubicBezTo>
                                  <a:cubicBezTo>
                                    <a:pt x="43" y="253"/>
                                    <a:pt x="43" y="274"/>
                                    <a:pt x="0" y="274"/>
                                  </a:cubicBezTo>
                                  <a:cubicBezTo>
                                    <a:pt x="0" y="277"/>
                                    <a:pt x="0" y="282"/>
                                    <a:pt x="0" y="287"/>
                                  </a:cubicBezTo>
                                  <a:cubicBezTo>
                                    <a:pt x="15" y="286"/>
                                    <a:pt x="35" y="286"/>
                                    <a:pt x="49" y="286"/>
                                  </a:cubicBezTo>
                                  <a:cubicBezTo>
                                    <a:pt x="63" y="286"/>
                                    <a:pt x="84" y="286"/>
                                    <a:pt x="99" y="287"/>
                                  </a:cubicBezTo>
                                  <a:cubicBezTo>
                                    <a:pt x="99" y="282"/>
                                    <a:pt x="99" y="277"/>
                                    <a:pt x="99" y="274"/>
                                  </a:cubicBezTo>
                                  <a:cubicBezTo>
                                    <a:pt x="55" y="274"/>
                                    <a:pt x="55" y="253"/>
                                    <a:pt x="55" y="242"/>
                                  </a:cubicBezTo>
                                  <a:cubicBezTo>
                                    <a:pt x="55" y="167"/>
                                    <a:pt x="55" y="92"/>
                                    <a:pt x="55" y="16"/>
                                  </a:cubicBezTo>
                                  <a:cubicBezTo>
                                    <a:pt x="89" y="104"/>
                                    <a:pt x="124" y="190"/>
                                    <a:pt x="157" y="277"/>
                                  </a:cubicBezTo>
                                  <a:cubicBezTo>
                                    <a:pt x="160" y="282"/>
                                    <a:pt x="162" y="287"/>
                                    <a:pt x="166" y="287"/>
                                  </a:cubicBezTo>
                                  <a:cubicBezTo>
                                    <a:pt x="171" y="287"/>
                                    <a:pt x="172" y="283"/>
                                    <a:pt x="173" y="278"/>
                                  </a:cubicBezTo>
                                  <a:cubicBezTo>
                                    <a:pt x="208" y="190"/>
                                    <a:pt x="243" y="101"/>
                                    <a:pt x="277" y="12"/>
                                  </a:cubicBezTo>
                                  <a:cubicBezTo>
                                    <a:pt x="277" y="93"/>
                                    <a:pt x="277" y="173"/>
                                    <a:pt x="277" y="253"/>
                                  </a:cubicBezTo>
                                  <a:cubicBezTo>
                                    <a:pt x="277" y="269"/>
                                    <a:pt x="276" y="274"/>
                                    <a:pt x="244" y="274"/>
                                  </a:cubicBezTo>
                                  <a:cubicBezTo>
                                    <a:pt x="240" y="274"/>
                                    <a:pt x="238" y="274"/>
                                    <a:pt x="234" y="274"/>
                                  </a:cubicBezTo>
                                  <a:cubicBezTo>
                                    <a:pt x="234" y="277"/>
                                    <a:pt x="234" y="282"/>
                                    <a:pt x="234" y="287"/>
                                  </a:cubicBezTo>
                                  <a:cubicBezTo>
                                    <a:pt x="250" y="286"/>
                                    <a:pt x="279" y="286"/>
                                    <a:pt x="295" y="286"/>
                                  </a:cubicBezTo>
                                  <a:cubicBezTo>
                                    <a:pt x="311" y="286"/>
                                    <a:pt x="340" y="286"/>
                                    <a:pt x="355" y="287"/>
                                  </a:cubicBezTo>
                                  <a:cubicBezTo>
                                    <a:pt x="355" y="282"/>
                                    <a:pt x="355" y="277"/>
                                    <a:pt x="355" y="274"/>
                                  </a:cubicBezTo>
                                  <a:cubicBezTo>
                                    <a:pt x="352" y="274"/>
                                    <a:pt x="348" y="274"/>
                                    <a:pt x="345" y="274"/>
                                  </a:cubicBezTo>
                                  <a:cubicBezTo>
                                    <a:pt x="312" y="274"/>
                                    <a:pt x="312" y="269"/>
                                    <a:pt x="312" y="253"/>
                                  </a:cubicBezTo>
                                  <a:cubicBezTo>
                                    <a:pt x="312" y="179"/>
                                    <a:pt x="312" y="106"/>
                                    <a:pt x="312" y="32"/>
                                  </a:cubicBezTo>
                                  <a:cubicBezTo>
                                    <a:pt x="312" y="17"/>
                                    <a:pt x="312" y="12"/>
                                    <a:pt x="345" y="12"/>
                                  </a:cubicBezTo>
                                  <a:cubicBezTo>
                                    <a:pt x="348" y="12"/>
                                    <a:pt x="352" y="12"/>
                                    <a:pt x="355" y="12"/>
                                  </a:cubicBezTo>
                                  <a:cubicBezTo>
                                    <a:pt x="355" y="8"/>
                                    <a:pt x="355" y="4"/>
                                    <a:pt x="355" y="-1"/>
                                  </a:cubicBezTo>
                                  <a:cubicBezTo>
                                    <a:pt x="331" y="-1"/>
                                    <a:pt x="307" y="-1"/>
                                    <a:pt x="283" y="-1"/>
                                  </a:cubicBezTo>
                                  <a:cubicBezTo>
                                    <a:pt x="273" y="-1"/>
                                    <a:pt x="273" y="-1"/>
                                    <a:pt x="270" y="8"/>
                                  </a:cubicBezTo>
                                  <a:cubicBezTo>
                                    <a:pt x="239" y="87"/>
                                    <a:pt x="209" y="165"/>
                                    <a:pt x="178" y="244"/>
                                  </a:cubicBezTo>
                                  <a:cubicBezTo>
                                    <a:pt x="148" y="165"/>
                                    <a:pt x="117" y="87"/>
                                    <a:pt x="87" y="9"/>
                                  </a:cubicBezTo>
                                  <a:close/>
                                </a:path>
                              </a:pathLst>
                            </a:custGeom>
                            <a:solidFill>
                              <a:srgbClr val="000000"/>
                            </a:solidFill>
                            <a:ln w="0">
                              <a:noFill/>
                            </a:ln>
                          </wps:spPr>
                          <wps:style>
                            <a:lnRef idx="0"/>
                            <a:fillRef idx="0"/>
                            <a:effectRef idx="0"/>
                            <a:fontRef idx="minor"/>
                          </wps:style>
                          <wps:bodyPr/>
                        </wps:wsp>
                        <wps:wsp>
                          <wps:cNvPr id="29" name=""/>
                          <wps:cNvSpPr/>
                          <wps:spPr>
                            <a:xfrm>
                              <a:off x="250200" y="46440"/>
                              <a:ext cx="91440" cy="109800"/>
                            </a:xfrm>
                            <a:custGeom>
                              <a:avLst/>
                              <a:gdLst>
                                <a:gd name="textAreaLeft" fmla="*/ 0 w 51840"/>
                                <a:gd name="textAreaRight" fmla="*/ 52200 w 51840"/>
                                <a:gd name="textAreaTop" fmla="*/ 0 h 62280"/>
                                <a:gd name="textAreaBottom" fmla="*/ 62640 h 62280"/>
                              </a:gdLst>
                              <a:ahLst/>
                              <a:rect l="textAreaLeft" t="textAreaTop" r="textAreaRight" b="textAreaBottom"/>
                              <a:pathLst>
                                <a:path w="256" h="305">
                                  <a:moveTo>
                                    <a:pt x="0" y="154"/>
                                  </a:moveTo>
                                  <a:cubicBezTo>
                                    <a:pt x="0" y="240"/>
                                    <a:pt x="68" y="306"/>
                                    <a:pt x="146" y="306"/>
                                  </a:cubicBezTo>
                                  <a:cubicBezTo>
                                    <a:pt x="215" y="306"/>
                                    <a:pt x="257" y="249"/>
                                    <a:pt x="257" y="200"/>
                                  </a:cubicBezTo>
                                  <a:cubicBezTo>
                                    <a:pt x="257" y="195"/>
                                    <a:pt x="257" y="192"/>
                                    <a:pt x="251" y="192"/>
                                  </a:cubicBezTo>
                                  <a:cubicBezTo>
                                    <a:pt x="246" y="192"/>
                                    <a:pt x="246" y="195"/>
                                    <a:pt x="246" y="200"/>
                                  </a:cubicBezTo>
                                  <a:cubicBezTo>
                                    <a:pt x="242" y="259"/>
                                    <a:pt x="198" y="293"/>
                                    <a:pt x="151" y="293"/>
                                  </a:cubicBezTo>
                                  <a:cubicBezTo>
                                    <a:pt x="126" y="293"/>
                                    <a:pt x="43" y="280"/>
                                    <a:pt x="43" y="154"/>
                                  </a:cubicBezTo>
                                  <a:cubicBezTo>
                                    <a:pt x="43" y="28"/>
                                    <a:pt x="125" y="14"/>
                                    <a:pt x="151" y="14"/>
                                  </a:cubicBezTo>
                                  <a:cubicBezTo>
                                    <a:pt x="197" y="14"/>
                                    <a:pt x="234" y="52"/>
                                    <a:pt x="242" y="113"/>
                                  </a:cubicBezTo>
                                  <a:cubicBezTo>
                                    <a:pt x="244" y="119"/>
                                    <a:pt x="244" y="121"/>
                                    <a:pt x="250" y="121"/>
                                  </a:cubicBezTo>
                                  <a:cubicBezTo>
                                    <a:pt x="257" y="121"/>
                                    <a:pt x="257" y="119"/>
                                    <a:pt x="257" y="111"/>
                                  </a:cubicBezTo>
                                  <a:cubicBezTo>
                                    <a:pt x="257" y="77"/>
                                    <a:pt x="257" y="45"/>
                                    <a:pt x="257" y="11"/>
                                  </a:cubicBezTo>
                                  <a:cubicBezTo>
                                    <a:pt x="257" y="4"/>
                                    <a:pt x="257" y="1"/>
                                    <a:pt x="252" y="1"/>
                                  </a:cubicBezTo>
                                  <a:cubicBezTo>
                                    <a:pt x="250" y="1"/>
                                    <a:pt x="248" y="1"/>
                                    <a:pt x="245" y="5"/>
                                  </a:cubicBezTo>
                                  <a:cubicBezTo>
                                    <a:pt x="238" y="16"/>
                                    <a:pt x="232" y="26"/>
                                    <a:pt x="224" y="37"/>
                                  </a:cubicBezTo>
                                  <a:cubicBezTo>
                                    <a:pt x="209" y="22"/>
                                    <a:pt x="187" y="1"/>
                                    <a:pt x="146" y="1"/>
                                  </a:cubicBezTo>
                                  <a:cubicBezTo>
                                    <a:pt x="67" y="1"/>
                                    <a:pt x="0" y="68"/>
                                    <a:pt x="0" y="154"/>
                                  </a:cubicBezTo>
                                  <a:close/>
                                </a:path>
                              </a:pathLst>
                            </a:custGeom>
                            <a:solidFill>
                              <a:srgbClr val="000000"/>
                            </a:solidFill>
                            <a:ln w="0">
                              <a:noFill/>
                            </a:ln>
                          </wps:spPr>
                          <wps:style>
                            <a:lnRef idx="0"/>
                            <a:fillRef idx="0"/>
                            <a:effectRef idx="0"/>
                            <a:fontRef idx="minor"/>
                          </wps:style>
                          <wps:bodyPr/>
                        </wps:wsp>
                        <wps:wsp>
                          <wps:cNvPr id="30" name=""/>
                          <wps:cNvSpPr/>
                          <wps:spPr>
                            <a:xfrm>
                              <a:off x="357480" y="103680"/>
                              <a:ext cx="62280" cy="72360"/>
                            </a:xfrm>
                            <a:custGeom>
                              <a:avLst/>
                              <a:gdLst>
                                <a:gd name="textAreaLeft" fmla="*/ 0 w 35280"/>
                                <a:gd name="textAreaRight" fmla="*/ 35640 w 35280"/>
                                <a:gd name="textAreaTop" fmla="*/ 0 h 41040"/>
                                <a:gd name="textAreaBottom" fmla="*/ 41400 h 41040"/>
                              </a:gdLst>
                              <a:ahLst/>
                              <a:rect l="textAreaLeft" t="textAreaTop" r="textAreaRight" b="textAreaBottom"/>
                              <a:pathLst>
                                <a:path w="175" h="201">
                                  <a:moveTo>
                                    <a:pt x="175" y="124"/>
                                  </a:moveTo>
                                  <a:cubicBezTo>
                                    <a:pt x="171" y="124"/>
                                    <a:pt x="169" y="124"/>
                                    <a:pt x="165" y="124"/>
                                  </a:cubicBezTo>
                                  <a:cubicBezTo>
                                    <a:pt x="162" y="153"/>
                                    <a:pt x="157" y="190"/>
                                    <a:pt x="102" y="190"/>
                                  </a:cubicBezTo>
                                  <a:cubicBezTo>
                                    <a:pt x="92" y="190"/>
                                    <a:pt x="81" y="190"/>
                                    <a:pt x="72" y="190"/>
                                  </a:cubicBezTo>
                                  <a:cubicBezTo>
                                    <a:pt x="58" y="190"/>
                                    <a:pt x="57" y="188"/>
                                    <a:pt x="57" y="180"/>
                                  </a:cubicBezTo>
                                  <a:cubicBezTo>
                                    <a:pt x="57" y="128"/>
                                    <a:pt x="57" y="77"/>
                                    <a:pt x="57" y="25"/>
                                  </a:cubicBezTo>
                                  <a:cubicBezTo>
                                    <a:pt x="57" y="15"/>
                                    <a:pt x="57" y="11"/>
                                    <a:pt x="85" y="11"/>
                                  </a:cubicBezTo>
                                  <a:cubicBezTo>
                                    <a:pt x="88" y="11"/>
                                    <a:pt x="92" y="11"/>
                                    <a:pt x="96" y="11"/>
                                  </a:cubicBezTo>
                                  <a:cubicBezTo>
                                    <a:pt x="96" y="7"/>
                                    <a:pt x="96" y="3"/>
                                    <a:pt x="96" y="0"/>
                                  </a:cubicBezTo>
                                  <a:cubicBezTo>
                                    <a:pt x="90" y="1"/>
                                    <a:pt x="51" y="1"/>
                                    <a:pt x="44" y="1"/>
                                  </a:cubicBezTo>
                                  <a:cubicBezTo>
                                    <a:pt x="33" y="1"/>
                                    <a:pt x="14" y="0"/>
                                    <a:pt x="0" y="0"/>
                                  </a:cubicBezTo>
                                  <a:cubicBezTo>
                                    <a:pt x="0" y="3"/>
                                    <a:pt x="0" y="7"/>
                                    <a:pt x="0" y="11"/>
                                  </a:cubicBezTo>
                                  <a:cubicBezTo>
                                    <a:pt x="2" y="11"/>
                                    <a:pt x="4" y="11"/>
                                    <a:pt x="7" y="11"/>
                                  </a:cubicBezTo>
                                  <a:cubicBezTo>
                                    <a:pt x="28" y="11"/>
                                    <a:pt x="30" y="14"/>
                                    <a:pt x="30" y="24"/>
                                  </a:cubicBezTo>
                                  <a:cubicBezTo>
                                    <a:pt x="30" y="75"/>
                                    <a:pt x="30" y="126"/>
                                    <a:pt x="30" y="177"/>
                                  </a:cubicBezTo>
                                  <a:cubicBezTo>
                                    <a:pt x="30" y="188"/>
                                    <a:pt x="28" y="190"/>
                                    <a:pt x="7" y="190"/>
                                  </a:cubicBezTo>
                                  <a:cubicBezTo>
                                    <a:pt x="4" y="190"/>
                                    <a:pt x="2" y="190"/>
                                    <a:pt x="0" y="190"/>
                                  </a:cubicBezTo>
                                  <a:cubicBezTo>
                                    <a:pt x="0" y="194"/>
                                    <a:pt x="0" y="198"/>
                                    <a:pt x="0" y="201"/>
                                  </a:cubicBezTo>
                                  <a:cubicBezTo>
                                    <a:pt x="55" y="201"/>
                                    <a:pt x="111" y="201"/>
                                    <a:pt x="167" y="201"/>
                                  </a:cubicBezTo>
                                  <a:cubicBezTo>
                                    <a:pt x="169" y="175"/>
                                    <a:pt x="173" y="150"/>
                                    <a:pt x="175" y="124"/>
                                  </a:cubicBezTo>
                                  <a:close/>
                                </a:path>
                              </a:pathLst>
                            </a:custGeom>
                            <a:solidFill>
                              <a:srgbClr val="000000"/>
                            </a:solidFill>
                            <a:ln w="0">
                              <a:noFill/>
                            </a:ln>
                          </wps:spPr>
                          <wps:style>
                            <a:lnRef idx="0"/>
                            <a:fillRef idx="0"/>
                            <a:effectRef idx="0"/>
                            <a:fontRef idx="minor"/>
                          </wps:style>
                          <wps:bodyPr/>
                        </wps:wsp>
                        <wps:wsp>
                          <wps:cNvPr id="31" name=""/>
                          <wps:cNvSpPr/>
                          <wps:spPr>
                            <a:xfrm>
                              <a:off x="431640" y="128880"/>
                              <a:ext cx="52560" cy="47520"/>
                            </a:xfrm>
                            <a:custGeom>
                              <a:avLst/>
                              <a:gdLst>
                                <a:gd name="textAreaLeft" fmla="*/ 0 w 29880"/>
                                <a:gd name="textAreaRight" fmla="*/ 30240 w 29880"/>
                                <a:gd name="textAreaTop" fmla="*/ 0 h 27000"/>
                                <a:gd name="textAreaBottom" fmla="*/ 27360 h 27000"/>
                              </a:gdLst>
                              <a:ahLst/>
                              <a:rect l="textAreaLeft" t="textAreaTop" r="textAreaRight" b="textAreaBottom"/>
                              <a:pathLst>
                                <a:path w="148" h="134">
                                  <a:moveTo>
                                    <a:pt x="117" y="52"/>
                                  </a:moveTo>
                                  <a:cubicBezTo>
                                    <a:pt x="117" y="36"/>
                                    <a:pt x="117" y="25"/>
                                    <a:pt x="103" y="15"/>
                                  </a:cubicBezTo>
                                  <a:cubicBezTo>
                                    <a:pt x="91" y="5"/>
                                    <a:pt x="77" y="0"/>
                                    <a:pt x="60" y="0"/>
                                  </a:cubicBezTo>
                                  <a:cubicBezTo>
                                    <a:pt x="31" y="0"/>
                                    <a:pt x="12" y="11"/>
                                    <a:pt x="12" y="29"/>
                                  </a:cubicBezTo>
                                  <a:cubicBezTo>
                                    <a:pt x="12" y="37"/>
                                    <a:pt x="18" y="43"/>
                                    <a:pt x="25" y="43"/>
                                  </a:cubicBezTo>
                                  <a:cubicBezTo>
                                    <a:pt x="34" y="43"/>
                                    <a:pt x="40" y="37"/>
                                    <a:pt x="40" y="29"/>
                                  </a:cubicBezTo>
                                  <a:cubicBezTo>
                                    <a:pt x="40" y="24"/>
                                    <a:pt x="37" y="18"/>
                                    <a:pt x="29" y="16"/>
                                  </a:cubicBezTo>
                                  <a:cubicBezTo>
                                    <a:pt x="40" y="9"/>
                                    <a:pt x="58" y="9"/>
                                    <a:pt x="59" y="9"/>
                                  </a:cubicBezTo>
                                  <a:cubicBezTo>
                                    <a:pt x="76" y="9"/>
                                    <a:pt x="94" y="19"/>
                                    <a:pt x="94" y="43"/>
                                  </a:cubicBezTo>
                                  <a:cubicBezTo>
                                    <a:pt x="94" y="47"/>
                                    <a:pt x="94" y="49"/>
                                    <a:pt x="94" y="53"/>
                                  </a:cubicBezTo>
                                  <a:cubicBezTo>
                                    <a:pt x="77" y="53"/>
                                    <a:pt x="58" y="54"/>
                                    <a:pt x="36" y="63"/>
                                  </a:cubicBezTo>
                                  <a:cubicBezTo>
                                    <a:pt x="10" y="72"/>
                                    <a:pt x="1" y="88"/>
                                    <a:pt x="1" y="101"/>
                                  </a:cubicBezTo>
                                  <a:cubicBezTo>
                                    <a:pt x="1" y="127"/>
                                    <a:pt x="33" y="135"/>
                                    <a:pt x="53" y="135"/>
                                  </a:cubicBezTo>
                                  <a:cubicBezTo>
                                    <a:pt x="77" y="135"/>
                                    <a:pt x="90" y="121"/>
                                    <a:pt x="97" y="109"/>
                                  </a:cubicBezTo>
                                  <a:cubicBezTo>
                                    <a:pt x="99" y="121"/>
                                    <a:pt x="106" y="132"/>
                                    <a:pt x="119" y="132"/>
                                  </a:cubicBezTo>
                                  <a:cubicBezTo>
                                    <a:pt x="120" y="132"/>
                                    <a:pt x="149" y="132"/>
                                    <a:pt x="149" y="105"/>
                                  </a:cubicBezTo>
                                  <a:cubicBezTo>
                                    <a:pt x="149" y="100"/>
                                    <a:pt x="149" y="94"/>
                                    <a:pt x="149" y="89"/>
                                  </a:cubicBezTo>
                                  <a:cubicBezTo>
                                    <a:pt x="145" y="89"/>
                                    <a:pt x="142" y="89"/>
                                    <a:pt x="138" y="89"/>
                                  </a:cubicBezTo>
                                  <a:cubicBezTo>
                                    <a:pt x="138" y="94"/>
                                    <a:pt x="138" y="100"/>
                                    <a:pt x="138" y="105"/>
                                  </a:cubicBezTo>
                                  <a:cubicBezTo>
                                    <a:pt x="138" y="107"/>
                                    <a:pt x="138" y="121"/>
                                    <a:pt x="127" y="121"/>
                                  </a:cubicBezTo>
                                  <a:cubicBezTo>
                                    <a:pt x="117" y="121"/>
                                    <a:pt x="117" y="108"/>
                                    <a:pt x="117" y="103"/>
                                  </a:cubicBezTo>
                                  <a:cubicBezTo>
                                    <a:pt x="117" y="87"/>
                                    <a:pt x="117" y="69"/>
                                    <a:pt x="117" y="52"/>
                                  </a:cubicBezTo>
                                  <a:moveTo>
                                    <a:pt x="94" y="90"/>
                                  </a:moveTo>
                                  <a:cubicBezTo>
                                    <a:pt x="94" y="118"/>
                                    <a:pt x="69" y="126"/>
                                    <a:pt x="55" y="126"/>
                                  </a:cubicBezTo>
                                  <a:cubicBezTo>
                                    <a:pt x="41" y="126"/>
                                    <a:pt x="27" y="115"/>
                                    <a:pt x="27" y="101"/>
                                  </a:cubicBezTo>
                                  <a:cubicBezTo>
                                    <a:pt x="27" y="85"/>
                                    <a:pt x="41" y="63"/>
                                    <a:pt x="94" y="60"/>
                                  </a:cubicBezTo>
                                  <a:cubicBezTo>
                                    <a:pt x="94" y="70"/>
                                    <a:pt x="94" y="81"/>
                                    <a:pt x="94" y="90"/>
                                  </a:cubicBezTo>
                                  <a:close/>
                                </a:path>
                              </a:pathLst>
                            </a:custGeom>
                            <a:solidFill>
                              <a:srgbClr val="000000"/>
                            </a:solidFill>
                            <a:ln w="0">
                              <a:noFill/>
                            </a:ln>
                          </wps:spPr>
                          <wps:style>
                            <a:lnRef idx="0"/>
                            <a:fillRef idx="0"/>
                            <a:effectRef idx="0"/>
                            <a:fontRef idx="minor"/>
                          </wps:style>
                          <wps:bodyPr/>
                        </wps:wsp>
                        <wps:wsp>
                          <wps:cNvPr id="32" name=""/>
                          <wps:cNvSpPr/>
                          <wps:spPr>
                            <a:xfrm>
                              <a:off x="489600" y="110520"/>
                              <a:ext cx="36360" cy="66600"/>
                            </a:xfrm>
                            <a:custGeom>
                              <a:avLst/>
                              <a:gdLst>
                                <a:gd name="textAreaLeft" fmla="*/ 0 w 20520"/>
                                <a:gd name="textAreaRight" fmla="*/ 20880 w 20520"/>
                                <a:gd name="textAreaTop" fmla="*/ 0 h 37800"/>
                                <a:gd name="textAreaBottom" fmla="*/ 38160 h 37800"/>
                              </a:gdLst>
                              <a:ahLst/>
                              <a:rect l="textAreaLeft" t="textAreaTop" r="textAreaRight" b="textAreaBottom"/>
                              <a:pathLst>
                                <a:path w="102" h="185">
                                  <a:moveTo>
                                    <a:pt x="52" y="65"/>
                                  </a:moveTo>
                                  <a:cubicBezTo>
                                    <a:pt x="67" y="65"/>
                                    <a:pt x="82" y="65"/>
                                    <a:pt x="97" y="65"/>
                                  </a:cubicBezTo>
                                  <a:cubicBezTo>
                                    <a:pt x="97" y="61"/>
                                    <a:pt x="97" y="58"/>
                                    <a:pt x="97" y="54"/>
                                  </a:cubicBezTo>
                                  <a:cubicBezTo>
                                    <a:pt x="82" y="54"/>
                                    <a:pt x="67" y="54"/>
                                    <a:pt x="52" y="54"/>
                                  </a:cubicBezTo>
                                  <a:cubicBezTo>
                                    <a:pt x="52" y="36"/>
                                    <a:pt x="52" y="18"/>
                                    <a:pt x="52" y="0"/>
                                  </a:cubicBezTo>
                                  <a:cubicBezTo>
                                    <a:pt x="48" y="0"/>
                                    <a:pt x="46" y="0"/>
                                    <a:pt x="42" y="0"/>
                                  </a:cubicBezTo>
                                  <a:cubicBezTo>
                                    <a:pt x="41" y="27"/>
                                    <a:pt x="29" y="57"/>
                                    <a:pt x="1" y="57"/>
                                  </a:cubicBezTo>
                                  <a:cubicBezTo>
                                    <a:pt x="1" y="59"/>
                                    <a:pt x="1" y="63"/>
                                    <a:pt x="1" y="65"/>
                                  </a:cubicBezTo>
                                  <a:cubicBezTo>
                                    <a:pt x="11" y="65"/>
                                    <a:pt x="19" y="65"/>
                                    <a:pt x="29" y="65"/>
                                  </a:cubicBezTo>
                                  <a:cubicBezTo>
                                    <a:pt x="29" y="91"/>
                                    <a:pt x="29" y="118"/>
                                    <a:pt x="29" y="145"/>
                                  </a:cubicBezTo>
                                  <a:cubicBezTo>
                                    <a:pt x="29" y="178"/>
                                    <a:pt x="53" y="185"/>
                                    <a:pt x="70" y="185"/>
                                  </a:cubicBezTo>
                                  <a:cubicBezTo>
                                    <a:pt x="90" y="185"/>
                                    <a:pt x="103" y="168"/>
                                    <a:pt x="103" y="144"/>
                                  </a:cubicBezTo>
                                  <a:cubicBezTo>
                                    <a:pt x="103" y="138"/>
                                    <a:pt x="103" y="133"/>
                                    <a:pt x="103" y="128"/>
                                  </a:cubicBezTo>
                                  <a:cubicBezTo>
                                    <a:pt x="100" y="128"/>
                                    <a:pt x="96" y="128"/>
                                    <a:pt x="92" y="128"/>
                                  </a:cubicBezTo>
                                  <a:cubicBezTo>
                                    <a:pt x="92" y="133"/>
                                    <a:pt x="92" y="138"/>
                                    <a:pt x="92" y="144"/>
                                  </a:cubicBezTo>
                                  <a:cubicBezTo>
                                    <a:pt x="92" y="164"/>
                                    <a:pt x="84" y="175"/>
                                    <a:pt x="72" y="175"/>
                                  </a:cubicBezTo>
                                  <a:cubicBezTo>
                                    <a:pt x="52" y="175"/>
                                    <a:pt x="52" y="150"/>
                                    <a:pt x="52" y="145"/>
                                  </a:cubicBezTo>
                                  <a:cubicBezTo>
                                    <a:pt x="52" y="118"/>
                                    <a:pt x="52" y="91"/>
                                    <a:pt x="52" y="65"/>
                                  </a:cubicBezTo>
                                  <a:close/>
                                </a:path>
                              </a:pathLst>
                            </a:custGeom>
                            <a:solidFill>
                              <a:srgbClr val="000000"/>
                            </a:solidFill>
                            <a:ln w="0">
                              <a:noFill/>
                            </a:ln>
                          </wps:spPr>
                          <wps:style>
                            <a:lnRef idx="0"/>
                            <a:fillRef idx="0"/>
                            <a:effectRef idx="0"/>
                            <a:fontRef idx="minor"/>
                          </wps:style>
                          <wps:bodyPr/>
                        </wps:wsp>
                        <wps:wsp>
                          <wps:cNvPr id="33" name=""/>
                          <wps:cNvSpPr/>
                          <wps:spPr>
                            <a:xfrm>
                              <a:off x="538560" y="128880"/>
                              <a:ext cx="45000" cy="47520"/>
                            </a:xfrm>
                            <a:custGeom>
                              <a:avLst/>
                              <a:gdLst>
                                <a:gd name="textAreaLeft" fmla="*/ 0 w 25560"/>
                                <a:gd name="textAreaRight" fmla="*/ 25920 w 25560"/>
                                <a:gd name="textAreaTop" fmla="*/ 0 h 27000"/>
                                <a:gd name="textAreaBottom" fmla="*/ 27360 h 27000"/>
                              </a:gdLst>
                              <a:ahLst/>
                              <a:rect l="textAreaLeft" t="textAreaTop" r="textAreaRight" b="textAreaBottom"/>
                              <a:pathLst>
                                <a:path w="127" h="134">
                                  <a:moveTo>
                                    <a:pt x="118" y="64"/>
                                  </a:moveTo>
                                  <a:cubicBezTo>
                                    <a:pt x="124" y="64"/>
                                    <a:pt x="127" y="64"/>
                                    <a:pt x="127" y="58"/>
                                  </a:cubicBezTo>
                                  <a:cubicBezTo>
                                    <a:pt x="127" y="31"/>
                                    <a:pt x="111" y="0"/>
                                    <a:pt x="68" y="0"/>
                                  </a:cubicBezTo>
                                  <a:cubicBezTo>
                                    <a:pt x="30" y="0"/>
                                    <a:pt x="0" y="30"/>
                                    <a:pt x="0" y="66"/>
                                  </a:cubicBezTo>
                                  <a:cubicBezTo>
                                    <a:pt x="0" y="105"/>
                                    <a:pt x="32" y="135"/>
                                    <a:pt x="72" y="135"/>
                                  </a:cubicBezTo>
                                  <a:cubicBezTo>
                                    <a:pt x="111" y="135"/>
                                    <a:pt x="127" y="102"/>
                                    <a:pt x="127" y="96"/>
                                  </a:cubicBezTo>
                                  <a:cubicBezTo>
                                    <a:pt x="127" y="95"/>
                                    <a:pt x="126" y="91"/>
                                    <a:pt x="121" y="91"/>
                                  </a:cubicBezTo>
                                  <a:cubicBezTo>
                                    <a:pt x="117" y="91"/>
                                    <a:pt x="117" y="94"/>
                                    <a:pt x="116" y="96"/>
                                  </a:cubicBezTo>
                                  <a:cubicBezTo>
                                    <a:pt x="106" y="120"/>
                                    <a:pt x="85" y="125"/>
                                    <a:pt x="74" y="125"/>
                                  </a:cubicBezTo>
                                  <a:cubicBezTo>
                                    <a:pt x="60" y="125"/>
                                    <a:pt x="46" y="119"/>
                                    <a:pt x="38" y="107"/>
                                  </a:cubicBezTo>
                                  <a:cubicBezTo>
                                    <a:pt x="27" y="94"/>
                                    <a:pt x="26" y="76"/>
                                    <a:pt x="26" y="64"/>
                                  </a:cubicBezTo>
                                  <a:cubicBezTo>
                                    <a:pt x="57" y="64"/>
                                    <a:pt x="87" y="64"/>
                                    <a:pt x="118" y="64"/>
                                  </a:cubicBezTo>
                                  <a:moveTo>
                                    <a:pt x="27" y="57"/>
                                  </a:moveTo>
                                  <a:cubicBezTo>
                                    <a:pt x="30" y="15"/>
                                    <a:pt x="56" y="9"/>
                                    <a:pt x="68" y="9"/>
                                  </a:cubicBezTo>
                                  <a:cubicBezTo>
                                    <a:pt x="104" y="9"/>
                                    <a:pt x="105" y="49"/>
                                    <a:pt x="105" y="57"/>
                                  </a:cubicBezTo>
                                  <a:cubicBezTo>
                                    <a:pt x="79" y="57"/>
                                    <a:pt x="54" y="57"/>
                                    <a:pt x="27" y="57"/>
                                  </a:cubicBezTo>
                                  <a:close/>
                                </a:path>
                              </a:pathLst>
                            </a:custGeom>
                            <a:solidFill>
                              <a:srgbClr val="000000"/>
                            </a:solidFill>
                            <a:ln w="0">
                              <a:noFill/>
                            </a:ln>
                          </wps:spPr>
                          <wps:style>
                            <a:lnRef idx="0"/>
                            <a:fillRef idx="0"/>
                            <a:effectRef idx="0"/>
                            <a:fontRef idx="minor"/>
                          </wps:style>
                          <wps:bodyPr/>
                        </wps:wsp>
                        <wps:wsp>
                          <wps:cNvPr id="34" name=""/>
                          <wps:cNvSpPr/>
                          <wps:spPr>
                            <a:xfrm>
                              <a:off x="592920" y="129600"/>
                              <a:ext cx="37440" cy="45720"/>
                            </a:xfrm>
                            <a:custGeom>
                              <a:avLst/>
                              <a:gdLst>
                                <a:gd name="textAreaLeft" fmla="*/ 0 w 21240"/>
                                <a:gd name="textAreaRight" fmla="*/ 21600 w 21240"/>
                                <a:gd name="textAreaTop" fmla="*/ 0 h 25920"/>
                                <a:gd name="textAreaBottom" fmla="*/ 26280 h 25920"/>
                              </a:gdLst>
                              <a:ahLst/>
                              <a:rect l="textAreaLeft" t="textAreaTop" r="textAreaRight" b="textAreaBottom"/>
                              <a:pathLst>
                                <a:path w="106" h="129">
                                  <a:moveTo>
                                    <a:pt x="45" y="62"/>
                                  </a:moveTo>
                                  <a:cubicBezTo>
                                    <a:pt x="45" y="38"/>
                                    <a:pt x="57" y="8"/>
                                    <a:pt x="85" y="8"/>
                                  </a:cubicBezTo>
                                  <a:cubicBezTo>
                                    <a:pt x="83" y="10"/>
                                    <a:pt x="80" y="14"/>
                                    <a:pt x="80" y="19"/>
                                  </a:cubicBezTo>
                                  <a:cubicBezTo>
                                    <a:pt x="80" y="28"/>
                                    <a:pt x="87" y="32"/>
                                    <a:pt x="93" y="32"/>
                                  </a:cubicBezTo>
                                  <a:cubicBezTo>
                                    <a:pt x="101" y="32"/>
                                    <a:pt x="107" y="27"/>
                                    <a:pt x="107" y="19"/>
                                  </a:cubicBezTo>
                                  <a:cubicBezTo>
                                    <a:pt x="107" y="8"/>
                                    <a:pt x="98" y="0"/>
                                    <a:pt x="84" y="0"/>
                                  </a:cubicBezTo>
                                  <a:cubicBezTo>
                                    <a:pt x="69" y="0"/>
                                    <a:pt x="53" y="9"/>
                                    <a:pt x="44" y="31"/>
                                  </a:cubicBezTo>
                                  <a:cubicBezTo>
                                    <a:pt x="44" y="20"/>
                                    <a:pt x="44" y="10"/>
                                    <a:pt x="44" y="0"/>
                                  </a:cubicBezTo>
                                  <a:cubicBezTo>
                                    <a:pt x="30" y="1"/>
                                    <a:pt x="15" y="2"/>
                                    <a:pt x="1" y="3"/>
                                  </a:cubicBezTo>
                                  <a:cubicBezTo>
                                    <a:pt x="1" y="7"/>
                                    <a:pt x="1" y="9"/>
                                    <a:pt x="1" y="13"/>
                                  </a:cubicBezTo>
                                  <a:cubicBezTo>
                                    <a:pt x="21" y="13"/>
                                    <a:pt x="24" y="15"/>
                                    <a:pt x="24" y="29"/>
                                  </a:cubicBezTo>
                                  <a:cubicBezTo>
                                    <a:pt x="24" y="55"/>
                                    <a:pt x="24" y="81"/>
                                    <a:pt x="24" y="106"/>
                                  </a:cubicBezTo>
                                  <a:cubicBezTo>
                                    <a:pt x="24" y="118"/>
                                    <a:pt x="20" y="118"/>
                                    <a:pt x="1" y="118"/>
                                  </a:cubicBezTo>
                                  <a:cubicBezTo>
                                    <a:pt x="1" y="122"/>
                                    <a:pt x="1" y="125"/>
                                    <a:pt x="1" y="129"/>
                                  </a:cubicBezTo>
                                  <a:cubicBezTo>
                                    <a:pt x="3" y="129"/>
                                    <a:pt x="23" y="128"/>
                                    <a:pt x="35" y="128"/>
                                  </a:cubicBezTo>
                                  <a:cubicBezTo>
                                    <a:pt x="48" y="128"/>
                                    <a:pt x="61" y="129"/>
                                    <a:pt x="73" y="129"/>
                                  </a:cubicBezTo>
                                  <a:cubicBezTo>
                                    <a:pt x="73" y="125"/>
                                    <a:pt x="73" y="122"/>
                                    <a:pt x="73" y="118"/>
                                  </a:cubicBezTo>
                                  <a:cubicBezTo>
                                    <a:pt x="71" y="118"/>
                                    <a:pt x="69" y="118"/>
                                    <a:pt x="67" y="118"/>
                                  </a:cubicBezTo>
                                  <a:cubicBezTo>
                                    <a:pt x="45" y="118"/>
                                    <a:pt x="45" y="116"/>
                                    <a:pt x="45" y="105"/>
                                  </a:cubicBezTo>
                                  <a:cubicBezTo>
                                    <a:pt x="45" y="91"/>
                                    <a:pt x="45" y="76"/>
                                    <a:pt x="45" y="62"/>
                                  </a:cubicBezTo>
                                  <a:close/>
                                </a:path>
                              </a:pathLst>
                            </a:custGeom>
                            <a:solidFill>
                              <a:srgbClr val="000000"/>
                            </a:solidFill>
                            <a:ln w="0">
                              <a:noFill/>
                            </a:ln>
                          </wps:spPr>
                          <wps:style>
                            <a:lnRef idx="0"/>
                            <a:fillRef idx="0"/>
                            <a:effectRef idx="0"/>
                            <a:fontRef idx="minor"/>
                          </wps:style>
                          <wps:bodyPr/>
                        </wps:wsp>
                        <wps:wsp>
                          <wps:cNvPr id="35" name=""/>
                          <wps:cNvSpPr/>
                          <wps:spPr>
                            <a:xfrm>
                              <a:off x="641520" y="128880"/>
                              <a:ext cx="52200" cy="47520"/>
                            </a:xfrm>
                            <a:custGeom>
                              <a:avLst/>
                              <a:gdLst>
                                <a:gd name="textAreaLeft" fmla="*/ 0 w 29520"/>
                                <a:gd name="textAreaRight" fmla="*/ 29880 w 29520"/>
                                <a:gd name="textAreaTop" fmla="*/ 0 h 27000"/>
                                <a:gd name="textAreaBottom" fmla="*/ 27360 h 27000"/>
                              </a:gdLst>
                              <a:ahLst/>
                              <a:rect l="textAreaLeft" t="textAreaTop" r="textAreaRight" b="textAreaBottom"/>
                              <a:pathLst>
                                <a:path w="146" h="134">
                                  <a:moveTo>
                                    <a:pt x="116" y="52"/>
                                  </a:moveTo>
                                  <a:cubicBezTo>
                                    <a:pt x="116" y="36"/>
                                    <a:pt x="116" y="25"/>
                                    <a:pt x="102" y="15"/>
                                  </a:cubicBezTo>
                                  <a:cubicBezTo>
                                    <a:pt x="89" y="5"/>
                                    <a:pt x="76" y="0"/>
                                    <a:pt x="58" y="0"/>
                                  </a:cubicBezTo>
                                  <a:cubicBezTo>
                                    <a:pt x="30" y="0"/>
                                    <a:pt x="10" y="11"/>
                                    <a:pt x="10" y="29"/>
                                  </a:cubicBezTo>
                                  <a:cubicBezTo>
                                    <a:pt x="10" y="37"/>
                                    <a:pt x="17" y="43"/>
                                    <a:pt x="24" y="43"/>
                                  </a:cubicBezTo>
                                  <a:cubicBezTo>
                                    <a:pt x="33" y="43"/>
                                    <a:pt x="39" y="37"/>
                                    <a:pt x="39" y="29"/>
                                  </a:cubicBezTo>
                                  <a:cubicBezTo>
                                    <a:pt x="39" y="24"/>
                                    <a:pt x="36" y="18"/>
                                    <a:pt x="28" y="16"/>
                                  </a:cubicBezTo>
                                  <a:cubicBezTo>
                                    <a:pt x="39" y="9"/>
                                    <a:pt x="56" y="9"/>
                                    <a:pt x="58" y="9"/>
                                  </a:cubicBezTo>
                                  <a:cubicBezTo>
                                    <a:pt x="74" y="9"/>
                                    <a:pt x="92" y="19"/>
                                    <a:pt x="92" y="43"/>
                                  </a:cubicBezTo>
                                  <a:cubicBezTo>
                                    <a:pt x="92" y="47"/>
                                    <a:pt x="92" y="49"/>
                                    <a:pt x="92" y="53"/>
                                  </a:cubicBezTo>
                                  <a:cubicBezTo>
                                    <a:pt x="76" y="53"/>
                                    <a:pt x="57" y="54"/>
                                    <a:pt x="35" y="63"/>
                                  </a:cubicBezTo>
                                  <a:cubicBezTo>
                                    <a:pt x="9" y="72"/>
                                    <a:pt x="0" y="88"/>
                                    <a:pt x="0" y="101"/>
                                  </a:cubicBezTo>
                                  <a:cubicBezTo>
                                    <a:pt x="0" y="127"/>
                                    <a:pt x="30" y="135"/>
                                    <a:pt x="52" y="135"/>
                                  </a:cubicBezTo>
                                  <a:cubicBezTo>
                                    <a:pt x="75" y="135"/>
                                    <a:pt x="89" y="121"/>
                                    <a:pt x="95" y="109"/>
                                  </a:cubicBezTo>
                                  <a:cubicBezTo>
                                    <a:pt x="96" y="121"/>
                                    <a:pt x="105" y="132"/>
                                    <a:pt x="118" y="132"/>
                                  </a:cubicBezTo>
                                  <a:cubicBezTo>
                                    <a:pt x="119" y="132"/>
                                    <a:pt x="147" y="132"/>
                                    <a:pt x="147" y="105"/>
                                  </a:cubicBezTo>
                                  <a:cubicBezTo>
                                    <a:pt x="147" y="100"/>
                                    <a:pt x="147" y="94"/>
                                    <a:pt x="147" y="89"/>
                                  </a:cubicBezTo>
                                  <a:cubicBezTo>
                                    <a:pt x="143" y="89"/>
                                    <a:pt x="141" y="89"/>
                                    <a:pt x="137" y="89"/>
                                  </a:cubicBezTo>
                                  <a:cubicBezTo>
                                    <a:pt x="137" y="94"/>
                                    <a:pt x="137" y="100"/>
                                    <a:pt x="137" y="105"/>
                                  </a:cubicBezTo>
                                  <a:cubicBezTo>
                                    <a:pt x="137" y="107"/>
                                    <a:pt x="137" y="121"/>
                                    <a:pt x="126" y="121"/>
                                  </a:cubicBezTo>
                                  <a:cubicBezTo>
                                    <a:pt x="116" y="121"/>
                                    <a:pt x="116" y="108"/>
                                    <a:pt x="116" y="103"/>
                                  </a:cubicBezTo>
                                  <a:cubicBezTo>
                                    <a:pt x="116" y="87"/>
                                    <a:pt x="116" y="69"/>
                                    <a:pt x="116" y="52"/>
                                  </a:cubicBezTo>
                                  <a:moveTo>
                                    <a:pt x="92" y="90"/>
                                  </a:moveTo>
                                  <a:cubicBezTo>
                                    <a:pt x="92" y="118"/>
                                    <a:pt x="68" y="126"/>
                                    <a:pt x="54" y="126"/>
                                  </a:cubicBezTo>
                                  <a:cubicBezTo>
                                    <a:pt x="39" y="126"/>
                                    <a:pt x="24" y="115"/>
                                    <a:pt x="24" y="101"/>
                                  </a:cubicBezTo>
                                  <a:cubicBezTo>
                                    <a:pt x="24" y="85"/>
                                    <a:pt x="39" y="63"/>
                                    <a:pt x="92" y="60"/>
                                  </a:cubicBezTo>
                                  <a:cubicBezTo>
                                    <a:pt x="92" y="70"/>
                                    <a:pt x="92" y="81"/>
                                    <a:pt x="92" y="90"/>
                                  </a:cubicBezTo>
                                  <a:close/>
                                </a:path>
                              </a:pathLst>
                            </a:custGeom>
                            <a:solidFill>
                              <a:srgbClr val="000000"/>
                            </a:solidFill>
                            <a:ln w="0">
                              <a:noFill/>
                            </a:ln>
                          </wps:spPr>
                          <wps:style>
                            <a:lnRef idx="0"/>
                            <a:fillRef idx="0"/>
                            <a:effectRef idx="0"/>
                            <a:fontRef idx="minor"/>
                          </wps:style>
                          <wps:bodyPr/>
                        </wps:wsp>
                        <wps:wsp>
                          <wps:cNvPr id="36" name=""/>
                          <wps:cNvSpPr/>
                          <wps:spPr>
                            <a:xfrm>
                              <a:off x="702360" y="102240"/>
                              <a:ext cx="23040" cy="73800"/>
                            </a:xfrm>
                            <a:custGeom>
                              <a:avLst/>
                              <a:gdLst>
                                <a:gd name="textAreaLeft" fmla="*/ 0 w 12960"/>
                                <a:gd name="textAreaRight" fmla="*/ 13320 w 12960"/>
                                <a:gd name="textAreaTop" fmla="*/ 0 h 41760"/>
                                <a:gd name="textAreaBottom" fmla="*/ 42120 h 41760"/>
                              </a:gdLst>
                              <a:ahLst/>
                              <a:rect l="textAreaLeft" t="textAreaTop" r="textAreaRight" b="textAreaBottom"/>
                              <a:pathLst>
                                <a:path w="65" h="205">
                                  <a:moveTo>
                                    <a:pt x="44" y="0"/>
                                  </a:moveTo>
                                  <a:cubicBezTo>
                                    <a:pt x="30" y="2"/>
                                    <a:pt x="14" y="2"/>
                                    <a:pt x="0" y="3"/>
                                  </a:cubicBezTo>
                                  <a:cubicBezTo>
                                    <a:pt x="0" y="6"/>
                                    <a:pt x="0" y="10"/>
                                    <a:pt x="0" y="14"/>
                                  </a:cubicBezTo>
                                  <a:cubicBezTo>
                                    <a:pt x="19" y="14"/>
                                    <a:pt x="21" y="16"/>
                                    <a:pt x="21" y="30"/>
                                  </a:cubicBezTo>
                                  <a:cubicBezTo>
                                    <a:pt x="21" y="81"/>
                                    <a:pt x="21" y="131"/>
                                    <a:pt x="21" y="181"/>
                                  </a:cubicBezTo>
                                  <a:cubicBezTo>
                                    <a:pt x="21" y="193"/>
                                    <a:pt x="19" y="193"/>
                                    <a:pt x="0" y="193"/>
                                  </a:cubicBezTo>
                                  <a:cubicBezTo>
                                    <a:pt x="0" y="197"/>
                                    <a:pt x="0" y="201"/>
                                    <a:pt x="0" y="204"/>
                                  </a:cubicBezTo>
                                  <a:cubicBezTo>
                                    <a:pt x="10" y="203"/>
                                    <a:pt x="21" y="203"/>
                                    <a:pt x="33" y="203"/>
                                  </a:cubicBezTo>
                                  <a:cubicBezTo>
                                    <a:pt x="44" y="203"/>
                                    <a:pt x="55" y="204"/>
                                    <a:pt x="66" y="204"/>
                                  </a:cubicBezTo>
                                  <a:cubicBezTo>
                                    <a:pt x="66" y="201"/>
                                    <a:pt x="66" y="197"/>
                                    <a:pt x="66" y="193"/>
                                  </a:cubicBezTo>
                                  <a:cubicBezTo>
                                    <a:pt x="46" y="193"/>
                                    <a:pt x="44" y="193"/>
                                    <a:pt x="44" y="181"/>
                                  </a:cubicBezTo>
                                  <a:cubicBezTo>
                                    <a:pt x="44" y="120"/>
                                    <a:pt x="44" y="60"/>
                                    <a:pt x="44" y="0"/>
                                  </a:cubicBezTo>
                                  <a:close/>
                                </a:path>
                              </a:pathLst>
                            </a:custGeom>
                            <a:solidFill>
                              <a:srgbClr val="000000"/>
                            </a:solidFill>
                            <a:ln w="0">
                              <a:noFill/>
                            </a:ln>
                          </wps:spPr>
                          <wps:style>
                            <a:lnRef idx="0"/>
                            <a:fillRef idx="0"/>
                            <a:effectRef idx="0"/>
                            <a:fontRef idx="minor"/>
                          </wps:style>
                          <wps:bodyPr/>
                        </wps:wsp>
                        <wps:wsp>
                          <wps:cNvPr id="37" name=""/>
                          <wps:cNvSpPr/>
                          <wps:spPr>
                            <a:xfrm>
                              <a:off x="753120" y="39240"/>
                              <a:ext cx="34920" cy="151200"/>
                            </a:xfrm>
                            <a:custGeom>
                              <a:avLst/>
                              <a:gdLst>
                                <a:gd name="textAreaLeft" fmla="*/ 0 w 19800"/>
                                <a:gd name="textAreaRight" fmla="*/ 20160 w 19800"/>
                                <a:gd name="textAreaTop" fmla="*/ 0 h 85680"/>
                                <a:gd name="textAreaBottom" fmla="*/ 86040 h 85680"/>
                              </a:gdLst>
                              <a:ahLst/>
                              <a:rect l="textAreaLeft" t="textAreaTop" r="textAreaRight" b="textAreaBottom"/>
                              <a:pathLst>
                                <a:path w="99" h="420">
                                  <a:moveTo>
                                    <a:pt x="99" y="416"/>
                                  </a:moveTo>
                                  <a:cubicBezTo>
                                    <a:pt x="99" y="415"/>
                                    <a:pt x="99" y="414"/>
                                    <a:pt x="91" y="407"/>
                                  </a:cubicBezTo>
                                  <a:cubicBezTo>
                                    <a:pt x="39" y="354"/>
                                    <a:pt x="24" y="276"/>
                                    <a:pt x="24" y="211"/>
                                  </a:cubicBezTo>
                                  <a:cubicBezTo>
                                    <a:pt x="24" y="138"/>
                                    <a:pt x="41" y="65"/>
                                    <a:pt x="93" y="13"/>
                                  </a:cubicBezTo>
                                  <a:cubicBezTo>
                                    <a:pt x="99" y="8"/>
                                    <a:pt x="99" y="7"/>
                                    <a:pt x="99" y="5"/>
                                  </a:cubicBezTo>
                                  <a:cubicBezTo>
                                    <a:pt x="99" y="2"/>
                                    <a:pt x="96" y="1"/>
                                    <a:pt x="94" y="1"/>
                                  </a:cubicBezTo>
                                  <a:cubicBezTo>
                                    <a:pt x="90" y="1"/>
                                    <a:pt x="52" y="29"/>
                                    <a:pt x="27" y="83"/>
                                  </a:cubicBezTo>
                                  <a:cubicBezTo>
                                    <a:pt x="5" y="129"/>
                                    <a:pt x="0" y="175"/>
                                    <a:pt x="0" y="211"/>
                                  </a:cubicBezTo>
                                  <a:cubicBezTo>
                                    <a:pt x="0" y="244"/>
                                    <a:pt x="5" y="295"/>
                                    <a:pt x="28" y="341"/>
                                  </a:cubicBezTo>
                                  <a:cubicBezTo>
                                    <a:pt x="53" y="393"/>
                                    <a:pt x="90" y="420"/>
                                    <a:pt x="94" y="420"/>
                                  </a:cubicBezTo>
                                  <a:cubicBezTo>
                                    <a:pt x="96" y="420"/>
                                    <a:pt x="99" y="419"/>
                                    <a:pt x="99" y="416"/>
                                  </a:cubicBezTo>
                                  <a:close/>
                                </a:path>
                              </a:pathLst>
                            </a:custGeom>
                            <a:solidFill>
                              <a:srgbClr val="000000"/>
                            </a:solidFill>
                            <a:ln w="0">
                              <a:noFill/>
                            </a:ln>
                          </wps:spPr>
                          <wps:style>
                            <a:lnRef idx="0"/>
                            <a:fillRef idx="0"/>
                            <a:effectRef idx="0"/>
                            <a:fontRef idx="minor"/>
                          </wps:style>
                          <wps:bodyPr/>
                        </wps:wsp>
                        <wps:wsp>
                          <wps:cNvPr id="38" name=""/>
                          <wps:cNvSpPr/>
                          <wps:spPr>
                            <a:xfrm>
                              <a:off x="801360" y="86400"/>
                              <a:ext cx="61560" cy="68760"/>
                            </a:xfrm>
                            <a:custGeom>
                              <a:avLst/>
                              <a:gdLst>
                                <a:gd name="textAreaLeft" fmla="*/ 0 w 34920"/>
                                <a:gd name="textAreaRight" fmla="*/ 35280 w 34920"/>
                                <a:gd name="textAreaTop" fmla="*/ 0 h 38880"/>
                                <a:gd name="textAreaBottom" fmla="*/ 39240 h 38880"/>
                              </a:gdLst>
                              <a:ahLst/>
                              <a:rect l="textAreaLeft" t="textAreaTop" r="textAreaRight" b="textAreaBottom"/>
                              <a:pathLst>
                                <a:path w="171" h="191">
                                  <a:moveTo>
                                    <a:pt x="26" y="161"/>
                                  </a:moveTo>
                                  <a:cubicBezTo>
                                    <a:pt x="25" y="167"/>
                                    <a:pt x="22" y="176"/>
                                    <a:pt x="22" y="179"/>
                                  </a:cubicBezTo>
                                  <a:cubicBezTo>
                                    <a:pt x="22" y="186"/>
                                    <a:pt x="28" y="189"/>
                                    <a:pt x="34" y="189"/>
                                  </a:cubicBezTo>
                                  <a:cubicBezTo>
                                    <a:pt x="39" y="189"/>
                                    <a:pt x="46" y="187"/>
                                    <a:pt x="50" y="179"/>
                                  </a:cubicBezTo>
                                  <a:cubicBezTo>
                                    <a:pt x="51" y="176"/>
                                    <a:pt x="65" y="120"/>
                                    <a:pt x="67" y="112"/>
                                  </a:cubicBezTo>
                                  <a:cubicBezTo>
                                    <a:pt x="70" y="98"/>
                                    <a:pt x="77" y="68"/>
                                    <a:pt x="80" y="58"/>
                                  </a:cubicBezTo>
                                  <a:cubicBezTo>
                                    <a:pt x="82" y="52"/>
                                    <a:pt x="93" y="32"/>
                                    <a:pt x="104" y="23"/>
                                  </a:cubicBezTo>
                                  <a:cubicBezTo>
                                    <a:pt x="107" y="19"/>
                                    <a:pt x="119" y="9"/>
                                    <a:pt x="137" y="9"/>
                                  </a:cubicBezTo>
                                  <a:cubicBezTo>
                                    <a:pt x="148" y="9"/>
                                    <a:pt x="154" y="13"/>
                                    <a:pt x="155" y="13"/>
                                  </a:cubicBezTo>
                                  <a:cubicBezTo>
                                    <a:pt x="142" y="16"/>
                                    <a:pt x="133" y="26"/>
                                    <a:pt x="133" y="37"/>
                                  </a:cubicBezTo>
                                  <a:cubicBezTo>
                                    <a:pt x="133" y="43"/>
                                    <a:pt x="137" y="52"/>
                                    <a:pt x="149" y="52"/>
                                  </a:cubicBezTo>
                                  <a:cubicBezTo>
                                    <a:pt x="160" y="52"/>
                                    <a:pt x="172" y="42"/>
                                    <a:pt x="172" y="26"/>
                                  </a:cubicBezTo>
                                  <a:cubicBezTo>
                                    <a:pt x="172" y="12"/>
                                    <a:pt x="159" y="0"/>
                                    <a:pt x="137" y="0"/>
                                  </a:cubicBezTo>
                                  <a:cubicBezTo>
                                    <a:pt x="110" y="0"/>
                                    <a:pt x="92" y="20"/>
                                    <a:pt x="83" y="32"/>
                                  </a:cubicBezTo>
                                  <a:cubicBezTo>
                                    <a:pt x="80" y="13"/>
                                    <a:pt x="65" y="0"/>
                                    <a:pt x="45" y="0"/>
                                  </a:cubicBezTo>
                                  <a:cubicBezTo>
                                    <a:pt x="26" y="0"/>
                                    <a:pt x="17" y="16"/>
                                    <a:pt x="14" y="24"/>
                                  </a:cubicBezTo>
                                  <a:cubicBezTo>
                                    <a:pt x="7" y="37"/>
                                    <a:pt x="1" y="64"/>
                                    <a:pt x="1" y="65"/>
                                  </a:cubicBezTo>
                                  <a:cubicBezTo>
                                    <a:pt x="1" y="68"/>
                                    <a:pt x="4" y="67"/>
                                    <a:pt x="5" y="68"/>
                                  </a:cubicBezTo>
                                  <a:cubicBezTo>
                                    <a:pt x="10" y="68"/>
                                    <a:pt x="10" y="68"/>
                                    <a:pt x="13" y="59"/>
                                  </a:cubicBezTo>
                                  <a:cubicBezTo>
                                    <a:pt x="20" y="29"/>
                                    <a:pt x="28" y="9"/>
                                    <a:pt x="44" y="9"/>
                                  </a:cubicBezTo>
                                  <a:cubicBezTo>
                                    <a:pt x="51" y="9"/>
                                    <a:pt x="57" y="12"/>
                                    <a:pt x="57" y="28"/>
                                  </a:cubicBezTo>
                                  <a:cubicBezTo>
                                    <a:pt x="57" y="37"/>
                                    <a:pt x="56" y="42"/>
                                    <a:pt x="50" y="64"/>
                                  </a:cubicBezTo>
                                  <a:cubicBezTo>
                                    <a:pt x="41" y="96"/>
                                    <a:pt x="34" y="128"/>
                                    <a:pt x="26" y="161"/>
                                  </a:cubicBezTo>
                                  <a:close/>
                                </a:path>
                              </a:pathLst>
                            </a:custGeom>
                            <a:solidFill>
                              <a:srgbClr val="000000"/>
                            </a:solidFill>
                            <a:ln w="0">
                              <a:noFill/>
                            </a:ln>
                          </wps:spPr>
                          <wps:style>
                            <a:lnRef idx="0"/>
                            <a:fillRef idx="0"/>
                            <a:effectRef idx="0"/>
                            <a:fontRef idx="minor"/>
                          </wps:style>
                          <wps:bodyPr/>
                        </wps:wsp>
                        <wps:wsp>
                          <wps:cNvPr id="39" name=""/>
                          <wps:cNvSpPr/>
                          <wps:spPr>
                            <a:xfrm>
                              <a:off x="878760" y="39240"/>
                              <a:ext cx="34200" cy="151200"/>
                            </a:xfrm>
                            <a:custGeom>
                              <a:avLst/>
                              <a:gdLst>
                                <a:gd name="textAreaLeft" fmla="*/ 0 w 19440"/>
                                <a:gd name="textAreaRight" fmla="*/ 19800 w 19440"/>
                                <a:gd name="textAreaTop" fmla="*/ 0 h 85680"/>
                                <a:gd name="textAreaBottom" fmla="*/ 86040 h 85680"/>
                              </a:gdLst>
                              <a:ahLst/>
                              <a:rect l="textAreaLeft" t="textAreaTop" r="textAreaRight" b="textAreaBottom"/>
                              <a:pathLst>
                                <a:path w="97" h="420">
                                  <a:moveTo>
                                    <a:pt x="98" y="211"/>
                                  </a:moveTo>
                                  <a:cubicBezTo>
                                    <a:pt x="98" y="179"/>
                                    <a:pt x="94" y="128"/>
                                    <a:pt x="71" y="80"/>
                                  </a:cubicBezTo>
                                  <a:cubicBezTo>
                                    <a:pt x="46" y="28"/>
                                    <a:pt x="8" y="1"/>
                                    <a:pt x="5" y="1"/>
                                  </a:cubicBezTo>
                                  <a:cubicBezTo>
                                    <a:pt x="2" y="1"/>
                                    <a:pt x="0" y="3"/>
                                    <a:pt x="0" y="5"/>
                                  </a:cubicBezTo>
                                  <a:cubicBezTo>
                                    <a:pt x="0" y="7"/>
                                    <a:pt x="0" y="8"/>
                                    <a:pt x="8" y="15"/>
                                  </a:cubicBezTo>
                                  <a:cubicBezTo>
                                    <a:pt x="49" y="57"/>
                                    <a:pt x="73" y="124"/>
                                    <a:pt x="73" y="211"/>
                                  </a:cubicBezTo>
                                  <a:cubicBezTo>
                                    <a:pt x="73" y="283"/>
                                    <a:pt x="58" y="356"/>
                                    <a:pt x="6" y="409"/>
                                  </a:cubicBezTo>
                                  <a:cubicBezTo>
                                    <a:pt x="0" y="414"/>
                                    <a:pt x="0" y="415"/>
                                    <a:pt x="0" y="416"/>
                                  </a:cubicBezTo>
                                  <a:cubicBezTo>
                                    <a:pt x="0" y="419"/>
                                    <a:pt x="2" y="420"/>
                                    <a:pt x="5" y="420"/>
                                  </a:cubicBezTo>
                                  <a:cubicBezTo>
                                    <a:pt x="8" y="420"/>
                                    <a:pt x="47" y="391"/>
                                    <a:pt x="72" y="338"/>
                                  </a:cubicBezTo>
                                  <a:cubicBezTo>
                                    <a:pt x="94" y="293"/>
                                    <a:pt x="98" y="246"/>
                                    <a:pt x="98" y="211"/>
                                  </a:cubicBezTo>
                                  <a:close/>
                                </a:path>
                              </a:pathLst>
                            </a:custGeom>
                            <a:solidFill>
                              <a:srgbClr val="000000"/>
                            </a:solidFill>
                            <a:ln w="0">
                              <a:noFill/>
                            </a:ln>
                          </wps:spPr>
                          <wps:style>
                            <a:lnRef idx="0"/>
                            <a:fillRef idx="0"/>
                            <a:effectRef idx="0"/>
                            <a:fontRef idx="minor"/>
                          </wps:style>
                          <wps:bodyPr/>
                        </wps:wsp>
                        <wps:wsp>
                          <wps:cNvPr id="40" name=""/>
                          <wps:cNvSpPr/>
                          <wps:spPr>
                            <a:xfrm>
                              <a:off x="979920" y="97920"/>
                              <a:ext cx="100440" cy="35640"/>
                            </a:xfrm>
                            <a:custGeom>
                              <a:avLst/>
                              <a:gdLst>
                                <a:gd name="textAreaLeft" fmla="*/ 0 w 56880"/>
                                <a:gd name="textAreaRight" fmla="*/ 57240 w 56880"/>
                                <a:gd name="textAreaTop" fmla="*/ 0 h 20160"/>
                                <a:gd name="textAreaBottom" fmla="*/ 20520 h 20160"/>
                              </a:gdLst>
                              <a:ahLst/>
                              <a:rect l="textAreaLeft" t="textAreaTop" r="textAreaRight" b="textAreaBottom"/>
                              <a:pathLst>
                                <a:path w="280" h="99">
                                  <a:moveTo>
                                    <a:pt x="266" y="17"/>
                                  </a:moveTo>
                                  <a:cubicBezTo>
                                    <a:pt x="272" y="17"/>
                                    <a:pt x="281" y="17"/>
                                    <a:pt x="281" y="9"/>
                                  </a:cubicBezTo>
                                  <a:cubicBezTo>
                                    <a:pt x="281" y="0"/>
                                    <a:pt x="272" y="0"/>
                                    <a:pt x="266" y="0"/>
                                  </a:cubicBezTo>
                                  <a:cubicBezTo>
                                    <a:pt x="182" y="0"/>
                                    <a:pt x="98" y="0"/>
                                    <a:pt x="14" y="0"/>
                                  </a:cubicBezTo>
                                  <a:cubicBezTo>
                                    <a:pt x="8" y="0"/>
                                    <a:pt x="0" y="0"/>
                                    <a:pt x="0" y="9"/>
                                  </a:cubicBezTo>
                                  <a:cubicBezTo>
                                    <a:pt x="0" y="17"/>
                                    <a:pt x="8" y="17"/>
                                    <a:pt x="14" y="17"/>
                                  </a:cubicBezTo>
                                  <a:cubicBezTo>
                                    <a:pt x="98" y="17"/>
                                    <a:pt x="182" y="17"/>
                                    <a:pt x="266" y="17"/>
                                  </a:cubicBezTo>
                                  <a:moveTo>
                                    <a:pt x="266" y="99"/>
                                  </a:moveTo>
                                  <a:cubicBezTo>
                                    <a:pt x="272" y="99"/>
                                    <a:pt x="281" y="99"/>
                                    <a:pt x="281" y="90"/>
                                  </a:cubicBezTo>
                                  <a:cubicBezTo>
                                    <a:pt x="281" y="82"/>
                                    <a:pt x="272" y="82"/>
                                    <a:pt x="266" y="82"/>
                                  </a:cubicBezTo>
                                  <a:cubicBezTo>
                                    <a:pt x="182" y="82"/>
                                    <a:pt x="98" y="82"/>
                                    <a:pt x="14" y="82"/>
                                  </a:cubicBezTo>
                                  <a:cubicBezTo>
                                    <a:pt x="8" y="82"/>
                                    <a:pt x="0" y="82"/>
                                    <a:pt x="0" y="90"/>
                                  </a:cubicBezTo>
                                  <a:cubicBezTo>
                                    <a:pt x="0" y="99"/>
                                    <a:pt x="8" y="99"/>
                                    <a:pt x="14" y="99"/>
                                  </a:cubicBezTo>
                                  <a:cubicBezTo>
                                    <a:pt x="98" y="99"/>
                                    <a:pt x="182" y="99"/>
                                    <a:pt x="266" y="99"/>
                                  </a:cubicBezTo>
                                  <a:close/>
                                </a:path>
                              </a:pathLst>
                            </a:custGeom>
                            <a:solidFill>
                              <a:srgbClr val="000000"/>
                            </a:solidFill>
                            <a:ln w="0">
                              <a:noFill/>
                            </a:ln>
                          </wps:spPr>
                          <wps:style>
                            <a:lnRef idx="0"/>
                            <a:fillRef idx="0"/>
                            <a:effectRef idx="0"/>
                            <a:fontRef idx="minor"/>
                          </wps:style>
                          <wps:bodyPr/>
                        </wps:wsp>
                        <wps:wsp>
                          <wps:cNvPr id="41" name=""/>
                          <wps:cNvSpPr/>
                          <wps:spPr>
                            <a:xfrm>
                              <a:off x="1281600" y="7560"/>
                              <a:ext cx="82440" cy="73800"/>
                            </a:xfrm>
                            <a:custGeom>
                              <a:avLst/>
                              <a:gdLst>
                                <a:gd name="textAreaLeft" fmla="*/ 0 w 46800"/>
                                <a:gd name="textAreaRight" fmla="*/ 47160 w 46800"/>
                                <a:gd name="textAreaTop" fmla="*/ 0 h 41760"/>
                                <a:gd name="textAreaBottom" fmla="*/ 42120 h 41760"/>
                              </a:gdLst>
                              <a:ahLst/>
                              <a:rect l="textAreaLeft" t="textAreaTop" r="textAreaRight" b="textAreaBottom"/>
                              <a:pathLst>
                                <a:path w="231" h="206">
                                  <a:moveTo>
                                    <a:pt x="188" y="35"/>
                                  </a:moveTo>
                                  <a:cubicBezTo>
                                    <a:pt x="200" y="19"/>
                                    <a:pt x="209" y="11"/>
                                    <a:pt x="225" y="11"/>
                                  </a:cubicBezTo>
                                  <a:cubicBezTo>
                                    <a:pt x="229" y="9"/>
                                    <a:pt x="231" y="9"/>
                                    <a:pt x="231" y="3"/>
                                  </a:cubicBezTo>
                                  <a:cubicBezTo>
                                    <a:pt x="231" y="2"/>
                                    <a:pt x="231" y="0"/>
                                    <a:pt x="228" y="0"/>
                                  </a:cubicBezTo>
                                  <a:cubicBezTo>
                                    <a:pt x="221" y="0"/>
                                    <a:pt x="211" y="1"/>
                                    <a:pt x="204" y="1"/>
                                  </a:cubicBezTo>
                                  <a:cubicBezTo>
                                    <a:pt x="194" y="1"/>
                                    <a:pt x="182" y="0"/>
                                    <a:pt x="174" y="0"/>
                                  </a:cubicBezTo>
                                  <a:cubicBezTo>
                                    <a:pt x="170" y="0"/>
                                    <a:pt x="168" y="0"/>
                                    <a:pt x="168" y="6"/>
                                  </a:cubicBezTo>
                                  <a:cubicBezTo>
                                    <a:pt x="168" y="9"/>
                                    <a:pt x="171" y="11"/>
                                    <a:pt x="173" y="11"/>
                                  </a:cubicBezTo>
                                  <a:cubicBezTo>
                                    <a:pt x="182" y="11"/>
                                    <a:pt x="185" y="14"/>
                                    <a:pt x="185" y="19"/>
                                  </a:cubicBezTo>
                                  <a:cubicBezTo>
                                    <a:pt x="185" y="23"/>
                                    <a:pt x="183" y="26"/>
                                    <a:pt x="180" y="30"/>
                                  </a:cubicBezTo>
                                  <a:cubicBezTo>
                                    <a:pt x="147" y="78"/>
                                    <a:pt x="115" y="124"/>
                                    <a:pt x="82" y="172"/>
                                  </a:cubicBezTo>
                                  <a:cubicBezTo>
                                    <a:pt x="74" y="122"/>
                                    <a:pt x="64" y="73"/>
                                    <a:pt x="56" y="23"/>
                                  </a:cubicBezTo>
                                  <a:cubicBezTo>
                                    <a:pt x="55" y="20"/>
                                    <a:pt x="55" y="19"/>
                                    <a:pt x="55" y="18"/>
                                  </a:cubicBezTo>
                                  <a:cubicBezTo>
                                    <a:pt x="55" y="11"/>
                                    <a:pt x="72" y="11"/>
                                    <a:pt x="74" y="11"/>
                                  </a:cubicBezTo>
                                  <a:cubicBezTo>
                                    <a:pt x="79" y="11"/>
                                    <a:pt x="82" y="11"/>
                                    <a:pt x="82" y="3"/>
                                  </a:cubicBezTo>
                                  <a:cubicBezTo>
                                    <a:pt x="81" y="2"/>
                                    <a:pt x="82" y="0"/>
                                    <a:pt x="78" y="0"/>
                                  </a:cubicBezTo>
                                  <a:cubicBezTo>
                                    <a:pt x="69" y="0"/>
                                    <a:pt x="48" y="1"/>
                                    <a:pt x="39" y="1"/>
                                  </a:cubicBezTo>
                                  <a:cubicBezTo>
                                    <a:pt x="32" y="1"/>
                                    <a:pt x="14" y="0"/>
                                    <a:pt x="7" y="0"/>
                                  </a:cubicBezTo>
                                  <a:cubicBezTo>
                                    <a:pt x="4" y="0"/>
                                    <a:pt x="1" y="0"/>
                                    <a:pt x="1" y="6"/>
                                  </a:cubicBezTo>
                                  <a:cubicBezTo>
                                    <a:pt x="1" y="11"/>
                                    <a:pt x="4" y="11"/>
                                    <a:pt x="8" y="11"/>
                                  </a:cubicBezTo>
                                  <a:cubicBezTo>
                                    <a:pt x="25" y="11"/>
                                    <a:pt x="25" y="12"/>
                                    <a:pt x="26" y="19"/>
                                  </a:cubicBezTo>
                                  <a:cubicBezTo>
                                    <a:pt x="37" y="79"/>
                                    <a:pt x="48" y="139"/>
                                    <a:pt x="58" y="199"/>
                                  </a:cubicBezTo>
                                  <a:cubicBezTo>
                                    <a:pt x="60" y="205"/>
                                    <a:pt x="60" y="206"/>
                                    <a:pt x="66" y="206"/>
                                  </a:cubicBezTo>
                                  <a:cubicBezTo>
                                    <a:pt x="72" y="206"/>
                                    <a:pt x="73" y="205"/>
                                    <a:pt x="76" y="200"/>
                                  </a:cubicBezTo>
                                  <a:cubicBezTo>
                                    <a:pt x="114" y="145"/>
                                    <a:pt x="151" y="90"/>
                                    <a:pt x="188" y="35"/>
                                  </a:cubicBezTo>
                                  <a:close/>
                                </a:path>
                              </a:pathLst>
                            </a:custGeom>
                            <a:solidFill>
                              <a:srgbClr val="000000"/>
                            </a:solidFill>
                            <a:ln w="0">
                              <a:noFill/>
                            </a:ln>
                          </wps:spPr>
                          <wps:style>
                            <a:lnRef idx="0"/>
                            <a:fillRef idx="0"/>
                            <a:effectRef idx="0"/>
                            <a:fontRef idx="minor"/>
                          </wps:style>
                          <wps:bodyPr/>
                        </wps:wsp>
                        <wps:wsp>
                          <wps:cNvPr id="42" name=""/>
                          <wps:cNvSpPr/>
                          <wps:spPr>
                            <a:xfrm>
                              <a:off x="1383120" y="0"/>
                              <a:ext cx="27360" cy="106200"/>
                            </a:xfrm>
                            <a:custGeom>
                              <a:avLst/>
                              <a:gdLst>
                                <a:gd name="textAreaLeft" fmla="*/ 0 w 15480"/>
                                <a:gd name="textAreaRight" fmla="*/ 15840 w 15480"/>
                                <a:gd name="textAreaTop" fmla="*/ 0 h 60120"/>
                                <a:gd name="textAreaBottom" fmla="*/ 60480 h 60120"/>
                              </a:gdLst>
                              <a:ahLst/>
                              <a:rect l="textAreaLeft" t="textAreaTop" r="textAreaRight" b="textAreaBottom"/>
                              <a:pathLst>
                                <a:path w="78" h="296">
                                  <a:moveTo>
                                    <a:pt x="72" y="1"/>
                                  </a:moveTo>
                                  <a:cubicBezTo>
                                    <a:pt x="17" y="40"/>
                                    <a:pt x="1" y="102"/>
                                    <a:pt x="1" y="148"/>
                                  </a:cubicBezTo>
                                  <a:cubicBezTo>
                                    <a:pt x="1" y="189"/>
                                    <a:pt x="14" y="253"/>
                                    <a:pt x="72" y="295"/>
                                  </a:cubicBezTo>
                                  <a:cubicBezTo>
                                    <a:pt x="74" y="295"/>
                                    <a:pt x="78" y="295"/>
                                    <a:pt x="78" y="292"/>
                                  </a:cubicBezTo>
                                  <a:cubicBezTo>
                                    <a:pt x="78" y="289"/>
                                    <a:pt x="78" y="289"/>
                                    <a:pt x="75" y="287"/>
                                  </a:cubicBezTo>
                                  <a:cubicBezTo>
                                    <a:pt x="36" y="251"/>
                                    <a:pt x="21" y="202"/>
                                    <a:pt x="21" y="148"/>
                                  </a:cubicBezTo>
                                  <a:cubicBezTo>
                                    <a:pt x="21" y="69"/>
                                    <a:pt x="51" y="29"/>
                                    <a:pt x="77" y="8"/>
                                  </a:cubicBezTo>
                                  <a:cubicBezTo>
                                    <a:pt x="78" y="7"/>
                                    <a:pt x="78" y="5"/>
                                    <a:pt x="78" y="4"/>
                                  </a:cubicBezTo>
                                  <a:cubicBezTo>
                                    <a:pt x="78" y="1"/>
                                    <a:pt x="74" y="1"/>
                                    <a:pt x="72" y="1"/>
                                  </a:cubicBezTo>
                                  <a:close/>
                                </a:path>
                              </a:pathLst>
                            </a:custGeom>
                            <a:solidFill>
                              <a:srgbClr val="000000"/>
                            </a:solidFill>
                            <a:ln w="0">
                              <a:noFill/>
                            </a:ln>
                          </wps:spPr>
                          <wps:style>
                            <a:lnRef idx="0"/>
                            <a:fillRef idx="0"/>
                            <a:effectRef idx="0"/>
                            <a:fontRef idx="minor"/>
                          </wps:style>
                          <wps:bodyPr/>
                        </wps:wsp>
                        <wps:wsp>
                          <wps:cNvPr id="43" name=""/>
                          <wps:cNvSpPr/>
                          <wps:spPr>
                            <a:xfrm>
                              <a:off x="1423800" y="33120"/>
                              <a:ext cx="48960" cy="47160"/>
                            </a:xfrm>
                            <a:custGeom>
                              <a:avLst/>
                              <a:gdLst>
                                <a:gd name="textAreaLeft" fmla="*/ 0 w 27720"/>
                                <a:gd name="textAreaRight" fmla="*/ 28080 w 27720"/>
                                <a:gd name="textAreaTop" fmla="*/ 0 h 26640"/>
                                <a:gd name="textAreaBottom" fmla="*/ 27000 h 26640"/>
                              </a:gdLst>
                              <a:ahLst/>
                              <a:rect l="textAreaLeft" t="textAreaTop" r="textAreaRight" b="textAreaBottom"/>
                              <a:pathLst>
                                <a:path w="138" h="132">
                                  <a:moveTo>
                                    <a:pt x="56" y="71"/>
                                  </a:moveTo>
                                  <a:cubicBezTo>
                                    <a:pt x="56" y="69"/>
                                    <a:pt x="63" y="42"/>
                                    <a:pt x="63" y="41"/>
                                  </a:cubicBezTo>
                                  <a:cubicBezTo>
                                    <a:pt x="64" y="39"/>
                                    <a:pt x="73" y="25"/>
                                    <a:pt x="82" y="17"/>
                                  </a:cubicBezTo>
                                  <a:cubicBezTo>
                                    <a:pt x="85" y="15"/>
                                    <a:pt x="93" y="9"/>
                                    <a:pt x="105" y="9"/>
                                  </a:cubicBezTo>
                                  <a:cubicBezTo>
                                    <a:pt x="109" y="9"/>
                                    <a:pt x="116" y="9"/>
                                    <a:pt x="122" y="13"/>
                                  </a:cubicBezTo>
                                  <a:cubicBezTo>
                                    <a:pt x="112" y="16"/>
                                    <a:pt x="109" y="25"/>
                                    <a:pt x="109" y="29"/>
                                  </a:cubicBezTo>
                                  <a:cubicBezTo>
                                    <a:pt x="109" y="35"/>
                                    <a:pt x="114" y="40"/>
                                    <a:pt x="121" y="40"/>
                                  </a:cubicBezTo>
                                  <a:cubicBezTo>
                                    <a:pt x="128" y="40"/>
                                    <a:pt x="138" y="34"/>
                                    <a:pt x="138" y="22"/>
                                  </a:cubicBezTo>
                                  <a:cubicBezTo>
                                    <a:pt x="138" y="7"/>
                                    <a:pt x="121" y="1"/>
                                    <a:pt x="106" y="1"/>
                                  </a:cubicBezTo>
                                  <a:cubicBezTo>
                                    <a:pt x="91" y="1"/>
                                    <a:pt x="78" y="7"/>
                                    <a:pt x="64" y="22"/>
                                  </a:cubicBezTo>
                                  <a:cubicBezTo>
                                    <a:pt x="60" y="4"/>
                                    <a:pt x="42" y="1"/>
                                    <a:pt x="34" y="1"/>
                                  </a:cubicBezTo>
                                  <a:cubicBezTo>
                                    <a:pt x="24" y="1"/>
                                    <a:pt x="15" y="8"/>
                                    <a:pt x="12" y="16"/>
                                  </a:cubicBezTo>
                                  <a:cubicBezTo>
                                    <a:pt x="4" y="27"/>
                                    <a:pt x="0" y="44"/>
                                    <a:pt x="0" y="46"/>
                                  </a:cubicBezTo>
                                  <a:cubicBezTo>
                                    <a:pt x="0" y="50"/>
                                    <a:pt x="4" y="50"/>
                                    <a:pt x="6" y="50"/>
                                  </a:cubicBezTo>
                                  <a:cubicBezTo>
                                    <a:pt x="9" y="50"/>
                                    <a:pt x="9" y="48"/>
                                    <a:pt x="12" y="41"/>
                                  </a:cubicBezTo>
                                  <a:cubicBezTo>
                                    <a:pt x="16" y="23"/>
                                    <a:pt x="21" y="9"/>
                                    <a:pt x="33" y="9"/>
                                  </a:cubicBezTo>
                                  <a:cubicBezTo>
                                    <a:pt x="40" y="9"/>
                                    <a:pt x="43" y="15"/>
                                    <a:pt x="43" y="23"/>
                                  </a:cubicBezTo>
                                  <a:cubicBezTo>
                                    <a:pt x="43" y="29"/>
                                    <a:pt x="40" y="39"/>
                                    <a:pt x="38" y="47"/>
                                  </a:cubicBezTo>
                                  <a:cubicBezTo>
                                    <a:pt x="36" y="54"/>
                                    <a:pt x="33" y="68"/>
                                    <a:pt x="32" y="75"/>
                                  </a:cubicBezTo>
                                  <a:cubicBezTo>
                                    <a:pt x="28" y="87"/>
                                    <a:pt x="26" y="100"/>
                                    <a:pt x="22" y="112"/>
                                  </a:cubicBezTo>
                                  <a:cubicBezTo>
                                    <a:pt x="21" y="116"/>
                                    <a:pt x="19" y="123"/>
                                    <a:pt x="19" y="124"/>
                                  </a:cubicBezTo>
                                  <a:cubicBezTo>
                                    <a:pt x="19" y="130"/>
                                    <a:pt x="25" y="134"/>
                                    <a:pt x="30" y="134"/>
                                  </a:cubicBezTo>
                                  <a:cubicBezTo>
                                    <a:pt x="33" y="134"/>
                                    <a:pt x="39" y="131"/>
                                    <a:pt x="42" y="125"/>
                                  </a:cubicBezTo>
                                  <a:cubicBezTo>
                                    <a:pt x="43" y="123"/>
                                    <a:pt x="46" y="110"/>
                                    <a:pt x="48" y="102"/>
                                  </a:cubicBezTo>
                                  <a:cubicBezTo>
                                    <a:pt x="50" y="92"/>
                                    <a:pt x="54" y="82"/>
                                    <a:pt x="56" y="71"/>
                                  </a:cubicBezTo>
                                  <a:close/>
                                </a:path>
                              </a:pathLst>
                            </a:custGeom>
                            <a:solidFill>
                              <a:srgbClr val="000000"/>
                            </a:solidFill>
                            <a:ln w="0">
                              <a:noFill/>
                            </a:ln>
                          </wps:spPr>
                          <wps:style>
                            <a:lnRef idx="0"/>
                            <a:fillRef idx="0"/>
                            <a:effectRef idx="0"/>
                            <a:fontRef idx="minor"/>
                          </wps:style>
                          <wps:bodyPr/>
                        </wps:wsp>
                        <wps:wsp>
                          <wps:cNvPr id="44" name=""/>
                          <wps:cNvSpPr/>
                          <wps:spPr>
                            <a:xfrm>
                              <a:off x="1486080" y="0"/>
                              <a:ext cx="26640" cy="106200"/>
                            </a:xfrm>
                            <a:custGeom>
                              <a:avLst/>
                              <a:gdLst>
                                <a:gd name="textAreaLeft" fmla="*/ 0 w 15120"/>
                                <a:gd name="textAreaRight" fmla="*/ 15480 w 15120"/>
                                <a:gd name="textAreaTop" fmla="*/ 0 h 60120"/>
                                <a:gd name="textAreaBottom" fmla="*/ 60480 h 60120"/>
                              </a:gdLst>
                              <a:ahLst/>
                              <a:rect l="textAreaLeft" t="textAreaTop" r="textAreaRight" b="textAreaBottom"/>
                              <a:pathLst>
                                <a:path w="76" h="296">
                                  <a:moveTo>
                                    <a:pt x="5" y="1"/>
                                  </a:moveTo>
                                  <a:cubicBezTo>
                                    <a:pt x="3" y="1"/>
                                    <a:pt x="-1" y="1"/>
                                    <a:pt x="-1" y="4"/>
                                  </a:cubicBezTo>
                                  <a:cubicBezTo>
                                    <a:pt x="-1" y="5"/>
                                    <a:pt x="1" y="7"/>
                                    <a:pt x="3" y="9"/>
                                  </a:cubicBezTo>
                                  <a:cubicBezTo>
                                    <a:pt x="28" y="32"/>
                                    <a:pt x="56" y="71"/>
                                    <a:pt x="56" y="148"/>
                                  </a:cubicBezTo>
                                  <a:cubicBezTo>
                                    <a:pt x="56" y="209"/>
                                    <a:pt x="37" y="256"/>
                                    <a:pt x="5" y="284"/>
                                  </a:cubicBezTo>
                                  <a:cubicBezTo>
                                    <a:pt x="1" y="289"/>
                                    <a:pt x="-1" y="289"/>
                                    <a:pt x="-1" y="292"/>
                                  </a:cubicBezTo>
                                  <a:cubicBezTo>
                                    <a:pt x="-1" y="293"/>
                                    <a:pt x="1" y="295"/>
                                    <a:pt x="4" y="295"/>
                                  </a:cubicBezTo>
                                  <a:cubicBezTo>
                                    <a:pt x="7" y="295"/>
                                    <a:pt x="35" y="275"/>
                                    <a:pt x="55" y="239"/>
                                  </a:cubicBezTo>
                                  <a:cubicBezTo>
                                    <a:pt x="68" y="214"/>
                                    <a:pt x="76" y="183"/>
                                    <a:pt x="76" y="148"/>
                                  </a:cubicBezTo>
                                  <a:cubicBezTo>
                                    <a:pt x="76" y="106"/>
                                    <a:pt x="64" y="42"/>
                                    <a:pt x="5" y="1"/>
                                  </a:cubicBezTo>
                                  <a:close/>
                                </a:path>
                              </a:pathLst>
                            </a:custGeom>
                            <a:solidFill>
                              <a:srgbClr val="000000"/>
                            </a:solidFill>
                            <a:ln w="0">
                              <a:noFill/>
                            </a:ln>
                          </wps:spPr>
                          <wps:style>
                            <a:lnRef idx="0"/>
                            <a:fillRef idx="0"/>
                            <a:effectRef idx="0"/>
                            <a:fontRef idx="minor"/>
                          </wps:style>
                          <wps:bodyPr/>
                        </wps:wsp>
                        <wps:wsp>
                          <wps:cNvPr id="45" name=""/>
                          <wps:cNvSpPr/>
                          <wps:spPr>
                            <a:xfrm>
                              <a:off x="1149840" y="112320"/>
                              <a:ext cx="498600" cy="6480"/>
                            </a:xfrm>
                            <a:custGeom>
                              <a:avLst/>
                              <a:gdLst>
                                <a:gd name="textAreaLeft" fmla="*/ 0 w 282600"/>
                                <a:gd name="textAreaRight" fmla="*/ 282960 w 282600"/>
                                <a:gd name="textAreaTop" fmla="*/ 0 h 3600"/>
                                <a:gd name="textAreaBottom" fmla="*/ 3960 h 3600"/>
                              </a:gdLst>
                              <a:ahLst/>
                              <a:rect l="textAreaLeft" t="textAreaTop" r="textAreaRight" b="textAreaBottom"/>
                              <a:pathLst>
                                <a:path w="1386" h="18">
                                  <a:moveTo>
                                    <a:pt x="0" y="0"/>
                                  </a:moveTo>
                                  <a:cubicBezTo>
                                    <a:pt x="462" y="0"/>
                                    <a:pt x="924" y="0"/>
                                    <a:pt x="1387" y="0"/>
                                  </a:cubicBezTo>
                                  <a:cubicBezTo>
                                    <a:pt x="1387" y="6"/>
                                    <a:pt x="1387" y="11"/>
                                    <a:pt x="1387" y="17"/>
                                  </a:cubicBezTo>
                                  <a:cubicBezTo>
                                    <a:pt x="924" y="17"/>
                                    <a:pt x="462" y="17"/>
                                    <a:pt x="0" y="17"/>
                                  </a:cubicBezTo>
                                  <a:cubicBezTo>
                                    <a:pt x="0" y="11"/>
                                    <a:pt x="0" y="6"/>
                                    <a:pt x="0" y="0"/>
                                  </a:cubicBezTo>
                                  <a:close/>
                                </a:path>
                              </a:pathLst>
                            </a:custGeom>
                            <a:solidFill>
                              <a:srgbClr val="000000"/>
                            </a:solidFill>
                            <a:ln w="0">
                              <a:noFill/>
                            </a:ln>
                          </wps:spPr>
                          <wps:style>
                            <a:lnRef idx="0"/>
                            <a:fillRef idx="0"/>
                            <a:effectRef idx="0"/>
                            <a:fontRef idx="minor"/>
                          </wps:style>
                          <wps:bodyPr/>
                        </wps:wsp>
                        <wps:wsp>
                          <wps:cNvPr id="46" name=""/>
                          <wps:cNvSpPr/>
                          <wps:spPr>
                            <a:xfrm>
                              <a:off x="1155600" y="130320"/>
                              <a:ext cx="79200" cy="74880"/>
                            </a:xfrm>
                            <a:custGeom>
                              <a:avLst/>
                              <a:gdLst>
                                <a:gd name="textAreaLeft" fmla="*/ 0 w 45000"/>
                                <a:gd name="textAreaRight" fmla="*/ 45360 w 45000"/>
                                <a:gd name="textAreaTop" fmla="*/ 0 h 42480"/>
                                <a:gd name="textAreaBottom" fmla="*/ 42840 h 42480"/>
                              </a:gdLst>
                              <a:ahLst/>
                              <a:rect l="textAreaLeft" t="textAreaTop" r="textAreaRight" b="textAreaBottom"/>
                              <a:pathLst>
                                <a:path w="222" h="210">
                                  <a:moveTo>
                                    <a:pt x="44" y="175"/>
                                  </a:moveTo>
                                  <a:cubicBezTo>
                                    <a:pt x="34" y="190"/>
                                    <a:pt x="25" y="199"/>
                                    <a:pt x="7" y="200"/>
                                  </a:cubicBezTo>
                                  <a:cubicBezTo>
                                    <a:pt x="4" y="200"/>
                                    <a:pt x="1" y="200"/>
                                    <a:pt x="1" y="206"/>
                                  </a:cubicBezTo>
                                  <a:cubicBezTo>
                                    <a:pt x="1" y="209"/>
                                    <a:pt x="3" y="211"/>
                                    <a:pt x="4" y="211"/>
                                  </a:cubicBezTo>
                                  <a:cubicBezTo>
                                    <a:pt x="11" y="211"/>
                                    <a:pt x="21" y="209"/>
                                    <a:pt x="29" y="209"/>
                                  </a:cubicBezTo>
                                  <a:cubicBezTo>
                                    <a:pt x="39" y="209"/>
                                    <a:pt x="51" y="211"/>
                                    <a:pt x="59" y="211"/>
                                  </a:cubicBezTo>
                                  <a:cubicBezTo>
                                    <a:pt x="62" y="211"/>
                                    <a:pt x="65" y="211"/>
                                    <a:pt x="65" y="203"/>
                                  </a:cubicBezTo>
                                  <a:cubicBezTo>
                                    <a:pt x="65" y="200"/>
                                    <a:pt x="62" y="200"/>
                                    <a:pt x="61" y="200"/>
                                  </a:cubicBezTo>
                                  <a:cubicBezTo>
                                    <a:pt x="58" y="200"/>
                                    <a:pt x="47" y="199"/>
                                    <a:pt x="47" y="190"/>
                                  </a:cubicBezTo>
                                  <a:cubicBezTo>
                                    <a:pt x="47" y="187"/>
                                    <a:pt x="51" y="182"/>
                                    <a:pt x="52" y="179"/>
                                  </a:cubicBezTo>
                                  <a:cubicBezTo>
                                    <a:pt x="61" y="167"/>
                                    <a:pt x="68" y="155"/>
                                    <a:pt x="76" y="143"/>
                                  </a:cubicBezTo>
                                  <a:cubicBezTo>
                                    <a:pt x="104" y="143"/>
                                    <a:pt x="133" y="143"/>
                                    <a:pt x="160" y="143"/>
                                  </a:cubicBezTo>
                                  <a:cubicBezTo>
                                    <a:pt x="163" y="159"/>
                                    <a:pt x="165" y="175"/>
                                    <a:pt x="167" y="191"/>
                                  </a:cubicBezTo>
                                  <a:cubicBezTo>
                                    <a:pt x="166" y="195"/>
                                    <a:pt x="165" y="200"/>
                                    <a:pt x="147" y="200"/>
                                  </a:cubicBezTo>
                                  <a:cubicBezTo>
                                    <a:pt x="143" y="200"/>
                                    <a:pt x="140" y="200"/>
                                    <a:pt x="140" y="206"/>
                                  </a:cubicBezTo>
                                  <a:cubicBezTo>
                                    <a:pt x="140" y="207"/>
                                    <a:pt x="140" y="211"/>
                                    <a:pt x="145" y="211"/>
                                  </a:cubicBezTo>
                                  <a:cubicBezTo>
                                    <a:pt x="153" y="211"/>
                                    <a:pt x="173" y="209"/>
                                    <a:pt x="182" y="209"/>
                                  </a:cubicBezTo>
                                  <a:cubicBezTo>
                                    <a:pt x="188" y="209"/>
                                    <a:pt x="194" y="209"/>
                                    <a:pt x="200" y="209"/>
                                  </a:cubicBezTo>
                                  <a:cubicBezTo>
                                    <a:pt x="205" y="209"/>
                                    <a:pt x="211" y="211"/>
                                    <a:pt x="217" y="211"/>
                                  </a:cubicBezTo>
                                  <a:cubicBezTo>
                                    <a:pt x="220" y="211"/>
                                    <a:pt x="223" y="208"/>
                                    <a:pt x="223" y="203"/>
                                  </a:cubicBezTo>
                                  <a:cubicBezTo>
                                    <a:pt x="223" y="200"/>
                                    <a:pt x="219" y="200"/>
                                    <a:pt x="214" y="200"/>
                                  </a:cubicBezTo>
                                  <a:cubicBezTo>
                                    <a:pt x="197" y="200"/>
                                    <a:pt x="196" y="197"/>
                                    <a:pt x="195" y="190"/>
                                  </a:cubicBezTo>
                                  <a:cubicBezTo>
                                    <a:pt x="187" y="129"/>
                                    <a:pt x="178" y="69"/>
                                    <a:pt x="170" y="8"/>
                                  </a:cubicBezTo>
                                  <a:cubicBezTo>
                                    <a:pt x="169" y="2"/>
                                    <a:pt x="167" y="0"/>
                                    <a:pt x="163" y="0"/>
                                  </a:cubicBezTo>
                                  <a:cubicBezTo>
                                    <a:pt x="157" y="0"/>
                                    <a:pt x="155" y="3"/>
                                    <a:pt x="152" y="7"/>
                                  </a:cubicBezTo>
                                  <a:cubicBezTo>
                                    <a:pt x="116" y="63"/>
                                    <a:pt x="80" y="118"/>
                                    <a:pt x="44" y="175"/>
                                  </a:cubicBezTo>
                                  <a:moveTo>
                                    <a:pt x="83" y="133"/>
                                  </a:moveTo>
                                  <a:cubicBezTo>
                                    <a:pt x="104" y="100"/>
                                    <a:pt x="124" y="68"/>
                                    <a:pt x="145" y="36"/>
                                  </a:cubicBezTo>
                                  <a:cubicBezTo>
                                    <a:pt x="149" y="68"/>
                                    <a:pt x="154" y="100"/>
                                    <a:pt x="159" y="133"/>
                                  </a:cubicBezTo>
                                  <a:cubicBezTo>
                                    <a:pt x="134" y="133"/>
                                    <a:pt x="109" y="133"/>
                                    <a:pt x="83" y="133"/>
                                  </a:cubicBezTo>
                                  <a:close/>
                                </a:path>
                              </a:pathLst>
                            </a:custGeom>
                            <a:solidFill>
                              <a:srgbClr val="000000"/>
                            </a:solidFill>
                            <a:ln w="0">
                              <a:noFill/>
                            </a:ln>
                          </wps:spPr>
                          <wps:style>
                            <a:lnRef idx="0"/>
                            <a:fillRef idx="0"/>
                            <a:effectRef idx="0"/>
                            <a:fontRef idx="minor"/>
                          </wps:style>
                          <wps:bodyPr/>
                        </wps:wsp>
                        <wps:wsp>
                          <wps:cNvPr id="47" name=""/>
                          <wps:cNvSpPr/>
                          <wps:spPr>
                            <a:xfrm>
                              <a:off x="1252800" y="125640"/>
                              <a:ext cx="27360" cy="106200"/>
                            </a:xfrm>
                            <a:custGeom>
                              <a:avLst/>
                              <a:gdLst>
                                <a:gd name="textAreaLeft" fmla="*/ 0 w 15480"/>
                                <a:gd name="textAreaRight" fmla="*/ 15840 w 15480"/>
                                <a:gd name="textAreaTop" fmla="*/ 0 h 60120"/>
                                <a:gd name="textAreaBottom" fmla="*/ 60480 h 60120"/>
                              </a:gdLst>
                              <a:ahLst/>
                              <a:rect l="textAreaLeft" t="textAreaTop" r="textAreaRight" b="textAreaBottom"/>
                              <a:pathLst>
                                <a:path w="78" h="296">
                                  <a:moveTo>
                                    <a:pt x="72" y="1"/>
                                  </a:moveTo>
                                  <a:cubicBezTo>
                                    <a:pt x="16" y="40"/>
                                    <a:pt x="2" y="103"/>
                                    <a:pt x="2" y="148"/>
                                  </a:cubicBezTo>
                                  <a:cubicBezTo>
                                    <a:pt x="2" y="190"/>
                                    <a:pt x="14" y="254"/>
                                    <a:pt x="72" y="296"/>
                                  </a:cubicBezTo>
                                  <a:cubicBezTo>
                                    <a:pt x="75" y="296"/>
                                    <a:pt x="78" y="296"/>
                                    <a:pt x="78" y="292"/>
                                  </a:cubicBezTo>
                                  <a:cubicBezTo>
                                    <a:pt x="78" y="290"/>
                                    <a:pt x="77" y="290"/>
                                    <a:pt x="76" y="287"/>
                                  </a:cubicBezTo>
                                  <a:cubicBezTo>
                                    <a:pt x="36" y="253"/>
                                    <a:pt x="22" y="202"/>
                                    <a:pt x="22" y="148"/>
                                  </a:cubicBezTo>
                                  <a:cubicBezTo>
                                    <a:pt x="22" y="69"/>
                                    <a:pt x="52" y="30"/>
                                    <a:pt x="76" y="8"/>
                                  </a:cubicBezTo>
                                  <a:cubicBezTo>
                                    <a:pt x="77" y="7"/>
                                    <a:pt x="78" y="7"/>
                                    <a:pt x="78" y="5"/>
                                  </a:cubicBezTo>
                                  <a:cubicBezTo>
                                    <a:pt x="78" y="1"/>
                                    <a:pt x="75" y="1"/>
                                    <a:pt x="72" y="1"/>
                                  </a:cubicBezTo>
                                  <a:close/>
                                </a:path>
                              </a:pathLst>
                            </a:custGeom>
                            <a:solidFill>
                              <a:srgbClr val="000000"/>
                            </a:solidFill>
                            <a:ln w="0">
                              <a:noFill/>
                            </a:ln>
                          </wps:spPr>
                          <wps:style>
                            <a:lnRef idx="0"/>
                            <a:fillRef idx="0"/>
                            <a:effectRef idx="0"/>
                            <a:fontRef idx="minor"/>
                          </wps:style>
                          <wps:bodyPr/>
                        </wps:wsp>
                        <wps:wsp>
                          <wps:cNvPr id="48" name=""/>
                          <wps:cNvSpPr/>
                          <wps:spPr>
                            <a:xfrm>
                              <a:off x="1293480" y="158760"/>
                              <a:ext cx="48960" cy="47160"/>
                            </a:xfrm>
                            <a:custGeom>
                              <a:avLst/>
                              <a:gdLst>
                                <a:gd name="textAreaLeft" fmla="*/ 0 w 27720"/>
                                <a:gd name="textAreaRight" fmla="*/ 28080 w 27720"/>
                                <a:gd name="textAreaTop" fmla="*/ 0 h 26640"/>
                                <a:gd name="textAreaBottom" fmla="*/ 27000 h 26640"/>
                              </a:gdLst>
                              <a:ahLst/>
                              <a:rect l="textAreaLeft" t="textAreaTop" r="textAreaRight" b="textAreaBottom"/>
                              <a:pathLst>
                                <a:path w="138" h="132">
                                  <a:moveTo>
                                    <a:pt x="55" y="71"/>
                                  </a:moveTo>
                                  <a:cubicBezTo>
                                    <a:pt x="57" y="69"/>
                                    <a:pt x="63" y="42"/>
                                    <a:pt x="64" y="41"/>
                                  </a:cubicBezTo>
                                  <a:cubicBezTo>
                                    <a:pt x="64" y="38"/>
                                    <a:pt x="72" y="24"/>
                                    <a:pt x="82" y="17"/>
                                  </a:cubicBezTo>
                                  <a:cubicBezTo>
                                    <a:pt x="85" y="14"/>
                                    <a:pt x="94" y="8"/>
                                    <a:pt x="106" y="8"/>
                                  </a:cubicBezTo>
                                  <a:cubicBezTo>
                                    <a:pt x="110" y="8"/>
                                    <a:pt x="117" y="8"/>
                                    <a:pt x="123" y="13"/>
                                  </a:cubicBezTo>
                                  <a:cubicBezTo>
                                    <a:pt x="113" y="16"/>
                                    <a:pt x="110" y="24"/>
                                    <a:pt x="110" y="29"/>
                                  </a:cubicBezTo>
                                  <a:cubicBezTo>
                                    <a:pt x="110" y="36"/>
                                    <a:pt x="114" y="40"/>
                                    <a:pt x="122" y="40"/>
                                  </a:cubicBezTo>
                                  <a:cubicBezTo>
                                    <a:pt x="128" y="40"/>
                                    <a:pt x="138" y="35"/>
                                    <a:pt x="138" y="22"/>
                                  </a:cubicBezTo>
                                  <a:cubicBezTo>
                                    <a:pt x="138" y="6"/>
                                    <a:pt x="122" y="0"/>
                                    <a:pt x="106" y="0"/>
                                  </a:cubicBezTo>
                                  <a:cubicBezTo>
                                    <a:pt x="92" y="0"/>
                                    <a:pt x="78" y="6"/>
                                    <a:pt x="65" y="22"/>
                                  </a:cubicBezTo>
                                  <a:cubicBezTo>
                                    <a:pt x="59" y="4"/>
                                    <a:pt x="41" y="0"/>
                                    <a:pt x="34" y="0"/>
                                  </a:cubicBezTo>
                                  <a:cubicBezTo>
                                    <a:pt x="23" y="0"/>
                                    <a:pt x="16" y="7"/>
                                    <a:pt x="11" y="16"/>
                                  </a:cubicBezTo>
                                  <a:cubicBezTo>
                                    <a:pt x="5" y="26"/>
                                    <a:pt x="0" y="44"/>
                                    <a:pt x="0" y="46"/>
                                  </a:cubicBezTo>
                                  <a:cubicBezTo>
                                    <a:pt x="0" y="49"/>
                                    <a:pt x="4" y="48"/>
                                    <a:pt x="5" y="49"/>
                                  </a:cubicBezTo>
                                  <a:cubicBezTo>
                                    <a:pt x="10" y="49"/>
                                    <a:pt x="10" y="48"/>
                                    <a:pt x="12" y="41"/>
                                  </a:cubicBezTo>
                                  <a:cubicBezTo>
                                    <a:pt x="16" y="23"/>
                                    <a:pt x="22" y="8"/>
                                    <a:pt x="34" y="8"/>
                                  </a:cubicBezTo>
                                  <a:cubicBezTo>
                                    <a:pt x="41" y="8"/>
                                    <a:pt x="43" y="16"/>
                                    <a:pt x="43" y="23"/>
                                  </a:cubicBezTo>
                                  <a:cubicBezTo>
                                    <a:pt x="43" y="29"/>
                                    <a:pt x="41" y="40"/>
                                    <a:pt x="39" y="48"/>
                                  </a:cubicBezTo>
                                  <a:cubicBezTo>
                                    <a:pt x="36" y="55"/>
                                    <a:pt x="34" y="67"/>
                                    <a:pt x="31" y="74"/>
                                  </a:cubicBezTo>
                                  <a:cubicBezTo>
                                    <a:pt x="29" y="86"/>
                                    <a:pt x="25" y="99"/>
                                    <a:pt x="23" y="111"/>
                                  </a:cubicBezTo>
                                  <a:cubicBezTo>
                                    <a:pt x="22" y="115"/>
                                    <a:pt x="19" y="122"/>
                                    <a:pt x="19" y="123"/>
                                  </a:cubicBezTo>
                                  <a:cubicBezTo>
                                    <a:pt x="19" y="131"/>
                                    <a:pt x="25" y="133"/>
                                    <a:pt x="30" y="133"/>
                                  </a:cubicBezTo>
                                  <a:cubicBezTo>
                                    <a:pt x="34" y="133"/>
                                    <a:pt x="40" y="131"/>
                                    <a:pt x="42" y="125"/>
                                  </a:cubicBezTo>
                                  <a:cubicBezTo>
                                    <a:pt x="43" y="122"/>
                                    <a:pt x="46" y="110"/>
                                    <a:pt x="48" y="103"/>
                                  </a:cubicBezTo>
                                  <a:cubicBezTo>
                                    <a:pt x="51" y="92"/>
                                    <a:pt x="53" y="81"/>
                                    <a:pt x="55" y="71"/>
                                  </a:cubicBezTo>
                                  <a:close/>
                                </a:path>
                              </a:pathLst>
                            </a:custGeom>
                            <a:solidFill>
                              <a:srgbClr val="000000"/>
                            </a:solidFill>
                            <a:ln w="0">
                              <a:noFill/>
                            </a:ln>
                          </wps:spPr>
                          <wps:style>
                            <a:lnRef idx="0"/>
                            <a:fillRef idx="0"/>
                            <a:effectRef idx="0"/>
                            <a:fontRef idx="minor"/>
                          </wps:style>
                          <wps:bodyPr/>
                        </wps:wsp>
                        <wps:wsp>
                          <wps:cNvPr id="49" name=""/>
                          <wps:cNvSpPr/>
                          <wps:spPr>
                            <a:xfrm>
                              <a:off x="1355760" y="125640"/>
                              <a:ext cx="26640" cy="106200"/>
                            </a:xfrm>
                            <a:custGeom>
                              <a:avLst/>
                              <a:gdLst>
                                <a:gd name="textAreaLeft" fmla="*/ 0 w 15120"/>
                                <a:gd name="textAreaRight" fmla="*/ 15480 w 15120"/>
                                <a:gd name="textAreaTop" fmla="*/ 0 h 60120"/>
                                <a:gd name="textAreaBottom" fmla="*/ 60480 h 60120"/>
                              </a:gdLst>
                              <a:ahLst/>
                              <a:rect l="textAreaLeft" t="textAreaTop" r="textAreaRight" b="textAreaBottom"/>
                              <a:pathLst>
                                <a:path w="76" h="296">
                                  <a:moveTo>
                                    <a:pt x="6" y="1"/>
                                  </a:moveTo>
                                  <a:cubicBezTo>
                                    <a:pt x="4" y="1"/>
                                    <a:pt x="0" y="1"/>
                                    <a:pt x="0" y="5"/>
                                  </a:cubicBezTo>
                                  <a:cubicBezTo>
                                    <a:pt x="0" y="7"/>
                                    <a:pt x="1" y="7"/>
                                    <a:pt x="3" y="9"/>
                                  </a:cubicBezTo>
                                  <a:cubicBezTo>
                                    <a:pt x="28" y="32"/>
                                    <a:pt x="57" y="73"/>
                                    <a:pt x="57" y="148"/>
                                  </a:cubicBezTo>
                                  <a:cubicBezTo>
                                    <a:pt x="57" y="209"/>
                                    <a:pt x="37" y="256"/>
                                    <a:pt x="6" y="285"/>
                                  </a:cubicBezTo>
                                  <a:cubicBezTo>
                                    <a:pt x="0" y="290"/>
                                    <a:pt x="0" y="291"/>
                                    <a:pt x="0" y="292"/>
                                  </a:cubicBezTo>
                                  <a:cubicBezTo>
                                    <a:pt x="0" y="293"/>
                                    <a:pt x="1" y="296"/>
                                    <a:pt x="4" y="296"/>
                                  </a:cubicBezTo>
                                  <a:cubicBezTo>
                                    <a:pt x="7" y="296"/>
                                    <a:pt x="36" y="276"/>
                                    <a:pt x="55" y="239"/>
                                  </a:cubicBezTo>
                                  <a:cubicBezTo>
                                    <a:pt x="69" y="214"/>
                                    <a:pt x="77" y="183"/>
                                    <a:pt x="77" y="148"/>
                                  </a:cubicBezTo>
                                  <a:cubicBezTo>
                                    <a:pt x="77" y="108"/>
                                    <a:pt x="64" y="43"/>
                                    <a:pt x="6" y="1"/>
                                  </a:cubicBezTo>
                                  <a:close/>
                                </a:path>
                              </a:pathLst>
                            </a:custGeom>
                            <a:solidFill>
                              <a:srgbClr val="000000"/>
                            </a:solidFill>
                            <a:ln w="0">
                              <a:noFill/>
                            </a:ln>
                          </wps:spPr>
                          <wps:style>
                            <a:lnRef idx="0"/>
                            <a:fillRef idx="0"/>
                            <a:effectRef idx="0"/>
                            <a:fontRef idx="minor"/>
                          </wps:style>
                          <wps:bodyPr/>
                        </wps:wsp>
                        <wps:wsp>
                          <wps:cNvPr id="50" name=""/>
                          <wps:cNvSpPr/>
                          <wps:spPr>
                            <a:xfrm>
                              <a:off x="1407240" y="172800"/>
                              <a:ext cx="11520" cy="11520"/>
                            </a:xfrm>
                            <a:custGeom>
                              <a:avLst/>
                              <a:gdLst>
                                <a:gd name="textAreaLeft" fmla="*/ 0 w 6480"/>
                                <a:gd name="textAreaRight" fmla="*/ 6840 w 6480"/>
                                <a:gd name="textAreaTop" fmla="*/ 0 h 6480"/>
                                <a:gd name="textAreaBottom" fmla="*/ 6840 h 6480"/>
                              </a:gdLst>
                              <a:ahLst/>
                              <a:rect l="textAreaLeft" t="textAreaTop" r="textAreaRight" b="textAreaBottom"/>
                              <a:pathLst>
                                <a:path w="34" h="34">
                                  <a:moveTo>
                                    <a:pt x="35" y="17"/>
                                  </a:moveTo>
                                  <a:cubicBezTo>
                                    <a:pt x="35" y="7"/>
                                    <a:pt x="26" y="1"/>
                                    <a:pt x="18" y="1"/>
                                  </a:cubicBezTo>
                                  <a:cubicBezTo>
                                    <a:pt x="8" y="1"/>
                                    <a:pt x="1" y="9"/>
                                    <a:pt x="1" y="17"/>
                                  </a:cubicBezTo>
                                  <a:cubicBezTo>
                                    <a:pt x="1" y="28"/>
                                    <a:pt x="10" y="34"/>
                                    <a:pt x="18" y="34"/>
                                  </a:cubicBezTo>
                                  <a:cubicBezTo>
                                    <a:pt x="28" y="34"/>
                                    <a:pt x="35" y="27"/>
                                    <a:pt x="35" y="17"/>
                                  </a:cubicBezTo>
                                  <a:close/>
                                </a:path>
                              </a:pathLst>
                            </a:custGeom>
                            <a:solidFill>
                              <a:srgbClr val="000000"/>
                            </a:solidFill>
                            <a:ln w="0">
                              <a:noFill/>
                            </a:ln>
                          </wps:spPr>
                          <wps:style>
                            <a:lnRef idx="0"/>
                            <a:fillRef idx="0"/>
                            <a:effectRef idx="0"/>
                            <a:fontRef idx="minor"/>
                          </wps:style>
                          <wps:bodyPr/>
                        </wps:wsp>
                        <wps:wsp>
                          <wps:cNvPr id="51" name=""/>
                          <wps:cNvSpPr/>
                          <wps:spPr>
                            <a:xfrm>
                              <a:off x="1438200" y="132120"/>
                              <a:ext cx="53280" cy="73800"/>
                            </a:xfrm>
                            <a:custGeom>
                              <a:avLst/>
                              <a:gdLst>
                                <a:gd name="textAreaLeft" fmla="*/ 0 w 30240"/>
                                <a:gd name="textAreaRight" fmla="*/ 30600 w 30240"/>
                                <a:gd name="textAreaTop" fmla="*/ 0 h 41760"/>
                                <a:gd name="textAreaBottom" fmla="*/ 42120 h 41760"/>
                              </a:gdLst>
                              <a:ahLst/>
                              <a:rect l="textAreaLeft" t="textAreaTop" r="textAreaRight" b="textAreaBottom"/>
                              <a:pathLst>
                                <a:path w="150" h="206">
                                  <a:moveTo>
                                    <a:pt x="150" y="9"/>
                                  </a:moveTo>
                                  <a:cubicBezTo>
                                    <a:pt x="152" y="8"/>
                                    <a:pt x="152" y="6"/>
                                    <a:pt x="152" y="5"/>
                                  </a:cubicBezTo>
                                  <a:cubicBezTo>
                                    <a:pt x="152" y="2"/>
                                    <a:pt x="150" y="0"/>
                                    <a:pt x="147" y="0"/>
                                  </a:cubicBezTo>
                                  <a:cubicBezTo>
                                    <a:pt x="141" y="0"/>
                                    <a:pt x="117" y="2"/>
                                    <a:pt x="110" y="3"/>
                                  </a:cubicBezTo>
                                  <a:cubicBezTo>
                                    <a:pt x="107" y="3"/>
                                    <a:pt x="102" y="3"/>
                                    <a:pt x="102" y="9"/>
                                  </a:cubicBezTo>
                                  <a:cubicBezTo>
                                    <a:pt x="102" y="14"/>
                                    <a:pt x="107" y="14"/>
                                    <a:pt x="111" y="14"/>
                                  </a:cubicBezTo>
                                  <a:cubicBezTo>
                                    <a:pt x="125" y="14"/>
                                    <a:pt x="125" y="15"/>
                                    <a:pt x="125" y="18"/>
                                  </a:cubicBezTo>
                                  <a:cubicBezTo>
                                    <a:pt x="125" y="20"/>
                                    <a:pt x="124" y="22"/>
                                    <a:pt x="124" y="25"/>
                                  </a:cubicBezTo>
                                  <a:cubicBezTo>
                                    <a:pt x="118" y="48"/>
                                    <a:pt x="113" y="69"/>
                                    <a:pt x="107" y="92"/>
                                  </a:cubicBezTo>
                                  <a:cubicBezTo>
                                    <a:pt x="101" y="82"/>
                                    <a:pt x="90" y="74"/>
                                    <a:pt x="76" y="74"/>
                                  </a:cubicBezTo>
                                  <a:cubicBezTo>
                                    <a:pt x="39" y="74"/>
                                    <a:pt x="0" y="116"/>
                                    <a:pt x="0" y="158"/>
                                  </a:cubicBezTo>
                                  <a:cubicBezTo>
                                    <a:pt x="0" y="187"/>
                                    <a:pt x="20" y="207"/>
                                    <a:pt x="45" y="207"/>
                                  </a:cubicBezTo>
                                  <a:cubicBezTo>
                                    <a:pt x="60" y="207"/>
                                    <a:pt x="75" y="197"/>
                                    <a:pt x="87" y="187"/>
                                  </a:cubicBezTo>
                                  <a:cubicBezTo>
                                    <a:pt x="93" y="205"/>
                                    <a:pt x="110" y="207"/>
                                    <a:pt x="117" y="207"/>
                                  </a:cubicBezTo>
                                  <a:cubicBezTo>
                                    <a:pt x="128" y="207"/>
                                    <a:pt x="135" y="201"/>
                                    <a:pt x="141" y="191"/>
                                  </a:cubicBezTo>
                                  <a:cubicBezTo>
                                    <a:pt x="147" y="179"/>
                                    <a:pt x="147" y="172"/>
                                    <a:pt x="150" y="163"/>
                                  </a:cubicBezTo>
                                  <a:cubicBezTo>
                                    <a:pt x="150" y="158"/>
                                    <a:pt x="147" y="158"/>
                                    <a:pt x="146" y="158"/>
                                  </a:cubicBezTo>
                                  <a:cubicBezTo>
                                    <a:pt x="142" y="158"/>
                                    <a:pt x="142" y="159"/>
                                    <a:pt x="140" y="167"/>
                                  </a:cubicBezTo>
                                  <a:cubicBezTo>
                                    <a:pt x="136" y="182"/>
                                    <a:pt x="130" y="199"/>
                                    <a:pt x="118" y="199"/>
                                  </a:cubicBezTo>
                                  <a:cubicBezTo>
                                    <a:pt x="111" y="199"/>
                                    <a:pt x="108" y="193"/>
                                    <a:pt x="108" y="184"/>
                                  </a:cubicBezTo>
                                  <a:cubicBezTo>
                                    <a:pt x="108" y="179"/>
                                    <a:pt x="108" y="176"/>
                                    <a:pt x="110" y="172"/>
                                  </a:cubicBezTo>
                                  <a:cubicBezTo>
                                    <a:pt x="123" y="117"/>
                                    <a:pt x="137" y="63"/>
                                    <a:pt x="150" y="9"/>
                                  </a:cubicBezTo>
                                  <a:moveTo>
                                    <a:pt x="88" y="167"/>
                                  </a:moveTo>
                                  <a:cubicBezTo>
                                    <a:pt x="86" y="176"/>
                                    <a:pt x="80" y="182"/>
                                    <a:pt x="72" y="187"/>
                                  </a:cubicBezTo>
                                  <a:cubicBezTo>
                                    <a:pt x="70" y="189"/>
                                    <a:pt x="58" y="199"/>
                                    <a:pt x="46" y="199"/>
                                  </a:cubicBezTo>
                                  <a:cubicBezTo>
                                    <a:pt x="35" y="199"/>
                                    <a:pt x="24" y="191"/>
                                    <a:pt x="24" y="170"/>
                                  </a:cubicBezTo>
                                  <a:cubicBezTo>
                                    <a:pt x="24" y="154"/>
                                    <a:pt x="33" y="122"/>
                                    <a:pt x="40" y="111"/>
                                  </a:cubicBezTo>
                                  <a:cubicBezTo>
                                    <a:pt x="53" y="87"/>
                                    <a:pt x="68" y="82"/>
                                    <a:pt x="76" y="82"/>
                                  </a:cubicBezTo>
                                  <a:cubicBezTo>
                                    <a:pt x="98" y="82"/>
                                    <a:pt x="102" y="105"/>
                                    <a:pt x="102" y="109"/>
                                  </a:cubicBezTo>
                                  <a:cubicBezTo>
                                    <a:pt x="102" y="110"/>
                                    <a:pt x="102" y="111"/>
                                    <a:pt x="101" y="112"/>
                                  </a:cubicBezTo>
                                  <a:cubicBezTo>
                                    <a:pt x="96" y="130"/>
                                    <a:pt x="93" y="148"/>
                                    <a:pt x="88" y="167"/>
                                  </a:cubicBezTo>
                                  <a:close/>
                                </a:path>
                              </a:pathLst>
                            </a:custGeom>
                            <a:solidFill>
                              <a:srgbClr val="000000"/>
                            </a:solidFill>
                            <a:ln w="0">
                              <a:noFill/>
                            </a:ln>
                          </wps:spPr>
                          <wps:style>
                            <a:lnRef idx="0"/>
                            <a:fillRef idx="0"/>
                            <a:effectRef idx="0"/>
                            <a:fontRef idx="minor"/>
                          </wps:style>
                          <wps:bodyPr/>
                        </wps:wsp>
                        <wps:wsp>
                          <wps:cNvPr id="52" name=""/>
                          <wps:cNvSpPr/>
                          <wps:spPr>
                            <a:xfrm>
                              <a:off x="1506960" y="125640"/>
                              <a:ext cx="26640" cy="106200"/>
                            </a:xfrm>
                            <a:custGeom>
                              <a:avLst/>
                              <a:gdLst>
                                <a:gd name="textAreaLeft" fmla="*/ 0 w 15120"/>
                                <a:gd name="textAreaRight" fmla="*/ 15480 w 15120"/>
                                <a:gd name="textAreaTop" fmla="*/ 0 h 60120"/>
                                <a:gd name="textAreaBottom" fmla="*/ 60480 h 60120"/>
                              </a:gdLst>
                              <a:ahLst/>
                              <a:rect l="textAreaLeft" t="textAreaTop" r="textAreaRight" b="textAreaBottom"/>
                              <a:pathLst>
                                <a:path w="76" h="296">
                                  <a:moveTo>
                                    <a:pt x="71" y="1"/>
                                  </a:moveTo>
                                  <a:cubicBezTo>
                                    <a:pt x="16" y="40"/>
                                    <a:pt x="0" y="103"/>
                                    <a:pt x="0" y="148"/>
                                  </a:cubicBezTo>
                                  <a:cubicBezTo>
                                    <a:pt x="0" y="190"/>
                                    <a:pt x="13" y="254"/>
                                    <a:pt x="71" y="296"/>
                                  </a:cubicBezTo>
                                  <a:cubicBezTo>
                                    <a:pt x="73" y="296"/>
                                    <a:pt x="77" y="296"/>
                                    <a:pt x="77" y="292"/>
                                  </a:cubicBezTo>
                                  <a:cubicBezTo>
                                    <a:pt x="77" y="290"/>
                                    <a:pt x="77" y="290"/>
                                    <a:pt x="75" y="287"/>
                                  </a:cubicBezTo>
                                  <a:cubicBezTo>
                                    <a:pt x="35" y="253"/>
                                    <a:pt x="21" y="202"/>
                                    <a:pt x="21" y="148"/>
                                  </a:cubicBezTo>
                                  <a:cubicBezTo>
                                    <a:pt x="21" y="69"/>
                                    <a:pt x="51" y="30"/>
                                    <a:pt x="76" y="8"/>
                                  </a:cubicBezTo>
                                  <a:cubicBezTo>
                                    <a:pt x="77" y="7"/>
                                    <a:pt x="77" y="7"/>
                                    <a:pt x="77" y="5"/>
                                  </a:cubicBezTo>
                                  <a:cubicBezTo>
                                    <a:pt x="77" y="1"/>
                                    <a:pt x="73" y="1"/>
                                    <a:pt x="71" y="1"/>
                                  </a:cubicBezTo>
                                  <a:close/>
                                </a:path>
                              </a:pathLst>
                            </a:custGeom>
                            <a:solidFill>
                              <a:srgbClr val="000000"/>
                            </a:solidFill>
                            <a:ln w="0">
                              <a:noFill/>
                            </a:ln>
                          </wps:spPr>
                          <wps:style>
                            <a:lnRef idx="0"/>
                            <a:fillRef idx="0"/>
                            <a:effectRef idx="0"/>
                            <a:fontRef idx="minor"/>
                          </wps:style>
                          <wps:bodyPr/>
                        </wps:wsp>
                        <wps:wsp>
                          <wps:cNvPr id="53" name=""/>
                          <wps:cNvSpPr/>
                          <wps:spPr>
                            <a:xfrm>
                              <a:off x="1547640" y="158760"/>
                              <a:ext cx="48240" cy="47160"/>
                            </a:xfrm>
                            <a:custGeom>
                              <a:avLst/>
                              <a:gdLst>
                                <a:gd name="textAreaLeft" fmla="*/ 0 w 27360"/>
                                <a:gd name="textAreaRight" fmla="*/ 27720 w 27360"/>
                                <a:gd name="textAreaTop" fmla="*/ 0 h 26640"/>
                                <a:gd name="textAreaBottom" fmla="*/ 27000 h 26640"/>
                              </a:gdLst>
                              <a:ahLst/>
                              <a:rect l="textAreaLeft" t="textAreaTop" r="textAreaRight" b="textAreaBottom"/>
                              <a:pathLst>
                                <a:path w="136" h="132">
                                  <a:moveTo>
                                    <a:pt x="55" y="71"/>
                                  </a:moveTo>
                                  <a:cubicBezTo>
                                    <a:pt x="55" y="69"/>
                                    <a:pt x="62" y="42"/>
                                    <a:pt x="62" y="41"/>
                                  </a:cubicBezTo>
                                  <a:cubicBezTo>
                                    <a:pt x="64" y="38"/>
                                    <a:pt x="72" y="24"/>
                                    <a:pt x="82" y="17"/>
                                  </a:cubicBezTo>
                                  <a:cubicBezTo>
                                    <a:pt x="84" y="14"/>
                                    <a:pt x="92" y="8"/>
                                    <a:pt x="106" y="8"/>
                                  </a:cubicBezTo>
                                  <a:cubicBezTo>
                                    <a:pt x="108" y="8"/>
                                    <a:pt x="115" y="8"/>
                                    <a:pt x="121" y="13"/>
                                  </a:cubicBezTo>
                                  <a:cubicBezTo>
                                    <a:pt x="112" y="16"/>
                                    <a:pt x="108" y="24"/>
                                    <a:pt x="108" y="29"/>
                                  </a:cubicBezTo>
                                  <a:cubicBezTo>
                                    <a:pt x="108" y="36"/>
                                    <a:pt x="113" y="40"/>
                                    <a:pt x="120" y="40"/>
                                  </a:cubicBezTo>
                                  <a:cubicBezTo>
                                    <a:pt x="127" y="40"/>
                                    <a:pt x="137" y="35"/>
                                    <a:pt x="137" y="22"/>
                                  </a:cubicBezTo>
                                  <a:cubicBezTo>
                                    <a:pt x="137" y="6"/>
                                    <a:pt x="120" y="0"/>
                                    <a:pt x="106" y="0"/>
                                  </a:cubicBezTo>
                                  <a:cubicBezTo>
                                    <a:pt x="90" y="0"/>
                                    <a:pt x="77" y="6"/>
                                    <a:pt x="64" y="22"/>
                                  </a:cubicBezTo>
                                  <a:cubicBezTo>
                                    <a:pt x="59" y="4"/>
                                    <a:pt x="41" y="0"/>
                                    <a:pt x="34" y="0"/>
                                  </a:cubicBezTo>
                                  <a:cubicBezTo>
                                    <a:pt x="23" y="0"/>
                                    <a:pt x="16" y="7"/>
                                    <a:pt x="11" y="16"/>
                                  </a:cubicBezTo>
                                  <a:cubicBezTo>
                                    <a:pt x="4" y="26"/>
                                    <a:pt x="0" y="44"/>
                                    <a:pt x="0" y="46"/>
                                  </a:cubicBezTo>
                                  <a:cubicBezTo>
                                    <a:pt x="0" y="49"/>
                                    <a:pt x="4" y="49"/>
                                    <a:pt x="5" y="49"/>
                                  </a:cubicBezTo>
                                  <a:cubicBezTo>
                                    <a:pt x="8" y="49"/>
                                    <a:pt x="8" y="48"/>
                                    <a:pt x="11" y="41"/>
                                  </a:cubicBezTo>
                                  <a:cubicBezTo>
                                    <a:pt x="16" y="23"/>
                                    <a:pt x="20" y="8"/>
                                    <a:pt x="32" y="8"/>
                                  </a:cubicBezTo>
                                  <a:cubicBezTo>
                                    <a:pt x="40" y="8"/>
                                    <a:pt x="42" y="16"/>
                                    <a:pt x="42" y="23"/>
                                  </a:cubicBezTo>
                                  <a:cubicBezTo>
                                    <a:pt x="42" y="29"/>
                                    <a:pt x="38" y="40"/>
                                    <a:pt x="37" y="48"/>
                                  </a:cubicBezTo>
                                  <a:cubicBezTo>
                                    <a:pt x="35" y="55"/>
                                    <a:pt x="32" y="67"/>
                                    <a:pt x="31" y="74"/>
                                  </a:cubicBezTo>
                                  <a:cubicBezTo>
                                    <a:pt x="28" y="86"/>
                                    <a:pt x="25" y="99"/>
                                    <a:pt x="22" y="111"/>
                                  </a:cubicBezTo>
                                  <a:cubicBezTo>
                                    <a:pt x="20" y="115"/>
                                    <a:pt x="18" y="122"/>
                                    <a:pt x="18" y="123"/>
                                  </a:cubicBezTo>
                                  <a:cubicBezTo>
                                    <a:pt x="18" y="131"/>
                                    <a:pt x="24" y="133"/>
                                    <a:pt x="29" y="133"/>
                                  </a:cubicBezTo>
                                  <a:cubicBezTo>
                                    <a:pt x="34" y="133"/>
                                    <a:pt x="38" y="131"/>
                                    <a:pt x="41" y="125"/>
                                  </a:cubicBezTo>
                                  <a:cubicBezTo>
                                    <a:pt x="42" y="122"/>
                                    <a:pt x="46" y="110"/>
                                    <a:pt x="47" y="103"/>
                                  </a:cubicBezTo>
                                  <a:cubicBezTo>
                                    <a:pt x="49" y="92"/>
                                    <a:pt x="53" y="81"/>
                                    <a:pt x="55" y="71"/>
                                  </a:cubicBezTo>
                                  <a:close/>
                                </a:path>
                              </a:pathLst>
                            </a:custGeom>
                            <a:solidFill>
                              <a:srgbClr val="000000"/>
                            </a:solidFill>
                            <a:ln w="0">
                              <a:noFill/>
                            </a:ln>
                          </wps:spPr>
                          <wps:style>
                            <a:lnRef idx="0"/>
                            <a:fillRef idx="0"/>
                            <a:effectRef idx="0"/>
                            <a:fontRef idx="minor"/>
                          </wps:style>
                          <wps:bodyPr/>
                        </wps:wsp>
                        <wps:wsp>
                          <wps:cNvPr id="54" name=""/>
                          <wps:cNvSpPr/>
                          <wps:spPr>
                            <a:xfrm>
                              <a:off x="1609200" y="125640"/>
                              <a:ext cx="27360" cy="106200"/>
                            </a:xfrm>
                            <a:custGeom>
                              <a:avLst/>
                              <a:gdLst>
                                <a:gd name="textAreaLeft" fmla="*/ 0 w 15480"/>
                                <a:gd name="textAreaRight" fmla="*/ 15840 w 15480"/>
                                <a:gd name="textAreaTop" fmla="*/ 0 h 60120"/>
                                <a:gd name="textAreaBottom" fmla="*/ 60480 h 60120"/>
                              </a:gdLst>
                              <a:ahLst/>
                              <a:rect l="textAreaLeft" t="textAreaTop" r="textAreaRight" b="textAreaBottom"/>
                              <a:pathLst>
                                <a:path w="78" h="296">
                                  <a:moveTo>
                                    <a:pt x="7" y="1"/>
                                  </a:moveTo>
                                  <a:cubicBezTo>
                                    <a:pt x="4" y="1"/>
                                    <a:pt x="1" y="1"/>
                                    <a:pt x="1" y="5"/>
                                  </a:cubicBezTo>
                                  <a:cubicBezTo>
                                    <a:pt x="1" y="7"/>
                                    <a:pt x="2" y="7"/>
                                    <a:pt x="4" y="9"/>
                                  </a:cubicBezTo>
                                  <a:cubicBezTo>
                                    <a:pt x="29" y="32"/>
                                    <a:pt x="57" y="73"/>
                                    <a:pt x="57" y="148"/>
                                  </a:cubicBezTo>
                                  <a:cubicBezTo>
                                    <a:pt x="57" y="209"/>
                                    <a:pt x="38" y="256"/>
                                    <a:pt x="7" y="285"/>
                                  </a:cubicBezTo>
                                  <a:cubicBezTo>
                                    <a:pt x="2" y="290"/>
                                    <a:pt x="1" y="291"/>
                                    <a:pt x="1" y="292"/>
                                  </a:cubicBezTo>
                                  <a:cubicBezTo>
                                    <a:pt x="1" y="293"/>
                                    <a:pt x="2" y="296"/>
                                    <a:pt x="5" y="296"/>
                                  </a:cubicBezTo>
                                  <a:cubicBezTo>
                                    <a:pt x="9" y="296"/>
                                    <a:pt x="37" y="276"/>
                                    <a:pt x="56" y="239"/>
                                  </a:cubicBezTo>
                                  <a:cubicBezTo>
                                    <a:pt x="69" y="214"/>
                                    <a:pt x="78" y="183"/>
                                    <a:pt x="78" y="148"/>
                                  </a:cubicBezTo>
                                  <a:cubicBezTo>
                                    <a:pt x="78" y="108"/>
                                    <a:pt x="65" y="43"/>
                                    <a:pt x="7" y="1"/>
                                  </a:cubicBez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6" style="position:absolute;margin-left:0pt;margin-top:-18.3pt;width:129.8pt;height:18.25pt" coordorigin="0,-366" coordsize="2596,365"/>
              </w:pict>
            </mc:Fallback>
          </mc:AlternateContent>
        </w:r>
      </w:ins>
      <w:ins w:id="14" w:author="Unknown Author" w:date="2024-06-24T16:28:43Z">
        <w:r>
          <w:rPr/>
          <w:tab/>
          <w:t>(</w:t>
        </w:r>
      </w:ins>
      <w:ins w:id="15" w:author="Unknown Author" w:date="2024-06-24T16:28:43Z">
        <w:r>
          <w:rPr/>
          <w:fldChar w:fldCharType="begin"/>
        </w:r>
        <w:r>
          <w:rPr/>
          <w:instrText xml:space="preserve"> SEQ Equation \* ARABIC </w:instrText>
        </w:r>
        <w:r>
          <w:rPr/>
          <w:fldChar w:fldCharType="separate"/>
        </w:r>
        <w:r>
          <w:rPr/>
          <w:t>1</w:t>
        </w:r>
        <w:r>
          <w:rPr/>
          <w:fldChar w:fldCharType="end"/>
        </w:r>
      </w:ins>
      <w:ins w:id="16" w:author="Unknown Author" w:date="2024-06-24T16:28:43Z">
        <w:r>
          <w:rPr/>
          <w:t>)</w:t>
        </w:r>
      </w:ins>
    </w:p>
    <w:p>
      <w:pPr>
        <w:pStyle w:val="Normal"/>
        <w:tabs>
          <w:tab w:val="clear" w:pos="720"/>
          <w:tab w:val="center" w:pos="4677" w:leader="none"/>
          <w:tab w:val="right" w:pos="9354" w:leader="none"/>
        </w:tabs>
        <w:spacing w:lineRule="auto" w:line="480"/>
        <w:jc w:val="center"/>
        <w:rPr/>
      </w:pPr>
      <w:r>
        <w:rPr/>
      </w:r>
      <m:oMath xmlns:m="http://schemas.openxmlformats.org/officeDocument/2006/math">
        <m:r>
          <w:rPr>
            <w:rFonts w:ascii="Cambria Math" w:hAnsi="Cambria Math"/>
          </w:rPr>
          <m:t xml:space="preserve">CM</m:t>
        </m:r>
        <m:sSub>
          <m:e>
            <m:r>
              <w:rPr>
                <w:rFonts w:ascii="Cambria Math" w:hAnsi="Cambria Math"/>
              </w:rPr>
              <m:t xml:space="preserve">C</m:t>
            </m:r>
          </m:e>
          <m:sub>
            <m:r>
              <w:rPr>
                <w:rFonts w:ascii="Cambria Math" w:hAnsi="Cambria Math"/>
              </w:rPr>
              <m:t xml:space="preserve">Lateral</m:t>
            </m:r>
          </m:sub>
        </m:sSub>
        <m:r>
          <w:rPr>
            <w:rFonts w:ascii="Cambria Math" w:hAnsi="Cambria Math"/>
          </w:rPr>
          <m:t xml:space="preserve">=</m:t>
        </m:r>
        <m:f>
          <m:num>
            <m:r>
              <w:rPr>
                <w:rFonts w:ascii="Cambria Math" w:hAnsi="Cambria Math"/>
              </w:rPr>
              <m:t xml:space="preserve">Cortical</m:t>
            </m:r>
            <m:r>
              <w:rPr>
                <w:rFonts w:ascii="Cambria Math" w:hAnsi="Cambria Math"/>
              </w:rPr>
              <m:t xml:space="preserve">Volume</m:t>
            </m:r>
          </m:num>
          <m:den>
            <m:r>
              <w:rPr>
                <w:rFonts w:ascii="Cambria Math" w:hAnsi="Cambria Math"/>
              </w:rPr>
              <m:t xml:space="preserve">Cortical</m:t>
            </m:r>
            <m:r>
              <w:rPr>
                <w:rFonts w:ascii="Cambria Math" w:hAnsi="Cambria Math"/>
              </w:rPr>
              <m:t xml:space="preserve">Surface</m:t>
            </m:r>
            <m:r>
              <w:rPr>
                <w:rFonts w:ascii="Cambria Math" w:hAnsi="Cambria Math"/>
              </w:rPr>
              <m:t xml:space="preserve">Area</m:t>
            </m:r>
            <m:r>
              <w:rPr>
                <w:rFonts w:ascii="Cambria Math" w:hAnsi="Cambria Math"/>
              </w:rPr>
              <m:t xml:space="preserve">∗</m:t>
            </m:r>
            <m:r>
              <w:rPr>
                <w:rFonts w:ascii="Cambria Math" w:hAnsi="Cambria Math"/>
              </w:rPr>
              <m:t xml:space="preserve">Average</m:t>
            </m:r>
            <m:r>
              <w:rPr>
                <w:rFonts w:ascii="Cambria Math" w:hAnsi="Cambria Math"/>
              </w:rPr>
              <m:t xml:space="preserve">Cortical</m:t>
            </m:r>
            <m:r>
              <w:rPr>
                <w:rFonts w:ascii="Cambria Math" w:hAnsi="Cambria Math"/>
              </w:rPr>
              <m:t xml:space="preserve">Thickness</m:t>
            </m:r>
          </m:den>
        </m:f>
      </m:oMath>
      <w:r>
        <w:rPr/>
        <w:t xml:space="preserve">          </w:t>
      </w:r>
      <w:r>
        <w:rPr/>
        <w:t>(1)</w:t>
      </w:r>
    </w:p>
    <w:p>
      <w:pPr>
        <w:pStyle w:val="Normal"/>
        <w:tabs>
          <w:tab w:val="clear" w:pos="720"/>
          <w:tab w:val="center" w:pos="4677" w:leader="none"/>
          <w:tab w:val="right" w:pos="9354" w:leader="none"/>
        </w:tabs>
        <w:spacing w:lineRule="auto" w:line="480"/>
        <w:jc w:val="both"/>
        <w:rPr/>
      </w:pPr>
      <w:r>
        <w:rPr/>
        <w:t>This first equation is a unitless index (Units: mm</w:t>
      </w:r>
      <w:r>
        <w:rPr>
          <w:vertAlign w:val="superscript"/>
        </w:rPr>
        <w:t>3</w:t>
      </w:r>
      <w:r>
        <w:rPr/>
        <w:t>/(mm</w:t>
      </w:r>
      <w:r>
        <w:rPr>
          <w:vertAlign w:val="superscript"/>
        </w:rPr>
        <w:t>2</w:t>
      </w:r>
      <w:r>
        <w:rPr/>
        <w:t xml:space="preserve">*mm)) that assesses a cortical region’s deviation from the simplistic expectation that the regional volume will be equal to the surface area times the average cortical thickness. Such a simplistic expectation will hold in extremely regularly shaped cortical regions, and produce a </w:t>
      </w:r>
      <w:r>
        <w:rPr>
          <w:i/>
          <w:iCs/>
        </w:rPr>
        <w:t>CMC</w:t>
      </w:r>
      <w:r>
        <w:rPr>
          <w:i/>
          <w:iCs/>
          <w:vertAlign w:val="subscript"/>
        </w:rPr>
        <w:t>Lateral</w:t>
      </w:r>
      <w:r>
        <w:rPr/>
        <w:t xml:space="preserve"> biomarker value of 1. Deviations from 1 in either direction have major implications for structural cortical presentation, imply differential neurological development has occurred, and is addressed in detail in the Discussion.</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ins w:id="17" w:author="Unknown Author" w:date="2024-06-23T20:42:48Z"/>
        </w:rPr>
      </w:pPr>
      <w:r>
        <w:rPr/>
        <w:t>The second CMC equation is applied to all supported cortical regions and incorporates measurements from both the left and right hemispheres simultaneously, referred to here as bilateral CMC:</w:t>
      </w:r>
    </w:p>
    <w:p>
      <w:pPr>
        <w:pStyle w:val="Normal"/>
        <w:tabs>
          <w:tab w:val="clear" w:pos="720"/>
          <w:tab w:val="center" w:pos="4677" w:leader="none"/>
          <w:tab w:val="right" w:pos="9354" w:leader="none"/>
        </w:tabs>
        <w:spacing w:lineRule="auto" w:line="480"/>
        <w:jc w:val="center"/>
        <w:textAlignment w:val="baseline"/>
        <w:rPr/>
      </w:pPr>
      <w:ins w:id="18" w:author="Unknown Author" w:date="2024-06-24T16:28:01Z">
        <w:r>
          <w:rPr/>
          <w:tab/>
        </w:r>
      </w:ins>
      <w:ins w:id="19" w:author="Unknown Author" w:date="2024-06-24T16:28:01Z">
        <w:r>
          <w:rPr/>
          <mc:AlternateContent>
            <mc:Choice Requires="wpg">
              <w:drawing>
                <wp:inline distT="0" distB="0" distL="0" distR="0">
                  <wp:extent cx="2444750" cy="231140"/>
                  <wp:effectExtent l="0" t="0" r="0" b="0"/>
                  <wp:docPr id="55" name="Shape6" title="TexMaths" descr="12§inline§\text{CMC}_{\text{Bilateral}}(r) = \frac{&#10;V(r_l) + V(r_r)&#10;}&#10;{&#10;A(r_l)d(r_l) + A(r_r)d(r_r)&#10;}&#10;§svg§600§FALSE§"/>
                  <a:graphic xmlns:a="http://schemas.openxmlformats.org/drawingml/2006/main">
                    <a:graphicData uri="http://schemas.microsoft.com/office/word/2010/wordprocessingGroup">
                      <wpg:wgp>
                        <wpg:cNvGrpSpPr/>
                        <wpg:grpSpPr>
                          <a:xfrm>
                            <a:off x="0" y="0"/>
                            <a:ext cx="2444760" cy="231120"/>
                            <a:chOff x="0" y="0"/>
                            <a:chExt cx="2444760" cy="231120"/>
                          </a:xfrm>
                        </wpg:grpSpPr>
                        <wps:wsp>
                          <wps:cNvPr id="56" name=""/>
                          <wps:cNvSpPr/>
                          <wps:spPr>
                            <a:xfrm>
                              <a:off x="0" y="6840"/>
                              <a:ext cx="2437200" cy="216000"/>
                            </a:xfrm>
                            <a:custGeom>
                              <a:avLst/>
                              <a:gdLst>
                                <a:gd name="textAreaLeft" fmla="*/ 0 w 1381680"/>
                                <a:gd name="textAreaRight" fmla="*/ 1382040 w 1381680"/>
                                <a:gd name="textAreaTop" fmla="*/ 0 h 122400"/>
                                <a:gd name="textAreaBottom" fmla="*/ 122760 h 122400"/>
                              </a:gdLst>
                              <a:ahLst/>
                              <a:rect l="textAreaLeft" t="textAreaTop" r="textAreaRight" b="textAreaBottom"/>
                              <a:pathLst>
                                <a:path w="6770" h="600">
                                  <a:moveTo>
                                    <a:pt x="0" y="1"/>
                                  </a:moveTo>
                                  <a:cubicBezTo>
                                    <a:pt x="2256" y="1"/>
                                    <a:pt x="4514" y="1"/>
                                    <a:pt x="6770" y="1"/>
                                  </a:cubicBezTo>
                                  <a:cubicBezTo>
                                    <a:pt x="6770" y="201"/>
                                    <a:pt x="6770" y="400"/>
                                    <a:pt x="6770" y="600"/>
                                  </a:cubicBezTo>
                                  <a:cubicBezTo>
                                    <a:pt x="4514" y="600"/>
                                    <a:pt x="2256" y="600"/>
                                    <a:pt x="0" y="600"/>
                                  </a:cubicBezTo>
                                  <a:cubicBezTo>
                                    <a:pt x="0" y="400"/>
                                    <a:pt x="0" y="201"/>
                                    <a:pt x="0" y="1"/>
                                  </a:cubicBezTo>
                                  <a:close/>
                                </a:path>
                              </a:pathLst>
                            </a:custGeom>
                            <a:solidFill>
                              <a:srgbClr val="ffffff"/>
                            </a:solidFill>
                            <a:ln w="0">
                              <a:noFill/>
                            </a:ln>
                          </wps:spPr>
                          <wps:style>
                            <a:lnRef idx="0"/>
                            <a:fillRef idx="0"/>
                            <a:effectRef idx="0"/>
                            <a:fontRef idx="minor"/>
                          </wps:style>
                          <wps:bodyPr/>
                        </wps:wsp>
                        <wps:wsp>
                          <wps:cNvPr id="57" name=""/>
                          <wps:cNvSpPr/>
                          <wps:spPr>
                            <a:xfrm>
                              <a:off x="720" y="46440"/>
                              <a:ext cx="91440" cy="109800"/>
                            </a:xfrm>
                            <a:custGeom>
                              <a:avLst/>
                              <a:gdLst>
                                <a:gd name="textAreaLeft" fmla="*/ 0 w 51840"/>
                                <a:gd name="textAreaRight" fmla="*/ 52200 w 51840"/>
                                <a:gd name="textAreaTop" fmla="*/ 0 h 62280"/>
                                <a:gd name="textAreaBottom" fmla="*/ 62640 h 62280"/>
                              </a:gdLst>
                              <a:ahLst/>
                              <a:rect l="textAreaLeft" t="textAreaTop" r="textAreaRight" b="textAreaBottom"/>
                              <a:pathLst>
                                <a:path w="256" h="305">
                                  <a:moveTo>
                                    <a:pt x="0" y="153"/>
                                  </a:moveTo>
                                  <a:cubicBezTo>
                                    <a:pt x="0" y="240"/>
                                    <a:pt x="68" y="305"/>
                                    <a:pt x="146" y="305"/>
                                  </a:cubicBezTo>
                                  <a:cubicBezTo>
                                    <a:pt x="215" y="305"/>
                                    <a:pt x="257" y="248"/>
                                    <a:pt x="257" y="199"/>
                                  </a:cubicBezTo>
                                  <a:cubicBezTo>
                                    <a:pt x="257" y="194"/>
                                    <a:pt x="257" y="192"/>
                                    <a:pt x="251" y="192"/>
                                  </a:cubicBezTo>
                                  <a:cubicBezTo>
                                    <a:pt x="246" y="192"/>
                                    <a:pt x="246" y="194"/>
                                    <a:pt x="246" y="199"/>
                                  </a:cubicBezTo>
                                  <a:cubicBezTo>
                                    <a:pt x="242" y="259"/>
                                    <a:pt x="198" y="292"/>
                                    <a:pt x="151" y="292"/>
                                  </a:cubicBezTo>
                                  <a:cubicBezTo>
                                    <a:pt x="126" y="292"/>
                                    <a:pt x="43" y="279"/>
                                    <a:pt x="43" y="153"/>
                                  </a:cubicBezTo>
                                  <a:cubicBezTo>
                                    <a:pt x="43" y="28"/>
                                    <a:pt x="126" y="13"/>
                                    <a:pt x="151" y="13"/>
                                  </a:cubicBezTo>
                                  <a:cubicBezTo>
                                    <a:pt x="197" y="13"/>
                                    <a:pt x="235" y="52"/>
                                    <a:pt x="244" y="113"/>
                                  </a:cubicBezTo>
                                  <a:cubicBezTo>
                                    <a:pt x="244" y="119"/>
                                    <a:pt x="244" y="120"/>
                                    <a:pt x="250" y="120"/>
                                  </a:cubicBezTo>
                                  <a:cubicBezTo>
                                    <a:pt x="257" y="120"/>
                                    <a:pt x="257" y="119"/>
                                    <a:pt x="257" y="110"/>
                                  </a:cubicBezTo>
                                  <a:cubicBezTo>
                                    <a:pt x="257" y="77"/>
                                    <a:pt x="257" y="44"/>
                                    <a:pt x="257" y="11"/>
                                  </a:cubicBezTo>
                                  <a:cubicBezTo>
                                    <a:pt x="257" y="4"/>
                                    <a:pt x="257" y="0"/>
                                    <a:pt x="252" y="0"/>
                                  </a:cubicBezTo>
                                  <a:cubicBezTo>
                                    <a:pt x="251" y="0"/>
                                    <a:pt x="248" y="0"/>
                                    <a:pt x="245" y="5"/>
                                  </a:cubicBezTo>
                                  <a:cubicBezTo>
                                    <a:pt x="238" y="16"/>
                                    <a:pt x="232" y="25"/>
                                    <a:pt x="224" y="36"/>
                                  </a:cubicBezTo>
                                  <a:cubicBezTo>
                                    <a:pt x="209" y="22"/>
                                    <a:pt x="187" y="0"/>
                                    <a:pt x="146" y="0"/>
                                  </a:cubicBezTo>
                                  <a:cubicBezTo>
                                    <a:pt x="67" y="0"/>
                                    <a:pt x="0" y="67"/>
                                    <a:pt x="0" y="153"/>
                                  </a:cubicBezTo>
                                  <a:close/>
                                </a:path>
                              </a:pathLst>
                            </a:custGeom>
                            <a:solidFill>
                              <a:srgbClr val="000000"/>
                            </a:solidFill>
                            <a:ln w="0">
                              <a:noFill/>
                            </a:ln>
                          </wps:spPr>
                          <wps:style>
                            <a:lnRef idx="0"/>
                            <a:fillRef idx="0"/>
                            <a:effectRef idx="0"/>
                            <a:fontRef idx="minor"/>
                          </wps:style>
                          <wps:bodyPr/>
                        </wps:wsp>
                        <wps:wsp>
                          <wps:cNvPr id="58" name=""/>
                          <wps:cNvSpPr/>
                          <wps:spPr>
                            <a:xfrm>
                              <a:off x="107280" y="48960"/>
                              <a:ext cx="127080" cy="104040"/>
                            </a:xfrm>
                            <a:custGeom>
                              <a:avLst/>
                              <a:gdLst>
                                <a:gd name="textAreaLeft" fmla="*/ 0 w 72000"/>
                                <a:gd name="textAreaRight" fmla="*/ 72360 w 72000"/>
                                <a:gd name="textAreaTop" fmla="*/ 0 h 59040"/>
                                <a:gd name="textAreaBottom" fmla="*/ 59400 h 59040"/>
                              </a:gdLst>
                              <a:ahLst/>
                              <a:rect l="textAreaLeft" t="textAreaTop" r="textAreaRight" b="textAreaBottom"/>
                              <a:pathLst>
                                <a:path w="355" h="289">
                                  <a:moveTo>
                                    <a:pt x="87" y="11"/>
                                  </a:moveTo>
                                  <a:cubicBezTo>
                                    <a:pt x="84" y="1"/>
                                    <a:pt x="81" y="1"/>
                                    <a:pt x="72" y="1"/>
                                  </a:cubicBezTo>
                                  <a:cubicBezTo>
                                    <a:pt x="48" y="1"/>
                                    <a:pt x="25" y="1"/>
                                    <a:pt x="1" y="1"/>
                                  </a:cubicBezTo>
                                  <a:cubicBezTo>
                                    <a:pt x="1" y="6"/>
                                    <a:pt x="1" y="9"/>
                                    <a:pt x="1" y="14"/>
                                  </a:cubicBezTo>
                                  <a:cubicBezTo>
                                    <a:pt x="5" y="14"/>
                                    <a:pt x="7" y="14"/>
                                    <a:pt x="11" y="14"/>
                                  </a:cubicBezTo>
                                  <a:cubicBezTo>
                                    <a:pt x="43" y="14"/>
                                    <a:pt x="44" y="19"/>
                                    <a:pt x="44" y="33"/>
                                  </a:cubicBezTo>
                                  <a:cubicBezTo>
                                    <a:pt x="44" y="104"/>
                                    <a:pt x="44" y="174"/>
                                    <a:pt x="44" y="244"/>
                                  </a:cubicBezTo>
                                  <a:cubicBezTo>
                                    <a:pt x="44" y="255"/>
                                    <a:pt x="44" y="275"/>
                                    <a:pt x="1" y="275"/>
                                  </a:cubicBezTo>
                                  <a:cubicBezTo>
                                    <a:pt x="1" y="279"/>
                                    <a:pt x="1" y="284"/>
                                    <a:pt x="1" y="289"/>
                                  </a:cubicBezTo>
                                  <a:cubicBezTo>
                                    <a:pt x="15" y="287"/>
                                    <a:pt x="36" y="287"/>
                                    <a:pt x="50" y="287"/>
                                  </a:cubicBezTo>
                                  <a:cubicBezTo>
                                    <a:pt x="63" y="287"/>
                                    <a:pt x="85" y="287"/>
                                    <a:pt x="99" y="289"/>
                                  </a:cubicBezTo>
                                  <a:cubicBezTo>
                                    <a:pt x="99" y="284"/>
                                    <a:pt x="99" y="279"/>
                                    <a:pt x="99" y="275"/>
                                  </a:cubicBezTo>
                                  <a:cubicBezTo>
                                    <a:pt x="56" y="275"/>
                                    <a:pt x="56" y="255"/>
                                    <a:pt x="56" y="244"/>
                                  </a:cubicBezTo>
                                  <a:cubicBezTo>
                                    <a:pt x="56" y="169"/>
                                    <a:pt x="56" y="93"/>
                                    <a:pt x="56" y="18"/>
                                  </a:cubicBezTo>
                                  <a:cubicBezTo>
                                    <a:pt x="90" y="105"/>
                                    <a:pt x="125" y="191"/>
                                    <a:pt x="158" y="279"/>
                                  </a:cubicBezTo>
                                  <a:cubicBezTo>
                                    <a:pt x="161" y="284"/>
                                    <a:pt x="163" y="289"/>
                                    <a:pt x="167" y="289"/>
                                  </a:cubicBezTo>
                                  <a:cubicBezTo>
                                    <a:pt x="171" y="289"/>
                                    <a:pt x="173" y="285"/>
                                    <a:pt x="174" y="280"/>
                                  </a:cubicBezTo>
                                  <a:cubicBezTo>
                                    <a:pt x="209" y="191"/>
                                    <a:pt x="243" y="103"/>
                                    <a:pt x="278" y="14"/>
                                  </a:cubicBezTo>
                                  <a:cubicBezTo>
                                    <a:pt x="278" y="94"/>
                                    <a:pt x="278" y="175"/>
                                    <a:pt x="278" y="255"/>
                                  </a:cubicBezTo>
                                  <a:cubicBezTo>
                                    <a:pt x="278" y="271"/>
                                    <a:pt x="278" y="275"/>
                                    <a:pt x="245" y="275"/>
                                  </a:cubicBezTo>
                                  <a:cubicBezTo>
                                    <a:pt x="241" y="275"/>
                                    <a:pt x="239" y="275"/>
                                    <a:pt x="235" y="275"/>
                                  </a:cubicBezTo>
                                  <a:cubicBezTo>
                                    <a:pt x="235" y="279"/>
                                    <a:pt x="235" y="284"/>
                                    <a:pt x="235" y="289"/>
                                  </a:cubicBezTo>
                                  <a:cubicBezTo>
                                    <a:pt x="251" y="287"/>
                                    <a:pt x="279" y="287"/>
                                    <a:pt x="296" y="287"/>
                                  </a:cubicBezTo>
                                  <a:cubicBezTo>
                                    <a:pt x="312" y="287"/>
                                    <a:pt x="341" y="287"/>
                                    <a:pt x="356" y="289"/>
                                  </a:cubicBezTo>
                                  <a:cubicBezTo>
                                    <a:pt x="356" y="284"/>
                                    <a:pt x="356" y="279"/>
                                    <a:pt x="356" y="275"/>
                                  </a:cubicBezTo>
                                  <a:cubicBezTo>
                                    <a:pt x="353" y="275"/>
                                    <a:pt x="349" y="275"/>
                                    <a:pt x="345" y="275"/>
                                  </a:cubicBezTo>
                                  <a:cubicBezTo>
                                    <a:pt x="313" y="275"/>
                                    <a:pt x="313" y="271"/>
                                    <a:pt x="313" y="255"/>
                                  </a:cubicBezTo>
                                  <a:cubicBezTo>
                                    <a:pt x="313" y="181"/>
                                    <a:pt x="313" y="108"/>
                                    <a:pt x="313" y="33"/>
                                  </a:cubicBezTo>
                                  <a:cubicBezTo>
                                    <a:pt x="313" y="19"/>
                                    <a:pt x="313" y="14"/>
                                    <a:pt x="345" y="14"/>
                                  </a:cubicBezTo>
                                  <a:cubicBezTo>
                                    <a:pt x="349" y="14"/>
                                    <a:pt x="353" y="14"/>
                                    <a:pt x="356" y="14"/>
                                  </a:cubicBezTo>
                                  <a:cubicBezTo>
                                    <a:pt x="356" y="9"/>
                                    <a:pt x="356" y="6"/>
                                    <a:pt x="356" y="1"/>
                                  </a:cubicBezTo>
                                  <a:cubicBezTo>
                                    <a:pt x="332" y="1"/>
                                    <a:pt x="308" y="1"/>
                                    <a:pt x="284" y="1"/>
                                  </a:cubicBezTo>
                                  <a:cubicBezTo>
                                    <a:pt x="273" y="1"/>
                                    <a:pt x="273" y="1"/>
                                    <a:pt x="271" y="9"/>
                                  </a:cubicBezTo>
                                  <a:cubicBezTo>
                                    <a:pt x="240" y="88"/>
                                    <a:pt x="210" y="166"/>
                                    <a:pt x="179" y="245"/>
                                  </a:cubicBezTo>
                                  <a:cubicBezTo>
                                    <a:pt x="149" y="166"/>
                                    <a:pt x="117" y="88"/>
                                    <a:pt x="87" y="11"/>
                                  </a:cubicBezTo>
                                  <a:close/>
                                </a:path>
                              </a:pathLst>
                            </a:custGeom>
                            <a:solidFill>
                              <a:srgbClr val="000000"/>
                            </a:solidFill>
                            <a:ln w="0">
                              <a:noFill/>
                            </a:ln>
                          </wps:spPr>
                          <wps:style>
                            <a:lnRef idx="0"/>
                            <a:fillRef idx="0"/>
                            <a:effectRef idx="0"/>
                            <a:fontRef idx="minor"/>
                          </wps:style>
                          <wps:bodyPr/>
                        </wps:wsp>
                        <wps:wsp>
                          <wps:cNvPr id="59" name=""/>
                          <wps:cNvSpPr/>
                          <wps:spPr>
                            <a:xfrm>
                              <a:off x="249480" y="46440"/>
                              <a:ext cx="92160" cy="109800"/>
                            </a:xfrm>
                            <a:custGeom>
                              <a:avLst/>
                              <a:gdLst>
                                <a:gd name="textAreaLeft" fmla="*/ 0 w 52200"/>
                                <a:gd name="textAreaRight" fmla="*/ 52560 w 52200"/>
                                <a:gd name="textAreaTop" fmla="*/ 0 h 62280"/>
                                <a:gd name="textAreaBottom" fmla="*/ 62640 h 62280"/>
                              </a:gdLst>
                              <a:ahLst/>
                              <a:rect l="textAreaLeft" t="textAreaTop" r="textAreaRight" b="textAreaBottom"/>
                              <a:pathLst>
                                <a:path w="258" h="305">
                                  <a:moveTo>
                                    <a:pt x="1" y="153"/>
                                  </a:moveTo>
                                  <a:cubicBezTo>
                                    <a:pt x="1" y="240"/>
                                    <a:pt x="69" y="305"/>
                                    <a:pt x="147" y="305"/>
                                  </a:cubicBezTo>
                                  <a:cubicBezTo>
                                    <a:pt x="216" y="305"/>
                                    <a:pt x="258" y="248"/>
                                    <a:pt x="258" y="199"/>
                                  </a:cubicBezTo>
                                  <a:cubicBezTo>
                                    <a:pt x="258" y="194"/>
                                    <a:pt x="258" y="192"/>
                                    <a:pt x="252" y="192"/>
                                  </a:cubicBezTo>
                                  <a:cubicBezTo>
                                    <a:pt x="247" y="192"/>
                                    <a:pt x="247" y="194"/>
                                    <a:pt x="247" y="199"/>
                                  </a:cubicBezTo>
                                  <a:cubicBezTo>
                                    <a:pt x="243" y="259"/>
                                    <a:pt x="199" y="292"/>
                                    <a:pt x="152" y="292"/>
                                  </a:cubicBezTo>
                                  <a:cubicBezTo>
                                    <a:pt x="127" y="292"/>
                                    <a:pt x="44" y="279"/>
                                    <a:pt x="44" y="153"/>
                                  </a:cubicBezTo>
                                  <a:cubicBezTo>
                                    <a:pt x="44" y="28"/>
                                    <a:pt x="126" y="13"/>
                                    <a:pt x="152" y="13"/>
                                  </a:cubicBezTo>
                                  <a:cubicBezTo>
                                    <a:pt x="198" y="13"/>
                                    <a:pt x="235" y="52"/>
                                    <a:pt x="245" y="113"/>
                                  </a:cubicBezTo>
                                  <a:cubicBezTo>
                                    <a:pt x="245" y="119"/>
                                    <a:pt x="245" y="120"/>
                                    <a:pt x="251" y="120"/>
                                  </a:cubicBezTo>
                                  <a:cubicBezTo>
                                    <a:pt x="258" y="120"/>
                                    <a:pt x="258" y="119"/>
                                    <a:pt x="258" y="110"/>
                                  </a:cubicBezTo>
                                  <a:cubicBezTo>
                                    <a:pt x="258" y="77"/>
                                    <a:pt x="258" y="44"/>
                                    <a:pt x="258" y="11"/>
                                  </a:cubicBezTo>
                                  <a:cubicBezTo>
                                    <a:pt x="258" y="4"/>
                                    <a:pt x="258" y="0"/>
                                    <a:pt x="253" y="0"/>
                                  </a:cubicBezTo>
                                  <a:cubicBezTo>
                                    <a:pt x="251" y="0"/>
                                    <a:pt x="249" y="0"/>
                                    <a:pt x="246" y="5"/>
                                  </a:cubicBezTo>
                                  <a:cubicBezTo>
                                    <a:pt x="239" y="16"/>
                                    <a:pt x="233" y="25"/>
                                    <a:pt x="225" y="36"/>
                                  </a:cubicBezTo>
                                  <a:cubicBezTo>
                                    <a:pt x="210" y="22"/>
                                    <a:pt x="188" y="0"/>
                                    <a:pt x="147" y="0"/>
                                  </a:cubicBezTo>
                                  <a:cubicBezTo>
                                    <a:pt x="68" y="0"/>
                                    <a:pt x="1" y="67"/>
                                    <a:pt x="1" y="153"/>
                                  </a:cubicBezTo>
                                  <a:close/>
                                </a:path>
                              </a:pathLst>
                            </a:custGeom>
                            <a:solidFill>
                              <a:srgbClr val="000000"/>
                            </a:solidFill>
                            <a:ln w="0">
                              <a:noFill/>
                            </a:ln>
                          </wps:spPr>
                          <wps:style>
                            <a:lnRef idx="0"/>
                            <a:fillRef idx="0"/>
                            <a:effectRef idx="0"/>
                            <a:fontRef idx="minor"/>
                          </wps:style>
                          <wps:bodyPr/>
                        </wps:wsp>
                        <wps:wsp>
                          <wps:cNvPr id="60" name=""/>
                          <wps:cNvSpPr/>
                          <wps:spPr>
                            <a:xfrm>
                              <a:off x="356760" y="102960"/>
                              <a:ext cx="70560" cy="72360"/>
                            </a:xfrm>
                            <a:custGeom>
                              <a:avLst/>
                              <a:gdLst>
                                <a:gd name="textAreaLeft" fmla="*/ 0 w 39960"/>
                                <a:gd name="textAreaRight" fmla="*/ 40320 w 39960"/>
                                <a:gd name="textAreaTop" fmla="*/ 0 h 41040"/>
                                <a:gd name="textAreaBottom" fmla="*/ 41400 h 41040"/>
                              </a:gdLst>
                              <a:ahLst/>
                              <a:rect l="textAreaLeft" t="textAreaTop" r="textAreaRight" b="textAreaBottom"/>
                              <a:pathLst>
                                <a:path w="198" h="201">
                                  <a:moveTo>
                                    <a:pt x="1" y="1"/>
                                  </a:moveTo>
                                  <a:cubicBezTo>
                                    <a:pt x="1" y="5"/>
                                    <a:pt x="1" y="8"/>
                                    <a:pt x="1" y="12"/>
                                  </a:cubicBezTo>
                                  <a:cubicBezTo>
                                    <a:pt x="3" y="12"/>
                                    <a:pt x="6" y="12"/>
                                    <a:pt x="8" y="12"/>
                                  </a:cubicBezTo>
                                  <a:cubicBezTo>
                                    <a:pt x="30" y="12"/>
                                    <a:pt x="31" y="15"/>
                                    <a:pt x="31" y="25"/>
                                  </a:cubicBezTo>
                                  <a:cubicBezTo>
                                    <a:pt x="31" y="76"/>
                                    <a:pt x="31" y="127"/>
                                    <a:pt x="31" y="178"/>
                                  </a:cubicBezTo>
                                  <a:cubicBezTo>
                                    <a:pt x="31" y="189"/>
                                    <a:pt x="30" y="191"/>
                                    <a:pt x="8" y="191"/>
                                  </a:cubicBezTo>
                                  <a:cubicBezTo>
                                    <a:pt x="6" y="191"/>
                                    <a:pt x="3" y="191"/>
                                    <a:pt x="1" y="191"/>
                                  </a:cubicBezTo>
                                  <a:cubicBezTo>
                                    <a:pt x="1" y="195"/>
                                    <a:pt x="1" y="199"/>
                                    <a:pt x="1" y="202"/>
                                  </a:cubicBezTo>
                                  <a:cubicBezTo>
                                    <a:pt x="43" y="202"/>
                                    <a:pt x="84" y="202"/>
                                    <a:pt x="126" y="202"/>
                                  </a:cubicBezTo>
                                  <a:cubicBezTo>
                                    <a:pt x="168" y="202"/>
                                    <a:pt x="198" y="177"/>
                                    <a:pt x="198" y="148"/>
                                  </a:cubicBezTo>
                                  <a:cubicBezTo>
                                    <a:pt x="198" y="123"/>
                                    <a:pt x="171" y="102"/>
                                    <a:pt x="135" y="98"/>
                                  </a:cubicBezTo>
                                  <a:cubicBezTo>
                                    <a:pt x="164" y="92"/>
                                    <a:pt x="189" y="74"/>
                                    <a:pt x="189" y="51"/>
                                  </a:cubicBezTo>
                                  <a:cubicBezTo>
                                    <a:pt x="189" y="25"/>
                                    <a:pt x="158" y="1"/>
                                    <a:pt x="117" y="1"/>
                                  </a:cubicBezTo>
                                  <a:cubicBezTo>
                                    <a:pt x="79" y="1"/>
                                    <a:pt x="39" y="1"/>
                                    <a:pt x="1" y="1"/>
                                  </a:cubicBezTo>
                                  <a:moveTo>
                                    <a:pt x="57" y="94"/>
                                  </a:moveTo>
                                  <a:cubicBezTo>
                                    <a:pt x="57" y="70"/>
                                    <a:pt x="57" y="48"/>
                                    <a:pt x="57" y="24"/>
                                  </a:cubicBezTo>
                                  <a:cubicBezTo>
                                    <a:pt x="57" y="14"/>
                                    <a:pt x="57" y="12"/>
                                    <a:pt x="71" y="12"/>
                                  </a:cubicBezTo>
                                  <a:cubicBezTo>
                                    <a:pt x="85" y="12"/>
                                    <a:pt x="101" y="12"/>
                                    <a:pt x="115" y="12"/>
                                  </a:cubicBezTo>
                                  <a:cubicBezTo>
                                    <a:pt x="144" y="12"/>
                                    <a:pt x="159" y="33"/>
                                    <a:pt x="159" y="51"/>
                                  </a:cubicBezTo>
                                  <a:cubicBezTo>
                                    <a:pt x="159" y="73"/>
                                    <a:pt x="139" y="94"/>
                                    <a:pt x="105" y="94"/>
                                  </a:cubicBezTo>
                                  <a:cubicBezTo>
                                    <a:pt x="90" y="94"/>
                                    <a:pt x="73" y="94"/>
                                    <a:pt x="57" y="94"/>
                                  </a:cubicBezTo>
                                  <a:moveTo>
                                    <a:pt x="71" y="191"/>
                                  </a:moveTo>
                                  <a:cubicBezTo>
                                    <a:pt x="57" y="191"/>
                                    <a:pt x="57" y="189"/>
                                    <a:pt x="57" y="181"/>
                                  </a:cubicBezTo>
                                  <a:cubicBezTo>
                                    <a:pt x="57" y="154"/>
                                    <a:pt x="57" y="128"/>
                                    <a:pt x="57" y="102"/>
                                  </a:cubicBezTo>
                                  <a:cubicBezTo>
                                    <a:pt x="78" y="102"/>
                                    <a:pt x="99" y="102"/>
                                    <a:pt x="120" y="102"/>
                                  </a:cubicBezTo>
                                  <a:cubicBezTo>
                                    <a:pt x="151" y="102"/>
                                    <a:pt x="168" y="128"/>
                                    <a:pt x="168" y="148"/>
                                  </a:cubicBezTo>
                                  <a:cubicBezTo>
                                    <a:pt x="168" y="170"/>
                                    <a:pt x="147" y="191"/>
                                    <a:pt x="115" y="191"/>
                                  </a:cubicBezTo>
                                  <a:cubicBezTo>
                                    <a:pt x="101" y="191"/>
                                    <a:pt x="85" y="191"/>
                                    <a:pt x="71" y="191"/>
                                  </a:cubicBezTo>
                                  <a:close/>
                                </a:path>
                              </a:pathLst>
                            </a:custGeom>
                            <a:solidFill>
                              <a:srgbClr val="000000"/>
                            </a:solidFill>
                            <a:ln w="0">
                              <a:noFill/>
                            </a:ln>
                          </wps:spPr>
                          <wps:style>
                            <a:lnRef idx="0"/>
                            <a:fillRef idx="0"/>
                            <a:effectRef idx="0"/>
                            <a:fontRef idx="minor"/>
                          </wps:style>
                          <wps:bodyPr/>
                        </wps:wsp>
                        <wps:wsp>
                          <wps:cNvPr id="61" name=""/>
                          <wps:cNvSpPr/>
                          <wps:spPr>
                            <a:xfrm>
                              <a:off x="441360" y="103680"/>
                              <a:ext cx="22320" cy="71640"/>
                            </a:xfrm>
                            <a:custGeom>
                              <a:avLst/>
                              <a:gdLst>
                                <a:gd name="textAreaLeft" fmla="*/ 0 w 12600"/>
                                <a:gd name="textAreaRight" fmla="*/ 12960 w 12600"/>
                                <a:gd name="textAreaTop" fmla="*/ 0 h 40680"/>
                                <a:gd name="textAreaBottom" fmla="*/ 41040 h 40680"/>
                              </a:gdLst>
                              <a:ahLst/>
                              <a:rect l="textAreaLeft" t="textAreaTop" r="textAreaRight" b="textAreaBottom"/>
                              <a:pathLst>
                                <a:path w="64" h="199">
                                  <a:moveTo>
                                    <a:pt x="46" y="18"/>
                                  </a:moveTo>
                                  <a:cubicBezTo>
                                    <a:pt x="46" y="9"/>
                                    <a:pt x="38" y="1"/>
                                    <a:pt x="29" y="1"/>
                                  </a:cubicBezTo>
                                  <a:cubicBezTo>
                                    <a:pt x="20" y="1"/>
                                    <a:pt x="12" y="8"/>
                                    <a:pt x="12" y="18"/>
                                  </a:cubicBezTo>
                                  <a:cubicBezTo>
                                    <a:pt x="12" y="29"/>
                                    <a:pt x="20" y="35"/>
                                    <a:pt x="29" y="35"/>
                                  </a:cubicBezTo>
                                  <a:cubicBezTo>
                                    <a:pt x="38" y="35"/>
                                    <a:pt x="46" y="27"/>
                                    <a:pt x="46" y="18"/>
                                  </a:cubicBezTo>
                                  <a:moveTo>
                                    <a:pt x="1" y="73"/>
                                  </a:moveTo>
                                  <a:cubicBezTo>
                                    <a:pt x="1" y="76"/>
                                    <a:pt x="1" y="79"/>
                                    <a:pt x="1" y="82"/>
                                  </a:cubicBezTo>
                                  <a:cubicBezTo>
                                    <a:pt x="19" y="82"/>
                                    <a:pt x="23" y="85"/>
                                    <a:pt x="23" y="99"/>
                                  </a:cubicBezTo>
                                  <a:cubicBezTo>
                                    <a:pt x="23" y="124"/>
                                    <a:pt x="23" y="150"/>
                                    <a:pt x="23" y="176"/>
                                  </a:cubicBezTo>
                                  <a:cubicBezTo>
                                    <a:pt x="23" y="188"/>
                                    <a:pt x="19" y="188"/>
                                    <a:pt x="0" y="188"/>
                                  </a:cubicBezTo>
                                  <a:cubicBezTo>
                                    <a:pt x="0" y="191"/>
                                    <a:pt x="0" y="195"/>
                                    <a:pt x="0" y="199"/>
                                  </a:cubicBezTo>
                                  <a:cubicBezTo>
                                    <a:pt x="1" y="199"/>
                                    <a:pt x="22" y="197"/>
                                    <a:pt x="34" y="197"/>
                                  </a:cubicBezTo>
                                  <a:cubicBezTo>
                                    <a:pt x="43" y="197"/>
                                    <a:pt x="54" y="199"/>
                                    <a:pt x="65" y="199"/>
                                  </a:cubicBezTo>
                                  <a:cubicBezTo>
                                    <a:pt x="65" y="195"/>
                                    <a:pt x="65" y="191"/>
                                    <a:pt x="65" y="188"/>
                                  </a:cubicBezTo>
                                  <a:cubicBezTo>
                                    <a:pt x="47" y="188"/>
                                    <a:pt x="44" y="188"/>
                                    <a:pt x="44" y="176"/>
                                  </a:cubicBezTo>
                                  <a:cubicBezTo>
                                    <a:pt x="44" y="140"/>
                                    <a:pt x="44" y="105"/>
                                    <a:pt x="44" y="69"/>
                                  </a:cubicBezTo>
                                  <a:cubicBezTo>
                                    <a:pt x="30" y="70"/>
                                    <a:pt x="16" y="72"/>
                                    <a:pt x="1" y="73"/>
                                  </a:cubicBezTo>
                                  <a:close/>
                                </a:path>
                              </a:pathLst>
                            </a:custGeom>
                            <a:solidFill>
                              <a:srgbClr val="000000"/>
                            </a:solidFill>
                            <a:ln w="0">
                              <a:noFill/>
                            </a:ln>
                          </wps:spPr>
                          <wps:style>
                            <a:lnRef idx="0"/>
                            <a:fillRef idx="0"/>
                            <a:effectRef idx="0"/>
                            <a:fontRef idx="minor"/>
                          </wps:style>
                          <wps:bodyPr/>
                        </wps:wsp>
                        <wps:wsp>
                          <wps:cNvPr id="62" name=""/>
                          <wps:cNvSpPr/>
                          <wps:spPr>
                            <a:xfrm>
                              <a:off x="475560" y="101520"/>
                              <a:ext cx="23040" cy="73800"/>
                            </a:xfrm>
                            <a:custGeom>
                              <a:avLst/>
                              <a:gdLst>
                                <a:gd name="textAreaLeft" fmla="*/ 0 w 12960"/>
                                <a:gd name="textAreaRight" fmla="*/ 13320 w 12960"/>
                                <a:gd name="textAreaTop" fmla="*/ 0 h 41760"/>
                                <a:gd name="textAreaBottom" fmla="*/ 42120 h 41760"/>
                              </a:gdLst>
                              <a:ahLst/>
                              <a:rect l="textAreaLeft" t="textAreaTop" r="textAreaRight" b="textAreaBottom"/>
                              <a:pathLst>
                                <a:path w="65" h="205">
                                  <a:moveTo>
                                    <a:pt x="45" y="0"/>
                                  </a:moveTo>
                                  <a:cubicBezTo>
                                    <a:pt x="31" y="1"/>
                                    <a:pt x="15" y="1"/>
                                    <a:pt x="1" y="2"/>
                                  </a:cubicBezTo>
                                  <a:cubicBezTo>
                                    <a:pt x="1" y="6"/>
                                    <a:pt x="1" y="10"/>
                                    <a:pt x="1" y="13"/>
                                  </a:cubicBezTo>
                                  <a:cubicBezTo>
                                    <a:pt x="20" y="13"/>
                                    <a:pt x="23" y="16"/>
                                    <a:pt x="23" y="30"/>
                                  </a:cubicBezTo>
                                  <a:cubicBezTo>
                                    <a:pt x="23" y="80"/>
                                    <a:pt x="23" y="131"/>
                                    <a:pt x="23" y="181"/>
                                  </a:cubicBezTo>
                                  <a:cubicBezTo>
                                    <a:pt x="23" y="193"/>
                                    <a:pt x="20" y="193"/>
                                    <a:pt x="1" y="193"/>
                                  </a:cubicBezTo>
                                  <a:cubicBezTo>
                                    <a:pt x="1" y="196"/>
                                    <a:pt x="1" y="200"/>
                                    <a:pt x="1" y="204"/>
                                  </a:cubicBezTo>
                                  <a:cubicBezTo>
                                    <a:pt x="12" y="202"/>
                                    <a:pt x="21" y="202"/>
                                    <a:pt x="33" y="202"/>
                                  </a:cubicBezTo>
                                  <a:cubicBezTo>
                                    <a:pt x="45" y="202"/>
                                    <a:pt x="56" y="204"/>
                                    <a:pt x="67" y="204"/>
                                  </a:cubicBezTo>
                                  <a:cubicBezTo>
                                    <a:pt x="67" y="200"/>
                                    <a:pt x="67" y="196"/>
                                    <a:pt x="67" y="193"/>
                                  </a:cubicBezTo>
                                  <a:cubicBezTo>
                                    <a:pt x="48" y="193"/>
                                    <a:pt x="45" y="193"/>
                                    <a:pt x="45" y="181"/>
                                  </a:cubicBezTo>
                                  <a:cubicBezTo>
                                    <a:pt x="45" y="120"/>
                                    <a:pt x="45" y="60"/>
                                    <a:pt x="45" y="0"/>
                                  </a:cubicBezTo>
                                  <a:close/>
                                </a:path>
                              </a:pathLst>
                            </a:custGeom>
                            <a:solidFill>
                              <a:srgbClr val="000000"/>
                            </a:solidFill>
                            <a:ln w="0">
                              <a:noFill/>
                            </a:ln>
                          </wps:spPr>
                          <wps:style>
                            <a:lnRef idx="0"/>
                            <a:fillRef idx="0"/>
                            <a:effectRef idx="0"/>
                            <a:fontRef idx="minor"/>
                          </wps:style>
                          <wps:bodyPr/>
                        </wps:wsp>
                        <wps:wsp>
                          <wps:cNvPr id="63" name=""/>
                          <wps:cNvSpPr/>
                          <wps:spPr>
                            <a:xfrm>
                              <a:off x="509760" y="128160"/>
                              <a:ext cx="52560" cy="47520"/>
                            </a:xfrm>
                            <a:custGeom>
                              <a:avLst/>
                              <a:gdLst>
                                <a:gd name="textAreaLeft" fmla="*/ 0 w 29880"/>
                                <a:gd name="textAreaRight" fmla="*/ 30240 w 29880"/>
                                <a:gd name="textAreaTop" fmla="*/ 0 h 27000"/>
                                <a:gd name="textAreaBottom" fmla="*/ 27360 h 27000"/>
                              </a:gdLst>
                              <a:ahLst/>
                              <a:rect l="textAreaLeft" t="textAreaTop" r="textAreaRight" b="textAreaBottom"/>
                              <a:pathLst>
                                <a:path w="148" h="134">
                                  <a:moveTo>
                                    <a:pt x="116" y="52"/>
                                  </a:moveTo>
                                  <a:cubicBezTo>
                                    <a:pt x="116" y="36"/>
                                    <a:pt x="116" y="25"/>
                                    <a:pt x="103" y="14"/>
                                  </a:cubicBezTo>
                                  <a:cubicBezTo>
                                    <a:pt x="91" y="5"/>
                                    <a:pt x="77" y="0"/>
                                    <a:pt x="59" y="0"/>
                                  </a:cubicBezTo>
                                  <a:cubicBezTo>
                                    <a:pt x="31" y="0"/>
                                    <a:pt x="12" y="11"/>
                                    <a:pt x="12" y="29"/>
                                  </a:cubicBezTo>
                                  <a:cubicBezTo>
                                    <a:pt x="12" y="37"/>
                                    <a:pt x="18" y="43"/>
                                    <a:pt x="25" y="43"/>
                                  </a:cubicBezTo>
                                  <a:cubicBezTo>
                                    <a:pt x="33" y="43"/>
                                    <a:pt x="39" y="37"/>
                                    <a:pt x="39" y="29"/>
                                  </a:cubicBezTo>
                                  <a:cubicBezTo>
                                    <a:pt x="39" y="24"/>
                                    <a:pt x="37" y="18"/>
                                    <a:pt x="29" y="16"/>
                                  </a:cubicBezTo>
                                  <a:cubicBezTo>
                                    <a:pt x="39" y="8"/>
                                    <a:pt x="56" y="8"/>
                                    <a:pt x="59" y="8"/>
                                  </a:cubicBezTo>
                                  <a:cubicBezTo>
                                    <a:pt x="75" y="8"/>
                                    <a:pt x="93" y="19"/>
                                    <a:pt x="93" y="43"/>
                                  </a:cubicBezTo>
                                  <a:cubicBezTo>
                                    <a:pt x="93" y="47"/>
                                    <a:pt x="93" y="49"/>
                                    <a:pt x="93" y="53"/>
                                  </a:cubicBezTo>
                                  <a:cubicBezTo>
                                    <a:pt x="77" y="53"/>
                                    <a:pt x="57" y="54"/>
                                    <a:pt x="36" y="62"/>
                                  </a:cubicBezTo>
                                  <a:cubicBezTo>
                                    <a:pt x="9" y="72"/>
                                    <a:pt x="1" y="87"/>
                                    <a:pt x="1" y="101"/>
                                  </a:cubicBezTo>
                                  <a:cubicBezTo>
                                    <a:pt x="1" y="127"/>
                                    <a:pt x="32" y="134"/>
                                    <a:pt x="53" y="134"/>
                                  </a:cubicBezTo>
                                  <a:cubicBezTo>
                                    <a:pt x="77" y="134"/>
                                    <a:pt x="90" y="121"/>
                                    <a:pt x="96" y="109"/>
                                  </a:cubicBezTo>
                                  <a:cubicBezTo>
                                    <a:pt x="97" y="121"/>
                                    <a:pt x="105" y="132"/>
                                    <a:pt x="119" y="132"/>
                                  </a:cubicBezTo>
                                  <a:cubicBezTo>
                                    <a:pt x="120" y="132"/>
                                    <a:pt x="149" y="132"/>
                                    <a:pt x="149" y="104"/>
                                  </a:cubicBezTo>
                                  <a:cubicBezTo>
                                    <a:pt x="149" y="99"/>
                                    <a:pt x="149" y="93"/>
                                    <a:pt x="149" y="89"/>
                                  </a:cubicBezTo>
                                  <a:cubicBezTo>
                                    <a:pt x="145" y="89"/>
                                    <a:pt x="141" y="89"/>
                                    <a:pt x="138" y="89"/>
                                  </a:cubicBezTo>
                                  <a:cubicBezTo>
                                    <a:pt x="138" y="93"/>
                                    <a:pt x="138" y="99"/>
                                    <a:pt x="138" y="104"/>
                                  </a:cubicBezTo>
                                  <a:cubicBezTo>
                                    <a:pt x="138" y="107"/>
                                    <a:pt x="138" y="121"/>
                                    <a:pt x="127" y="121"/>
                                  </a:cubicBezTo>
                                  <a:cubicBezTo>
                                    <a:pt x="116" y="121"/>
                                    <a:pt x="116" y="108"/>
                                    <a:pt x="116" y="103"/>
                                  </a:cubicBezTo>
                                  <a:cubicBezTo>
                                    <a:pt x="116" y="86"/>
                                    <a:pt x="116" y="68"/>
                                    <a:pt x="116" y="52"/>
                                  </a:cubicBezTo>
                                  <a:moveTo>
                                    <a:pt x="93" y="90"/>
                                  </a:moveTo>
                                  <a:cubicBezTo>
                                    <a:pt x="93" y="117"/>
                                    <a:pt x="68" y="126"/>
                                    <a:pt x="55" y="126"/>
                                  </a:cubicBezTo>
                                  <a:cubicBezTo>
                                    <a:pt x="39" y="126"/>
                                    <a:pt x="26" y="115"/>
                                    <a:pt x="26" y="101"/>
                                  </a:cubicBezTo>
                                  <a:cubicBezTo>
                                    <a:pt x="26" y="85"/>
                                    <a:pt x="39" y="62"/>
                                    <a:pt x="93" y="60"/>
                                  </a:cubicBezTo>
                                  <a:cubicBezTo>
                                    <a:pt x="93" y="69"/>
                                    <a:pt x="93" y="80"/>
                                    <a:pt x="93" y="90"/>
                                  </a:cubicBezTo>
                                  <a:close/>
                                </a:path>
                              </a:pathLst>
                            </a:custGeom>
                            <a:solidFill>
                              <a:srgbClr val="000000"/>
                            </a:solidFill>
                            <a:ln w="0">
                              <a:noFill/>
                            </a:ln>
                          </wps:spPr>
                          <wps:style>
                            <a:lnRef idx="0"/>
                            <a:fillRef idx="0"/>
                            <a:effectRef idx="0"/>
                            <a:fontRef idx="minor"/>
                          </wps:style>
                          <wps:bodyPr/>
                        </wps:wsp>
                        <wps:wsp>
                          <wps:cNvPr id="64" name=""/>
                          <wps:cNvSpPr/>
                          <wps:spPr>
                            <a:xfrm>
                              <a:off x="567720" y="109800"/>
                              <a:ext cx="36360" cy="65880"/>
                            </a:xfrm>
                            <a:custGeom>
                              <a:avLst/>
                              <a:gdLst>
                                <a:gd name="textAreaLeft" fmla="*/ 0 w 20520"/>
                                <a:gd name="textAreaRight" fmla="*/ 20880 w 20520"/>
                                <a:gd name="textAreaTop" fmla="*/ 0 h 37440"/>
                                <a:gd name="textAreaBottom" fmla="*/ 37800 h 37440"/>
                              </a:gdLst>
                              <a:ahLst/>
                              <a:rect l="textAreaLeft" t="textAreaTop" r="textAreaRight" b="textAreaBottom"/>
                              <a:pathLst>
                                <a:path w="102" h="183">
                                  <a:moveTo>
                                    <a:pt x="51" y="65"/>
                                  </a:moveTo>
                                  <a:cubicBezTo>
                                    <a:pt x="67" y="65"/>
                                    <a:pt x="81" y="65"/>
                                    <a:pt x="97" y="65"/>
                                  </a:cubicBezTo>
                                  <a:cubicBezTo>
                                    <a:pt x="97" y="61"/>
                                    <a:pt x="97" y="58"/>
                                    <a:pt x="97" y="54"/>
                                  </a:cubicBezTo>
                                  <a:cubicBezTo>
                                    <a:pt x="81" y="54"/>
                                    <a:pt x="67" y="54"/>
                                    <a:pt x="51" y="54"/>
                                  </a:cubicBezTo>
                                  <a:cubicBezTo>
                                    <a:pt x="51" y="36"/>
                                    <a:pt x="51" y="18"/>
                                    <a:pt x="51" y="0"/>
                                  </a:cubicBezTo>
                                  <a:cubicBezTo>
                                    <a:pt x="48" y="0"/>
                                    <a:pt x="45" y="0"/>
                                    <a:pt x="42" y="0"/>
                                  </a:cubicBezTo>
                                  <a:cubicBezTo>
                                    <a:pt x="41" y="26"/>
                                    <a:pt x="29" y="56"/>
                                    <a:pt x="1" y="56"/>
                                  </a:cubicBezTo>
                                  <a:cubicBezTo>
                                    <a:pt x="1" y="59"/>
                                    <a:pt x="1" y="62"/>
                                    <a:pt x="1" y="65"/>
                                  </a:cubicBezTo>
                                  <a:cubicBezTo>
                                    <a:pt x="9" y="65"/>
                                    <a:pt x="19" y="65"/>
                                    <a:pt x="27" y="65"/>
                                  </a:cubicBezTo>
                                  <a:cubicBezTo>
                                    <a:pt x="27" y="91"/>
                                    <a:pt x="27" y="117"/>
                                    <a:pt x="27" y="145"/>
                                  </a:cubicBezTo>
                                  <a:cubicBezTo>
                                    <a:pt x="27" y="177"/>
                                    <a:pt x="53" y="184"/>
                                    <a:pt x="69" y="184"/>
                                  </a:cubicBezTo>
                                  <a:cubicBezTo>
                                    <a:pt x="89" y="184"/>
                                    <a:pt x="103" y="168"/>
                                    <a:pt x="103" y="144"/>
                                  </a:cubicBezTo>
                                  <a:cubicBezTo>
                                    <a:pt x="103" y="138"/>
                                    <a:pt x="103" y="133"/>
                                    <a:pt x="103" y="128"/>
                                  </a:cubicBezTo>
                                  <a:cubicBezTo>
                                    <a:pt x="99" y="128"/>
                                    <a:pt x="96" y="128"/>
                                    <a:pt x="92" y="128"/>
                                  </a:cubicBezTo>
                                  <a:cubicBezTo>
                                    <a:pt x="92" y="133"/>
                                    <a:pt x="92" y="138"/>
                                    <a:pt x="92" y="144"/>
                                  </a:cubicBezTo>
                                  <a:cubicBezTo>
                                    <a:pt x="92" y="164"/>
                                    <a:pt x="83" y="175"/>
                                    <a:pt x="72" y="175"/>
                                  </a:cubicBezTo>
                                  <a:cubicBezTo>
                                    <a:pt x="51" y="175"/>
                                    <a:pt x="51" y="150"/>
                                    <a:pt x="51" y="145"/>
                                  </a:cubicBezTo>
                                  <a:cubicBezTo>
                                    <a:pt x="51" y="117"/>
                                    <a:pt x="51" y="91"/>
                                    <a:pt x="51" y="65"/>
                                  </a:cubicBezTo>
                                  <a:close/>
                                </a:path>
                              </a:pathLst>
                            </a:custGeom>
                            <a:solidFill>
                              <a:srgbClr val="000000"/>
                            </a:solidFill>
                            <a:ln w="0">
                              <a:noFill/>
                            </a:ln>
                          </wps:spPr>
                          <wps:style>
                            <a:lnRef idx="0"/>
                            <a:fillRef idx="0"/>
                            <a:effectRef idx="0"/>
                            <a:fontRef idx="minor"/>
                          </wps:style>
                          <wps:bodyPr/>
                        </wps:wsp>
                        <wps:wsp>
                          <wps:cNvPr id="65" name=""/>
                          <wps:cNvSpPr/>
                          <wps:spPr>
                            <a:xfrm>
                              <a:off x="615960" y="128160"/>
                              <a:ext cx="45000" cy="47520"/>
                            </a:xfrm>
                            <a:custGeom>
                              <a:avLst/>
                              <a:gdLst>
                                <a:gd name="textAreaLeft" fmla="*/ 0 w 25560"/>
                                <a:gd name="textAreaRight" fmla="*/ 25920 w 25560"/>
                                <a:gd name="textAreaTop" fmla="*/ 0 h 27000"/>
                                <a:gd name="textAreaBottom" fmla="*/ 27360 h 27000"/>
                              </a:gdLst>
                              <a:ahLst/>
                              <a:rect l="textAreaLeft" t="textAreaTop" r="textAreaRight" b="textAreaBottom"/>
                              <a:pathLst>
                                <a:path w="127" h="134">
                                  <a:moveTo>
                                    <a:pt x="119" y="63"/>
                                  </a:moveTo>
                                  <a:cubicBezTo>
                                    <a:pt x="126" y="63"/>
                                    <a:pt x="127" y="63"/>
                                    <a:pt x="127" y="58"/>
                                  </a:cubicBezTo>
                                  <a:cubicBezTo>
                                    <a:pt x="127" y="31"/>
                                    <a:pt x="113" y="0"/>
                                    <a:pt x="69" y="0"/>
                                  </a:cubicBezTo>
                                  <a:cubicBezTo>
                                    <a:pt x="30" y="0"/>
                                    <a:pt x="1" y="30"/>
                                    <a:pt x="1" y="66"/>
                                  </a:cubicBezTo>
                                  <a:cubicBezTo>
                                    <a:pt x="1" y="104"/>
                                    <a:pt x="33" y="134"/>
                                    <a:pt x="73" y="134"/>
                                  </a:cubicBezTo>
                                  <a:cubicBezTo>
                                    <a:pt x="113" y="134"/>
                                    <a:pt x="127" y="102"/>
                                    <a:pt x="127" y="96"/>
                                  </a:cubicBezTo>
                                  <a:cubicBezTo>
                                    <a:pt x="127" y="95"/>
                                    <a:pt x="127" y="91"/>
                                    <a:pt x="122" y="91"/>
                                  </a:cubicBezTo>
                                  <a:cubicBezTo>
                                    <a:pt x="119" y="91"/>
                                    <a:pt x="119" y="93"/>
                                    <a:pt x="117" y="96"/>
                                  </a:cubicBezTo>
                                  <a:cubicBezTo>
                                    <a:pt x="108" y="120"/>
                                    <a:pt x="85" y="125"/>
                                    <a:pt x="75" y="125"/>
                                  </a:cubicBezTo>
                                  <a:cubicBezTo>
                                    <a:pt x="61" y="125"/>
                                    <a:pt x="48" y="119"/>
                                    <a:pt x="39" y="107"/>
                                  </a:cubicBezTo>
                                  <a:cubicBezTo>
                                    <a:pt x="27" y="93"/>
                                    <a:pt x="27" y="75"/>
                                    <a:pt x="27" y="63"/>
                                  </a:cubicBezTo>
                                  <a:cubicBezTo>
                                    <a:pt x="57" y="63"/>
                                    <a:pt x="89" y="63"/>
                                    <a:pt x="119" y="63"/>
                                  </a:cubicBezTo>
                                  <a:moveTo>
                                    <a:pt x="27" y="56"/>
                                  </a:moveTo>
                                  <a:cubicBezTo>
                                    <a:pt x="31" y="14"/>
                                    <a:pt x="57" y="8"/>
                                    <a:pt x="69" y="8"/>
                                  </a:cubicBezTo>
                                  <a:cubicBezTo>
                                    <a:pt x="105" y="8"/>
                                    <a:pt x="107" y="49"/>
                                    <a:pt x="107" y="56"/>
                                  </a:cubicBezTo>
                                  <a:cubicBezTo>
                                    <a:pt x="80" y="56"/>
                                    <a:pt x="54" y="56"/>
                                    <a:pt x="27" y="56"/>
                                  </a:cubicBezTo>
                                  <a:close/>
                                </a:path>
                              </a:pathLst>
                            </a:custGeom>
                            <a:solidFill>
                              <a:srgbClr val="000000"/>
                            </a:solidFill>
                            <a:ln w="0">
                              <a:noFill/>
                            </a:ln>
                          </wps:spPr>
                          <wps:style>
                            <a:lnRef idx="0"/>
                            <a:fillRef idx="0"/>
                            <a:effectRef idx="0"/>
                            <a:fontRef idx="minor"/>
                          </wps:style>
                          <wps:bodyPr/>
                        </wps:wsp>
                        <wps:wsp>
                          <wps:cNvPr id="66" name=""/>
                          <wps:cNvSpPr/>
                          <wps:spPr>
                            <a:xfrm>
                              <a:off x="671040" y="128880"/>
                              <a:ext cx="37440" cy="45720"/>
                            </a:xfrm>
                            <a:custGeom>
                              <a:avLst/>
                              <a:gdLst>
                                <a:gd name="textAreaLeft" fmla="*/ 0 w 21240"/>
                                <a:gd name="textAreaRight" fmla="*/ 21600 w 21240"/>
                                <a:gd name="textAreaTop" fmla="*/ 0 h 25920"/>
                                <a:gd name="textAreaBottom" fmla="*/ 26280 h 25920"/>
                              </a:gdLst>
                              <a:ahLst/>
                              <a:rect l="textAreaLeft" t="textAreaTop" r="textAreaRight" b="textAreaBottom"/>
                              <a:pathLst>
                                <a:path w="106" h="129">
                                  <a:moveTo>
                                    <a:pt x="45" y="62"/>
                                  </a:moveTo>
                                  <a:cubicBezTo>
                                    <a:pt x="45" y="38"/>
                                    <a:pt x="57" y="8"/>
                                    <a:pt x="85" y="8"/>
                                  </a:cubicBezTo>
                                  <a:cubicBezTo>
                                    <a:pt x="83" y="11"/>
                                    <a:pt x="80" y="14"/>
                                    <a:pt x="80" y="19"/>
                                  </a:cubicBezTo>
                                  <a:cubicBezTo>
                                    <a:pt x="80" y="29"/>
                                    <a:pt x="87" y="32"/>
                                    <a:pt x="93" y="32"/>
                                  </a:cubicBezTo>
                                  <a:cubicBezTo>
                                    <a:pt x="101" y="32"/>
                                    <a:pt x="107" y="28"/>
                                    <a:pt x="107" y="19"/>
                                  </a:cubicBezTo>
                                  <a:cubicBezTo>
                                    <a:pt x="107" y="8"/>
                                    <a:pt x="97" y="0"/>
                                    <a:pt x="84" y="0"/>
                                  </a:cubicBezTo>
                                  <a:cubicBezTo>
                                    <a:pt x="69" y="0"/>
                                    <a:pt x="53" y="10"/>
                                    <a:pt x="44" y="31"/>
                                  </a:cubicBezTo>
                                  <a:lnTo>
                                    <a:pt x="43" y="31"/>
                                  </a:lnTo>
                                  <a:cubicBezTo>
                                    <a:pt x="43" y="20"/>
                                    <a:pt x="43" y="11"/>
                                    <a:pt x="43" y="0"/>
                                  </a:cubicBezTo>
                                  <a:cubicBezTo>
                                    <a:pt x="29" y="1"/>
                                    <a:pt x="15" y="2"/>
                                    <a:pt x="1" y="4"/>
                                  </a:cubicBezTo>
                                  <a:cubicBezTo>
                                    <a:pt x="1" y="7"/>
                                    <a:pt x="1" y="10"/>
                                    <a:pt x="1" y="13"/>
                                  </a:cubicBezTo>
                                  <a:cubicBezTo>
                                    <a:pt x="21" y="13"/>
                                    <a:pt x="24" y="16"/>
                                    <a:pt x="24" y="30"/>
                                  </a:cubicBezTo>
                                  <a:cubicBezTo>
                                    <a:pt x="24" y="55"/>
                                    <a:pt x="24" y="81"/>
                                    <a:pt x="24" y="107"/>
                                  </a:cubicBezTo>
                                  <a:cubicBezTo>
                                    <a:pt x="24" y="119"/>
                                    <a:pt x="20" y="119"/>
                                    <a:pt x="1" y="119"/>
                                  </a:cubicBezTo>
                                  <a:cubicBezTo>
                                    <a:pt x="1" y="122"/>
                                    <a:pt x="1" y="126"/>
                                    <a:pt x="1" y="129"/>
                                  </a:cubicBezTo>
                                  <a:cubicBezTo>
                                    <a:pt x="2" y="129"/>
                                    <a:pt x="23" y="128"/>
                                    <a:pt x="35" y="128"/>
                                  </a:cubicBezTo>
                                  <a:cubicBezTo>
                                    <a:pt x="48" y="128"/>
                                    <a:pt x="61" y="129"/>
                                    <a:pt x="73" y="129"/>
                                  </a:cubicBezTo>
                                  <a:cubicBezTo>
                                    <a:pt x="73" y="126"/>
                                    <a:pt x="73" y="122"/>
                                    <a:pt x="73" y="119"/>
                                  </a:cubicBezTo>
                                  <a:cubicBezTo>
                                    <a:pt x="71" y="119"/>
                                    <a:pt x="69" y="119"/>
                                    <a:pt x="67" y="119"/>
                                  </a:cubicBezTo>
                                  <a:cubicBezTo>
                                    <a:pt x="45" y="119"/>
                                    <a:pt x="45" y="116"/>
                                    <a:pt x="45" y="105"/>
                                  </a:cubicBezTo>
                                  <a:cubicBezTo>
                                    <a:pt x="45" y="91"/>
                                    <a:pt x="45" y="77"/>
                                    <a:pt x="45" y="62"/>
                                  </a:cubicBezTo>
                                  <a:close/>
                                </a:path>
                              </a:pathLst>
                            </a:custGeom>
                            <a:solidFill>
                              <a:srgbClr val="000000"/>
                            </a:solidFill>
                            <a:ln w="0">
                              <a:noFill/>
                            </a:ln>
                          </wps:spPr>
                          <wps:style>
                            <a:lnRef idx="0"/>
                            <a:fillRef idx="0"/>
                            <a:effectRef idx="0"/>
                            <a:fontRef idx="minor"/>
                          </wps:style>
                          <wps:bodyPr/>
                        </wps:wsp>
                        <wps:wsp>
                          <wps:cNvPr id="67" name=""/>
                          <wps:cNvSpPr/>
                          <wps:spPr>
                            <a:xfrm>
                              <a:off x="719280" y="128160"/>
                              <a:ext cx="52200" cy="47520"/>
                            </a:xfrm>
                            <a:custGeom>
                              <a:avLst/>
                              <a:gdLst>
                                <a:gd name="textAreaLeft" fmla="*/ 0 w 29520"/>
                                <a:gd name="textAreaRight" fmla="*/ 29880 w 29520"/>
                                <a:gd name="textAreaTop" fmla="*/ 0 h 27000"/>
                                <a:gd name="textAreaBottom" fmla="*/ 27360 h 27000"/>
                              </a:gdLst>
                              <a:ahLst/>
                              <a:rect l="textAreaLeft" t="textAreaTop" r="textAreaRight" b="textAreaBottom"/>
                              <a:pathLst>
                                <a:path w="146" h="134">
                                  <a:moveTo>
                                    <a:pt x="116" y="52"/>
                                  </a:moveTo>
                                  <a:cubicBezTo>
                                    <a:pt x="116" y="36"/>
                                    <a:pt x="116" y="25"/>
                                    <a:pt x="102" y="14"/>
                                  </a:cubicBezTo>
                                  <a:cubicBezTo>
                                    <a:pt x="90" y="5"/>
                                    <a:pt x="77" y="0"/>
                                    <a:pt x="59" y="0"/>
                                  </a:cubicBezTo>
                                  <a:cubicBezTo>
                                    <a:pt x="31" y="0"/>
                                    <a:pt x="11" y="11"/>
                                    <a:pt x="11" y="29"/>
                                  </a:cubicBezTo>
                                  <a:cubicBezTo>
                                    <a:pt x="11" y="37"/>
                                    <a:pt x="18" y="43"/>
                                    <a:pt x="25" y="43"/>
                                  </a:cubicBezTo>
                                  <a:cubicBezTo>
                                    <a:pt x="33" y="43"/>
                                    <a:pt x="39" y="37"/>
                                    <a:pt x="39" y="29"/>
                                  </a:cubicBezTo>
                                  <a:cubicBezTo>
                                    <a:pt x="39" y="24"/>
                                    <a:pt x="37" y="18"/>
                                    <a:pt x="29" y="16"/>
                                  </a:cubicBezTo>
                                  <a:cubicBezTo>
                                    <a:pt x="39" y="8"/>
                                    <a:pt x="56" y="8"/>
                                    <a:pt x="59" y="8"/>
                                  </a:cubicBezTo>
                                  <a:cubicBezTo>
                                    <a:pt x="74" y="8"/>
                                    <a:pt x="92" y="19"/>
                                    <a:pt x="92" y="43"/>
                                  </a:cubicBezTo>
                                  <a:cubicBezTo>
                                    <a:pt x="92" y="47"/>
                                    <a:pt x="92" y="49"/>
                                    <a:pt x="92" y="53"/>
                                  </a:cubicBezTo>
                                  <a:cubicBezTo>
                                    <a:pt x="77" y="53"/>
                                    <a:pt x="57" y="54"/>
                                    <a:pt x="36" y="62"/>
                                  </a:cubicBezTo>
                                  <a:cubicBezTo>
                                    <a:pt x="8" y="72"/>
                                    <a:pt x="1" y="87"/>
                                    <a:pt x="1" y="101"/>
                                  </a:cubicBezTo>
                                  <a:cubicBezTo>
                                    <a:pt x="1" y="127"/>
                                    <a:pt x="31" y="134"/>
                                    <a:pt x="53" y="134"/>
                                  </a:cubicBezTo>
                                  <a:cubicBezTo>
                                    <a:pt x="75" y="134"/>
                                    <a:pt x="90" y="121"/>
                                    <a:pt x="96" y="109"/>
                                  </a:cubicBezTo>
                                  <a:cubicBezTo>
                                    <a:pt x="97" y="121"/>
                                    <a:pt x="105" y="132"/>
                                    <a:pt x="119" y="132"/>
                                  </a:cubicBezTo>
                                  <a:cubicBezTo>
                                    <a:pt x="128" y="122"/>
                                    <a:pt x="147" y="132"/>
                                    <a:pt x="147" y="104"/>
                                  </a:cubicBezTo>
                                  <a:cubicBezTo>
                                    <a:pt x="147" y="99"/>
                                    <a:pt x="147" y="93"/>
                                    <a:pt x="147" y="89"/>
                                  </a:cubicBezTo>
                                  <a:cubicBezTo>
                                    <a:pt x="144" y="89"/>
                                    <a:pt x="141" y="89"/>
                                    <a:pt x="138" y="89"/>
                                  </a:cubicBezTo>
                                  <a:cubicBezTo>
                                    <a:pt x="138" y="93"/>
                                    <a:pt x="138" y="99"/>
                                    <a:pt x="138" y="104"/>
                                  </a:cubicBezTo>
                                  <a:cubicBezTo>
                                    <a:pt x="138" y="107"/>
                                    <a:pt x="138" y="121"/>
                                    <a:pt x="127" y="121"/>
                                  </a:cubicBezTo>
                                  <a:cubicBezTo>
                                    <a:pt x="116" y="121"/>
                                    <a:pt x="116" y="108"/>
                                    <a:pt x="116" y="103"/>
                                  </a:cubicBezTo>
                                  <a:cubicBezTo>
                                    <a:pt x="116" y="86"/>
                                    <a:pt x="116" y="68"/>
                                    <a:pt x="116" y="52"/>
                                  </a:cubicBezTo>
                                  <a:moveTo>
                                    <a:pt x="92" y="90"/>
                                  </a:moveTo>
                                  <a:cubicBezTo>
                                    <a:pt x="92" y="117"/>
                                    <a:pt x="68" y="126"/>
                                    <a:pt x="55" y="126"/>
                                  </a:cubicBezTo>
                                  <a:cubicBezTo>
                                    <a:pt x="39" y="126"/>
                                    <a:pt x="25" y="115"/>
                                    <a:pt x="25" y="101"/>
                                  </a:cubicBezTo>
                                  <a:cubicBezTo>
                                    <a:pt x="25" y="85"/>
                                    <a:pt x="39" y="62"/>
                                    <a:pt x="92" y="60"/>
                                  </a:cubicBezTo>
                                  <a:cubicBezTo>
                                    <a:pt x="92" y="69"/>
                                    <a:pt x="92" y="80"/>
                                    <a:pt x="92" y="90"/>
                                  </a:cubicBezTo>
                                  <a:close/>
                                </a:path>
                              </a:pathLst>
                            </a:custGeom>
                            <a:solidFill>
                              <a:srgbClr val="000000"/>
                            </a:solidFill>
                            <a:ln w="0">
                              <a:noFill/>
                            </a:ln>
                          </wps:spPr>
                          <wps:style>
                            <a:lnRef idx="0"/>
                            <a:fillRef idx="0"/>
                            <a:effectRef idx="0"/>
                            <a:fontRef idx="minor"/>
                          </wps:style>
                          <wps:bodyPr/>
                        </wps:wsp>
                        <wps:wsp>
                          <wps:cNvPr id="68" name=""/>
                          <wps:cNvSpPr/>
                          <wps:spPr>
                            <a:xfrm>
                              <a:off x="779760" y="101520"/>
                              <a:ext cx="23400" cy="73800"/>
                            </a:xfrm>
                            <a:custGeom>
                              <a:avLst/>
                              <a:gdLst>
                                <a:gd name="textAreaLeft" fmla="*/ 0 w 13320"/>
                                <a:gd name="textAreaRight" fmla="*/ 13680 w 13320"/>
                                <a:gd name="textAreaTop" fmla="*/ 0 h 41760"/>
                                <a:gd name="textAreaBottom" fmla="*/ 42120 h 41760"/>
                              </a:gdLst>
                              <a:ahLst/>
                              <a:rect l="textAreaLeft" t="textAreaTop" r="textAreaRight" b="textAreaBottom"/>
                              <a:pathLst>
                                <a:path w="67" h="205">
                                  <a:moveTo>
                                    <a:pt x="45" y="0"/>
                                  </a:moveTo>
                                  <a:cubicBezTo>
                                    <a:pt x="31" y="1"/>
                                    <a:pt x="15" y="1"/>
                                    <a:pt x="1" y="2"/>
                                  </a:cubicBezTo>
                                  <a:cubicBezTo>
                                    <a:pt x="1" y="6"/>
                                    <a:pt x="1" y="10"/>
                                    <a:pt x="1" y="13"/>
                                  </a:cubicBezTo>
                                  <a:cubicBezTo>
                                    <a:pt x="20" y="13"/>
                                    <a:pt x="23" y="16"/>
                                    <a:pt x="23" y="30"/>
                                  </a:cubicBezTo>
                                  <a:cubicBezTo>
                                    <a:pt x="23" y="80"/>
                                    <a:pt x="23" y="131"/>
                                    <a:pt x="23" y="181"/>
                                  </a:cubicBezTo>
                                  <a:cubicBezTo>
                                    <a:pt x="23" y="193"/>
                                    <a:pt x="20" y="193"/>
                                    <a:pt x="1" y="193"/>
                                  </a:cubicBezTo>
                                  <a:cubicBezTo>
                                    <a:pt x="1" y="196"/>
                                    <a:pt x="1" y="200"/>
                                    <a:pt x="1" y="204"/>
                                  </a:cubicBezTo>
                                  <a:cubicBezTo>
                                    <a:pt x="12" y="202"/>
                                    <a:pt x="23" y="202"/>
                                    <a:pt x="33" y="202"/>
                                  </a:cubicBezTo>
                                  <a:cubicBezTo>
                                    <a:pt x="45" y="202"/>
                                    <a:pt x="56" y="204"/>
                                    <a:pt x="67" y="204"/>
                                  </a:cubicBezTo>
                                  <a:cubicBezTo>
                                    <a:pt x="67" y="200"/>
                                    <a:pt x="67" y="196"/>
                                    <a:pt x="67" y="193"/>
                                  </a:cubicBezTo>
                                  <a:cubicBezTo>
                                    <a:pt x="48" y="193"/>
                                    <a:pt x="45" y="193"/>
                                    <a:pt x="45" y="181"/>
                                  </a:cubicBezTo>
                                  <a:cubicBezTo>
                                    <a:pt x="45" y="120"/>
                                    <a:pt x="45" y="60"/>
                                    <a:pt x="45" y="0"/>
                                  </a:cubicBezTo>
                                  <a:close/>
                                </a:path>
                              </a:pathLst>
                            </a:custGeom>
                            <a:solidFill>
                              <a:srgbClr val="000000"/>
                            </a:solidFill>
                            <a:ln w="0">
                              <a:noFill/>
                            </a:ln>
                          </wps:spPr>
                          <wps:style>
                            <a:lnRef idx="0"/>
                            <a:fillRef idx="0"/>
                            <a:effectRef idx="0"/>
                            <a:fontRef idx="minor"/>
                          </wps:style>
                          <wps:bodyPr/>
                        </wps:wsp>
                        <wps:wsp>
                          <wps:cNvPr id="69" name=""/>
                          <wps:cNvSpPr/>
                          <wps:spPr>
                            <a:xfrm>
                              <a:off x="831240" y="38880"/>
                              <a:ext cx="34200" cy="151200"/>
                            </a:xfrm>
                            <a:custGeom>
                              <a:avLst/>
                              <a:gdLst>
                                <a:gd name="textAreaLeft" fmla="*/ 0 w 19440"/>
                                <a:gd name="textAreaRight" fmla="*/ 19800 w 19440"/>
                                <a:gd name="textAreaTop" fmla="*/ 0 h 85680"/>
                                <a:gd name="textAreaBottom" fmla="*/ 86040 h 85680"/>
                              </a:gdLst>
                              <a:ahLst/>
                              <a:rect l="textAreaLeft" t="textAreaTop" r="textAreaRight" b="textAreaBottom"/>
                              <a:pathLst>
                                <a:path w="97" h="420">
                                  <a:moveTo>
                                    <a:pt x="97" y="417"/>
                                  </a:moveTo>
                                  <a:cubicBezTo>
                                    <a:pt x="97" y="416"/>
                                    <a:pt x="97" y="414"/>
                                    <a:pt x="91" y="407"/>
                                  </a:cubicBezTo>
                                  <a:cubicBezTo>
                                    <a:pt x="38" y="354"/>
                                    <a:pt x="24" y="277"/>
                                    <a:pt x="24" y="212"/>
                                  </a:cubicBezTo>
                                  <a:cubicBezTo>
                                    <a:pt x="24" y="139"/>
                                    <a:pt x="41" y="66"/>
                                    <a:pt x="92" y="13"/>
                                  </a:cubicBezTo>
                                  <a:cubicBezTo>
                                    <a:pt x="97" y="8"/>
                                    <a:pt x="97" y="7"/>
                                    <a:pt x="97" y="6"/>
                                  </a:cubicBezTo>
                                  <a:cubicBezTo>
                                    <a:pt x="97" y="2"/>
                                    <a:pt x="96" y="1"/>
                                    <a:pt x="94" y="1"/>
                                  </a:cubicBezTo>
                                  <a:cubicBezTo>
                                    <a:pt x="89" y="1"/>
                                    <a:pt x="52" y="30"/>
                                    <a:pt x="26" y="84"/>
                                  </a:cubicBezTo>
                                  <a:cubicBezTo>
                                    <a:pt x="5" y="129"/>
                                    <a:pt x="0" y="176"/>
                                    <a:pt x="0" y="212"/>
                                  </a:cubicBezTo>
                                  <a:cubicBezTo>
                                    <a:pt x="0" y="244"/>
                                    <a:pt x="5" y="296"/>
                                    <a:pt x="28" y="341"/>
                                  </a:cubicBezTo>
                                  <a:cubicBezTo>
                                    <a:pt x="53" y="394"/>
                                    <a:pt x="89" y="420"/>
                                    <a:pt x="94" y="420"/>
                                  </a:cubicBezTo>
                                  <a:cubicBezTo>
                                    <a:pt x="96" y="420"/>
                                    <a:pt x="97" y="419"/>
                                    <a:pt x="97" y="417"/>
                                  </a:cubicBezTo>
                                  <a:close/>
                                </a:path>
                              </a:pathLst>
                            </a:custGeom>
                            <a:solidFill>
                              <a:srgbClr val="000000"/>
                            </a:solidFill>
                            <a:ln w="0">
                              <a:noFill/>
                            </a:ln>
                          </wps:spPr>
                          <wps:style>
                            <a:lnRef idx="0"/>
                            <a:fillRef idx="0"/>
                            <a:effectRef idx="0"/>
                            <a:fontRef idx="minor"/>
                          </wps:style>
                          <wps:bodyPr/>
                        </wps:wsp>
                        <wps:wsp>
                          <wps:cNvPr id="70" name=""/>
                          <wps:cNvSpPr/>
                          <wps:spPr>
                            <a:xfrm>
                              <a:off x="879480" y="85680"/>
                              <a:ext cx="60840" cy="68040"/>
                            </a:xfrm>
                            <a:custGeom>
                              <a:avLst/>
                              <a:gdLst>
                                <a:gd name="textAreaLeft" fmla="*/ 0 w 34560"/>
                                <a:gd name="textAreaRight" fmla="*/ 34920 w 34560"/>
                                <a:gd name="textAreaTop" fmla="*/ 0 h 38520"/>
                                <a:gd name="textAreaBottom" fmla="*/ 38880 h 38520"/>
                              </a:gdLst>
                              <a:ahLst/>
                              <a:rect l="textAreaLeft" t="textAreaTop" r="textAreaRight" b="textAreaBottom"/>
                              <a:pathLst>
                                <a:path w="171" h="189">
                                  <a:moveTo>
                                    <a:pt x="25" y="161"/>
                                  </a:moveTo>
                                  <a:cubicBezTo>
                                    <a:pt x="24" y="167"/>
                                    <a:pt x="22" y="176"/>
                                    <a:pt x="22" y="179"/>
                                  </a:cubicBezTo>
                                  <a:cubicBezTo>
                                    <a:pt x="22" y="186"/>
                                    <a:pt x="28" y="189"/>
                                    <a:pt x="34" y="189"/>
                                  </a:cubicBezTo>
                                  <a:cubicBezTo>
                                    <a:pt x="38" y="189"/>
                                    <a:pt x="46" y="187"/>
                                    <a:pt x="49" y="179"/>
                                  </a:cubicBezTo>
                                  <a:cubicBezTo>
                                    <a:pt x="49" y="176"/>
                                    <a:pt x="64" y="120"/>
                                    <a:pt x="66" y="111"/>
                                  </a:cubicBezTo>
                                  <a:cubicBezTo>
                                    <a:pt x="70" y="98"/>
                                    <a:pt x="77" y="68"/>
                                    <a:pt x="79" y="58"/>
                                  </a:cubicBezTo>
                                  <a:cubicBezTo>
                                    <a:pt x="80" y="52"/>
                                    <a:pt x="92" y="32"/>
                                    <a:pt x="103" y="23"/>
                                  </a:cubicBezTo>
                                  <a:cubicBezTo>
                                    <a:pt x="107" y="19"/>
                                    <a:pt x="119" y="8"/>
                                    <a:pt x="137" y="8"/>
                                  </a:cubicBezTo>
                                  <a:cubicBezTo>
                                    <a:pt x="148" y="8"/>
                                    <a:pt x="154" y="13"/>
                                    <a:pt x="155" y="13"/>
                                  </a:cubicBezTo>
                                  <a:cubicBezTo>
                                    <a:pt x="142" y="16"/>
                                    <a:pt x="132" y="26"/>
                                    <a:pt x="132" y="37"/>
                                  </a:cubicBezTo>
                                  <a:cubicBezTo>
                                    <a:pt x="132" y="43"/>
                                    <a:pt x="137" y="52"/>
                                    <a:pt x="149" y="52"/>
                                  </a:cubicBezTo>
                                  <a:cubicBezTo>
                                    <a:pt x="160" y="52"/>
                                    <a:pt x="172" y="42"/>
                                    <a:pt x="172" y="26"/>
                                  </a:cubicBezTo>
                                  <a:cubicBezTo>
                                    <a:pt x="172" y="12"/>
                                    <a:pt x="158" y="0"/>
                                    <a:pt x="137" y="0"/>
                                  </a:cubicBezTo>
                                  <a:cubicBezTo>
                                    <a:pt x="109" y="0"/>
                                    <a:pt x="91" y="20"/>
                                    <a:pt x="83" y="32"/>
                                  </a:cubicBezTo>
                                  <a:cubicBezTo>
                                    <a:pt x="79" y="13"/>
                                    <a:pt x="64" y="0"/>
                                    <a:pt x="44" y="0"/>
                                  </a:cubicBezTo>
                                  <a:cubicBezTo>
                                    <a:pt x="25" y="0"/>
                                    <a:pt x="17" y="16"/>
                                    <a:pt x="13" y="24"/>
                                  </a:cubicBezTo>
                                  <a:cubicBezTo>
                                    <a:pt x="6" y="37"/>
                                    <a:pt x="0" y="63"/>
                                    <a:pt x="0" y="65"/>
                                  </a:cubicBezTo>
                                  <a:cubicBezTo>
                                    <a:pt x="0" y="68"/>
                                    <a:pt x="4" y="67"/>
                                    <a:pt x="5" y="68"/>
                                  </a:cubicBezTo>
                                  <a:cubicBezTo>
                                    <a:pt x="10" y="68"/>
                                    <a:pt x="10" y="68"/>
                                    <a:pt x="12" y="59"/>
                                  </a:cubicBezTo>
                                  <a:cubicBezTo>
                                    <a:pt x="19" y="29"/>
                                    <a:pt x="28" y="8"/>
                                    <a:pt x="43" y="8"/>
                                  </a:cubicBezTo>
                                  <a:cubicBezTo>
                                    <a:pt x="50" y="8"/>
                                    <a:pt x="56" y="12"/>
                                    <a:pt x="56" y="28"/>
                                  </a:cubicBezTo>
                                  <a:cubicBezTo>
                                    <a:pt x="56" y="37"/>
                                    <a:pt x="55" y="42"/>
                                    <a:pt x="49" y="63"/>
                                  </a:cubicBezTo>
                                  <a:cubicBezTo>
                                    <a:pt x="41" y="96"/>
                                    <a:pt x="34" y="128"/>
                                    <a:pt x="25" y="161"/>
                                  </a:cubicBezTo>
                                  <a:close/>
                                </a:path>
                              </a:pathLst>
                            </a:custGeom>
                            <a:solidFill>
                              <a:srgbClr val="000000"/>
                            </a:solidFill>
                            <a:ln w="0">
                              <a:noFill/>
                            </a:ln>
                          </wps:spPr>
                          <wps:style>
                            <a:lnRef idx="0"/>
                            <a:fillRef idx="0"/>
                            <a:effectRef idx="0"/>
                            <a:fontRef idx="minor"/>
                          </wps:style>
                          <wps:bodyPr/>
                        </wps:wsp>
                        <wps:wsp>
                          <wps:cNvPr id="71" name=""/>
                          <wps:cNvSpPr/>
                          <wps:spPr>
                            <a:xfrm>
                              <a:off x="956160" y="38880"/>
                              <a:ext cx="34200" cy="151200"/>
                            </a:xfrm>
                            <a:custGeom>
                              <a:avLst/>
                              <a:gdLst>
                                <a:gd name="textAreaLeft" fmla="*/ 0 w 19440"/>
                                <a:gd name="textAreaRight" fmla="*/ 19800 w 19440"/>
                                <a:gd name="textAreaTop" fmla="*/ 0 h 85680"/>
                                <a:gd name="textAreaBottom" fmla="*/ 86040 h 85680"/>
                              </a:gdLst>
                              <a:ahLst/>
                              <a:rect l="textAreaLeft" t="textAreaTop" r="textAreaRight" b="textAreaBottom"/>
                              <a:pathLst>
                                <a:path w="97" h="420">
                                  <a:moveTo>
                                    <a:pt x="99" y="212"/>
                                  </a:moveTo>
                                  <a:cubicBezTo>
                                    <a:pt x="99" y="180"/>
                                    <a:pt x="95" y="128"/>
                                    <a:pt x="71" y="80"/>
                                  </a:cubicBezTo>
                                  <a:cubicBezTo>
                                    <a:pt x="45" y="29"/>
                                    <a:pt x="9" y="1"/>
                                    <a:pt x="6" y="1"/>
                                  </a:cubicBezTo>
                                  <a:cubicBezTo>
                                    <a:pt x="3" y="1"/>
                                    <a:pt x="1" y="3"/>
                                    <a:pt x="1" y="6"/>
                                  </a:cubicBezTo>
                                  <a:cubicBezTo>
                                    <a:pt x="1" y="7"/>
                                    <a:pt x="1" y="8"/>
                                    <a:pt x="9" y="15"/>
                                  </a:cubicBezTo>
                                  <a:cubicBezTo>
                                    <a:pt x="50" y="57"/>
                                    <a:pt x="74" y="124"/>
                                    <a:pt x="74" y="212"/>
                                  </a:cubicBezTo>
                                  <a:cubicBezTo>
                                    <a:pt x="74" y="284"/>
                                    <a:pt x="59" y="357"/>
                                    <a:pt x="7" y="410"/>
                                  </a:cubicBezTo>
                                  <a:cubicBezTo>
                                    <a:pt x="1" y="414"/>
                                    <a:pt x="1" y="416"/>
                                    <a:pt x="1" y="417"/>
                                  </a:cubicBezTo>
                                  <a:cubicBezTo>
                                    <a:pt x="1" y="419"/>
                                    <a:pt x="3" y="420"/>
                                    <a:pt x="6" y="420"/>
                                  </a:cubicBezTo>
                                  <a:cubicBezTo>
                                    <a:pt x="9" y="420"/>
                                    <a:pt x="48" y="392"/>
                                    <a:pt x="73" y="339"/>
                                  </a:cubicBezTo>
                                  <a:cubicBezTo>
                                    <a:pt x="93" y="293"/>
                                    <a:pt x="99" y="247"/>
                                    <a:pt x="99" y="212"/>
                                  </a:cubicBezTo>
                                  <a:close/>
                                </a:path>
                              </a:pathLst>
                            </a:custGeom>
                            <a:solidFill>
                              <a:srgbClr val="000000"/>
                            </a:solidFill>
                            <a:ln w="0">
                              <a:noFill/>
                            </a:ln>
                          </wps:spPr>
                          <wps:style>
                            <a:lnRef idx="0"/>
                            <a:fillRef idx="0"/>
                            <a:effectRef idx="0"/>
                            <a:fontRef idx="minor"/>
                          </wps:style>
                          <wps:bodyPr/>
                        </wps:wsp>
                        <wps:wsp>
                          <wps:cNvPr id="72" name=""/>
                          <wps:cNvSpPr/>
                          <wps:spPr>
                            <a:xfrm>
                              <a:off x="1057320" y="97200"/>
                              <a:ext cx="100800" cy="35640"/>
                            </a:xfrm>
                            <a:custGeom>
                              <a:avLst/>
                              <a:gdLst>
                                <a:gd name="textAreaLeft" fmla="*/ 0 w 57240"/>
                                <a:gd name="textAreaRight" fmla="*/ 57600 w 57240"/>
                                <a:gd name="textAreaTop" fmla="*/ 0 h 20160"/>
                                <a:gd name="textAreaBottom" fmla="*/ 20520 h 20160"/>
                              </a:gdLst>
                              <a:ahLst/>
                              <a:rect l="textAreaLeft" t="textAreaTop" r="textAreaRight" b="textAreaBottom"/>
                              <a:pathLst>
                                <a:path w="282" h="99">
                                  <a:moveTo>
                                    <a:pt x="267" y="17"/>
                                  </a:moveTo>
                                  <a:cubicBezTo>
                                    <a:pt x="273" y="17"/>
                                    <a:pt x="282" y="17"/>
                                    <a:pt x="282" y="8"/>
                                  </a:cubicBezTo>
                                  <a:cubicBezTo>
                                    <a:pt x="282" y="0"/>
                                    <a:pt x="273" y="0"/>
                                    <a:pt x="267" y="0"/>
                                  </a:cubicBezTo>
                                  <a:cubicBezTo>
                                    <a:pt x="183" y="0"/>
                                    <a:pt x="99" y="0"/>
                                    <a:pt x="15" y="0"/>
                                  </a:cubicBezTo>
                                  <a:cubicBezTo>
                                    <a:pt x="9" y="0"/>
                                    <a:pt x="1" y="0"/>
                                    <a:pt x="1" y="8"/>
                                  </a:cubicBezTo>
                                  <a:cubicBezTo>
                                    <a:pt x="1" y="17"/>
                                    <a:pt x="9" y="17"/>
                                    <a:pt x="15" y="17"/>
                                  </a:cubicBezTo>
                                  <a:cubicBezTo>
                                    <a:pt x="99" y="17"/>
                                    <a:pt x="183" y="17"/>
                                    <a:pt x="267" y="17"/>
                                  </a:cubicBezTo>
                                  <a:moveTo>
                                    <a:pt x="267" y="98"/>
                                  </a:moveTo>
                                  <a:cubicBezTo>
                                    <a:pt x="273" y="98"/>
                                    <a:pt x="282" y="98"/>
                                    <a:pt x="282" y="90"/>
                                  </a:cubicBezTo>
                                  <a:cubicBezTo>
                                    <a:pt x="282" y="81"/>
                                    <a:pt x="273" y="81"/>
                                    <a:pt x="267" y="81"/>
                                  </a:cubicBezTo>
                                  <a:cubicBezTo>
                                    <a:pt x="183" y="81"/>
                                    <a:pt x="99" y="81"/>
                                    <a:pt x="15" y="81"/>
                                  </a:cubicBezTo>
                                  <a:cubicBezTo>
                                    <a:pt x="9" y="81"/>
                                    <a:pt x="1" y="81"/>
                                    <a:pt x="1" y="90"/>
                                  </a:cubicBezTo>
                                  <a:cubicBezTo>
                                    <a:pt x="1" y="98"/>
                                    <a:pt x="9" y="98"/>
                                    <a:pt x="15" y="98"/>
                                  </a:cubicBezTo>
                                  <a:cubicBezTo>
                                    <a:pt x="99" y="98"/>
                                    <a:pt x="183" y="98"/>
                                    <a:pt x="267" y="98"/>
                                  </a:cubicBezTo>
                                  <a:close/>
                                </a:path>
                              </a:pathLst>
                            </a:custGeom>
                            <a:solidFill>
                              <a:srgbClr val="000000"/>
                            </a:solidFill>
                            <a:ln w="0">
                              <a:noFill/>
                            </a:ln>
                          </wps:spPr>
                          <wps:style>
                            <a:lnRef idx="0"/>
                            <a:fillRef idx="0"/>
                            <a:effectRef idx="0"/>
                            <a:fontRef idx="minor"/>
                          </wps:style>
                          <wps:bodyPr/>
                        </wps:wsp>
                        <wps:wsp>
                          <wps:cNvPr id="73" name=""/>
                          <wps:cNvSpPr/>
                          <wps:spPr>
                            <a:xfrm>
                              <a:off x="1496520" y="6840"/>
                              <a:ext cx="82080" cy="73800"/>
                            </a:xfrm>
                            <a:custGeom>
                              <a:avLst/>
                              <a:gdLst>
                                <a:gd name="textAreaLeft" fmla="*/ 0 w 46440"/>
                                <a:gd name="textAreaRight" fmla="*/ 46800 w 46440"/>
                                <a:gd name="textAreaTop" fmla="*/ 0 h 41760"/>
                                <a:gd name="textAreaBottom" fmla="*/ 42120 h 41760"/>
                              </a:gdLst>
                              <a:ahLst/>
                              <a:rect l="textAreaLeft" t="textAreaTop" r="textAreaRight" b="textAreaBottom"/>
                              <a:pathLst>
                                <a:path w="229" h="206">
                                  <a:moveTo>
                                    <a:pt x="187" y="35"/>
                                  </a:moveTo>
                                  <a:cubicBezTo>
                                    <a:pt x="198" y="19"/>
                                    <a:pt x="208" y="11"/>
                                    <a:pt x="224" y="11"/>
                                  </a:cubicBezTo>
                                  <a:cubicBezTo>
                                    <a:pt x="228" y="10"/>
                                    <a:pt x="230" y="10"/>
                                    <a:pt x="230" y="4"/>
                                  </a:cubicBezTo>
                                  <a:cubicBezTo>
                                    <a:pt x="230" y="2"/>
                                    <a:pt x="230" y="0"/>
                                    <a:pt x="227" y="0"/>
                                  </a:cubicBezTo>
                                  <a:cubicBezTo>
                                    <a:pt x="220" y="0"/>
                                    <a:pt x="210" y="1"/>
                                    <a:pt x="203" y="1"/>
                                  </a:cubicBezTo>
                                  <a:cubicBezTo>
                                    <a:pt x="193" y="1"/>
                                    <a:pt x="181" y="0"/>
                                    <a:pt x="173" y="0"/>
                                  </a:cubicBezTo>
                                  <a:cubicBezTo>
                                    <a:pt x="169" y="0"/>
                                    <a:pt x="167" y="0"/>
                                    <a:pt x="167" y="6"/>
                                  </a:cubicBezTo>
                                  <a:cubicBezTo>
                                    <a:pt x="167" y="10"/>
                                    <a:pt x="170" y="11"/>
                                    <a:pt x="172" y="11"/>
                                  </a:cubicBezTo>
                                  <a:cubicBezTo>
                                    <a:pt x="181" y="11"/>
                                    <a:pt x="184" y="14"/>
                                    <a:pt x="184" y="19"/>
                                  </a:cubicBezTo>
                                  <a:cubicBezTo>
                                    <a:pt x="184" y="23"/>
                                    <a:pt x="181" y="26"/>
                                    <a:pt x="179" y="30"/>
                                  </a:cubicBezTo>
                                  <a:cubicBezTo>
                                    <a:pt x="146" y="78"/>
                                    <a:pt x="114" y="125"/>
                                    <a:pt x="82" y="173"/>
                                  </a:cubicBezTo>
                                  <a:cubicBezTo>
                                    <a:pt x="73" y="122"/>
                                    <a:pt x="64" y="73"/>
                                    <a:pt x="55" y="23"/>
                                  </a:cubicBezTo>
                                  <a:cubicBezTo>
                                    <a:pt x="54" y="20"/>
                                    <a:pt x="54" y="19"/>
                                    <a:pt x="54" y="18"/>
                                  </a:cubicBezTo>
                                  <a:cubicBezTo>
                                    <a:pt x="54" y="11"/>
                                    <a:pt x="71" y="11"/>
                                    <a:pt x="73" y="11"/>
                                  </a:cubicBezTo>
                                  <a:cubicBezTo>
                                    <a:pt x="78" y="11"/>
                                    <a:pt x="82" y="11"/>
                                    <a:pt x="82" y="4"/>
                                  </a:cubicBezTo>
                                  <a:cubicBezTo>
                                    <a:pt x="80" y="2"/>
                                    <a:pt x="82" y="0"/>
                                    <a:pt x="77" y="0"/>
                                  </a:cubicBezTo>
                                  <a:cubicBezTo>
                                    <a:pt x="68" y="0"/>
                                    <a:pt x="47" y="1"/>
                                    <a:pt x="38" y="1"/>
                                  </a:cubicBezTo>
                                  <a:cubicBezTo>
                                    <a:pt x="31" y="1"/>
                                    <a:pt x="13" y="0"/>
                                    <a:pt x="6" y="0"/>
                                  </a:cubicBezTo>
                                  <a:cubicBezTo>
                                    <a:pt x="4" y="0"/>
                                    <a:pt x="0" y="0"/>
                                    <a:pt x="0" y="6"/>
                                  </a:cubicBezTo>
                                  <a:cubicBezTo>
                                    <a:pt x="0" y="11"/>
                                    <a:pt x="4" y="11"/>
                                    <a:pt x="7" y="11"/>
                                  </a:cubicBezTo>
                                  <a:cubicBezTo>
                                    <a:pt x="24" y="11"/>
                                    <a:pt x="24" y="12"/>
                                    <a:pt x="25" y="19"/>
                                  </a:cubicBezTo>
                                  <a:cubicBezTo>
                                    <a:pt x="36" y="79"/>
                                    <a:pt x="47" y="139"/>
                                    <a:pt x="58" y="199"/>
                                  </a:cubicBezTo>
                                  <a:cubicBezTo>
                                    <a:pt x="59" y="205"/>
                                    <a:pt x="59" y="206"/>
                                    <a:pt x="65" y="206"/>
                                  </a:cubicBezTo>
                                  <a:cubicBezTo>
                                    <a:pt x="71" y="206"/>
                                    <a:pt x="72" y="205"/>
                                    <a:pt x="74" y="200"/>
                                  </a:cubicBezTo>
                                  <a:cubicBezTo>
                                    <a:pt x="112" y="145"/>
                                    <a:pt x="150" y="90"/>
                                    <a:pt x="187" y="35"/>
                                  </a:cubicBezTo>
                                  <a:close/>
                                </a:path>
                              </a:pathLst>
                            </a:custGeom>
                            <a:solidFill>
                              <a:srgbClr val="000000"/>
                            </a:solidFill>
                            <a:ln w="0">
                              <a:noFill/>
                            </a:ln>
                          </wps:spPr>
                          <wps:style>
                            <a:lnRef idx="0"/>
                            <a:fillRef idx="0"/>
                            <a:effectRef idx="0"/>
                            <a:fontRef idx="minor"/>
                          </wps:style>
                          <wps:bodyPr/>
                        </wps:wsp>
                        <wps:wsp>
                          <wps:cNvPr id="74" name=""/>
                          <wps:cNvSpPr/>
                          <wps:spPr>
                            <a:xfrm>
                              <a:off x="1598400" y="0"/>
                              <a:ext cx="26640" cy="105480"/>
                            </a:xfrm>
                            <a:custGeom>
                              <a:avLst/>
                              <a:gdLst>
                                <a:gd name="textAreaLeft" fmla="*/ 0 w 15120"/>
                                <a:gd name="textAreaRight" fmla="*/ 15480 w 15120"/>
                                <a:gd name="textAreaTop" fmla="*/ 0 h 59760"/>
                                <a:gd name="textAreaBottom" fmla="*/ 60120 h 59760"/>
                              </a:gdLst>
                              <a:ahLst/>
                              <a:rect l="textAreaLeft" t="textAreaTop" r="textAreaRight" b="textAreaBottom"/>
                              <a:pathLst>
                                <a:path w="76" h="295">
                                  <a:moveTo>
                                    <a:pt x="71" y="-1"/>
                                  </a:moveTo>
                                  <a:cubicBezTo>
                                    <a:pt x="14" y="39"/>
                                    <a:pt x="0" y="101"/>
                                    <a:pt x="0" y="146"/>
                                  </a:cubicBezTo>
                                  <a:cubicBezTo>
                                    <a:pt x="0" y="187"/>
                                    <a:pt x="13" y="252"/>
                                    <a:pt x="71" y="294"/>
                                  </a:cubicBezTo>
                                  <a:cubicBezTo>
                                    <a:pt x="73" y="294"/>
                                    <a:pt x="77" y="294"/>
                                    <a:pt x="77" y="290"/>
                                  </a:cubicBezTo>
                                  <a:cubicBezTo>
                                    <a:pt x="77" y="288"/>
                                    <a:pt x="76" y="288"/>
                                    <a:pt x="74" y="285"/>
                                  </a:cubicBezTo>
                                  <a:cubicBezTo>
                                    <a:pt x="35" y="249"/>
                                    <a:pt x="20" y="200"/>
                                    <a:pt x="20" y="146"/>
                                  </a:cubicBezTo>
                                  <a:cubicBezTo>
                                    <a:pt x="20" y="67"/>
                                    <a:pt x="50" y="28"/>
                                    <a:pt x="74" y="6"/>
                                  </a:cubicBezTo>
                                  <a:cubicBezTo>
                                    <a:pt x="76" y="5"/>
                                    <a:pt x="77" y="4"/>
                                    <a:pt x="77" y="3"/>
                                  </a:cubicBezTo>
                                  <a:cubicBezTo>
                                    <a:pt x="77" y="-1"/>
                                    <a:pt x="73" y="-1"/>
                                    <a:pt x="71" y="-1"/>
                                  </a:cubicBezTo>
                                  <a:close/>
                                </a:path>
                              </a:pathLst>
                            </a:custGeom>
                            <a:solidFill>
                              <a:srgbClr val="000000"/>
                            </a:solidFill>
                            <a:ln w="0">
                              <a:noFill/>
                            </a:ln>
                          </wps:spPr>
                          <wps:style>
                            <a:lnRef idx="0"/>
                            <a:fillRef idx="0"/>
                            <a:effectRef idx="0"/>
                            <a:fontRef idx="minor"/>
                          </wps:style>
                          <wps:bodyPr/>
                        </wps:wsp>
                        <wps:wsp>
                          <wps:cNvPr id="75" name=""/>
                          <wps:cNvSpPr/>
                          <wps:spPr>
                            <a:xfrm>
                              <a:off x="1638360" y="33120"/>
                              <a:ext cx="48960" cy="47160"/>
                            </a:xfrm>
                            <a:custGeom>
                              <a:avLst/>
                              <a:gdLst>
                                <a:gd name="textAreaLeft" fmla="*/ 0 w 27720"/>
                                <a:gd name="textAreaRight" fmla="*/ 28080 w 27720"/>
                                <a:gd name="textAreaTop" fmla="*/ 0 h 26640"/>
                                <a:gd name="textAreaBottom" fmla="*/ 27000 h 26640"/>
                              </a:gdLst>
                              <a:ahLst/>
                              <a:rect l="textAreaLeft" t="textAreaTop" r="textAreaRight" b="textAreaBottom"/>
                              <a:pathLst>
                                <a:path w="138" h="132">
                                  <a:moveTo>
                                    <a:pt x="56" y="71"/>
                                  </a:moveTo>
                                  <a:cubicBezTo>
                                    <a:pt x="57" y="68"/>
                                    <a:pt x="63" y="42"/>
                                    <a:pt x="65" y="41"/>
                                  </a:cubicBezTo>
                                  <a:cubicBezTo>
                                    <a:pt x="65" y="38"/>
                                    <a:pt x="74" y="24"/>
                                    <a:pt x="83" y="17"/>
                                  </a:cubicBezTo>
                                  <a:cubicBezTo>
                                    <a:pt x="86" y="14"/>
                                    <a:pt x="95" y="8"/>
                                    <a:pt x="107" y="8"/>
                                  </a:cubicBezTo>
                                  <a:cubicBezTo>
                                    <a:pt x="110" y="8"/>
                                    <a:pt x="117" y="8"/>
                                    <a:pt x="123" y="12"/>
                                  </a:cubicBezTo>
                                  <a:cubicBezTo>
                                    <a:pt x="114" y="16"/>
                                    <a:pt x="110" y="24"/>
                                    <a:pt x="110" y="29"/>
                                  </a:cubicBezTo>
                                  <a:cubicBezTo>
                                    <a:pt x="110" y="35"/>
                                    <a:pt x="115" y="40"/>
                                    <a:pt x="122" y="40"/>
                                  </a:cubicBezTo>
                                  <a:cubicBezTo>
                                    <a:pt x="129" y="40"/>
                                    <a:pt x="139" y="34"/>
                                    <a:pt x="139" y="22"/>
                                  </a:cubicBezTo>
                                  <a:cubicBezTo>
                                    <a:pt x="139" y="6"/>
                                    <a:pt x="122" y="0"/>
                                    <a:pt x="108" y="0"/>
                                  </a:cubicBezTo>
                                  <a:cubicBezTo>
                                    <a:pt x="92" y="0"/>
                                    <a:pt x="79" y="6"/>
                                    <a:pt x="66" y="22"/>
                                  </a:cubicBezTo>
                                  <a:cubicBezTo>
                                    <a:pt x="60" y="4"/>
                                    <a:pt x="42" y="0"/>
                                    <a:pt x="36" y="0"/>
                                  </a:cubicBezTo>
                                  <a:cubicBezTo>
                                    <a:pt x="24" y="0"/>
                                    <a:pt x="17" y="7"/>
                                    <a:pt x="12" y="16"/>
                                  </a:cubicBezTo>
                                  <a:cubicBezTo>
                                    <a:pt x="6" y="26"/>
                                    <a:pt x="1" y="43"/>
                                    <a:pt x="1" y="46"/>
                                  </a:cubicBezTo>
                                  <a:cubicBezTo>
                                    <a:pt x="1" y="49"/>
                                    <a:pt x="5" y="48"/>
                                    <a:pt x="6" y="49"/>
                                  </a:cubicBezTo>
                                  <a:cubicBezTo>
                                    <a:pt x="11" y="49"/>
                                    <a:pt x="11" y="48"/>
                                    <a:pt x="13" y="41"/>
                                  </a:cubicBezTo>
                                  <a:cubicBezTo>
                                    <a:pt x="18" y="23"/>
                                    <a:pt x="23" y="8"/>
                                    <a:pt x="35" y="8"/>
                                  </a:cubicBezTo>
                                  <a:cubicBezTo>
                                    <a:pt x="42" y="8"/>
                                    <a:pt x="44" y="14"/>
                                    <a:pt x="44" y="23"/>
                                  </a:cubicBezTo>
                                  <a:cubicBezTo>
                                    <a:pt x="44" y="29"/>
                                    <a:pt x="42" y="38"/>
                                    <a:pt x="39" y="47"/>
                                  </a:cubicBezTo>
                                  <a:cubicBezTo>
                                    <a:pt x="37" y="54"/>
                                    <a:pt x="35" y="67"/>
                                    <a:pt x="33" y="74"/>
                                  </a:cubicBezTo>
                                  <a:cubicBezTo>
                                    <a:pt x="30" y="86"/>
                                    <a:pt x="27" y="99"/>
                                    <a:pt x="24" y="111"/>
                                  </a:cubicBezTo>
                                  <a:cubicBezTo>
                                    <a:pt x="23" y="115"/>
                                    <a:pt x="20" y="122"/>
                                    <a:pt x="20" y="123"/>
                                  </a:cubicBezTo>
                                  <a:cubicBezTo>
                                    <a:pt x="20" y="129"/>
                                    <a:pt x="26" y="133"/>
                                    <a:pt x="31" y="133"/>
                                  </a:cubicBezTo>
                                  <a:cubicBezTo>
                                    <a:pt x="35" y="133"/>
                                    <a:pt x="41" y="131"/>
                                    <a:pt x="43" y="125"/>
                                  </a:cubicBezTo>
                                  <a:cubicBezTo>
                                    <a:pt x="44" y="122"/>
                                    <a:pt x="47" y="109"/>
                                    <a:pt x="49" y="102"/>
                                  </a:cubicBezTo>
                                  <a:cubicBezTo>
                                    <a:pt x="51" y="91"/>
                                    <a:pt x="54" y="81"/>
                                    <a:pt x="56" y="71"/>
                                  </a:cubicBezTo>
                                  <a:close/>
                                </a:path>
                              </a:pathLst>
                            </a:custGeom>
                            <a:solidFill>
                              <a:srgbClr val="000000"/>
                            </a:solidFill>
                            <a:ln w="0">
                              <a:noFill/>
                            </a:ln>
                          </wps:spPr>
                          <wps:style>
                            <a:lnRef idx="0"/>
                            <a:fillRef idx="0"/>
                            <a:effectRef idx="0"/>
                            <a:fontRef idx="minor"/>
                          </wps:style>
                          <wps:bodyPr/>
                        </wps:wsp>
                        <wps:wsp>
                          <wps:cNvPr id="76" name=""/>
                          <wps:cNvSpPr/>
                          <wps:spPr>
                            <a:xfrm>
                              <a:off x="1698120" y="42480"/>
                              <a:ext cx="18360" cy="53280"/>
                            </a:xfrm>
                            <a:custGeom>
                              <a:avLst/>
                              <a:gdLst>
                                <a:gd name="textAreaLeft" fmla="*/ 0 w 10440"/>
                                <a:gd name="textAreaRight" fmla="*/ 10800 w 10440"/>
                                <a:gd name="textAreaTop" fmla="*/ 0 h 30240"/>
                                <a:gd name="textAreaBottom" fmla="*/ 30600 h 30240"/>
                              </a:gdLst>
                              <a:ahLst/>
                              <a:rect l="textAreaLeft" t="textAreaTop" r="textAreaRight" b="textAreaBottom"/>
                              <a:pathLst>
                                <a:path w="53" h="150">
                                  <a:moveTo>
                                    <a:pt x="48" y="8"/>
                                  </a:moveTo>
                                  <a:cubicBezTo>
                                    <a:pt x="48" y="5"/>
                                    <a:pt x="48" y="5"/>
                                    <a:pt x="48" y="4"/>
                                  </a:cubicBezTo>
                                  <a:cubicBezTo>
                                    <a:pt x="48" y="0"/>
                                    <a:pt x="46" y="0"/>
                                    <a:pt x="42" y="0"/>
                                  </a:cubicBezTo>
                                  <a:cubicBezTo>
                                    <a:pt x="34" y="1"/>
                                    <a:pt x="24" y="1"/>
                                    <a:pt x="16" y="2"/>
                                  </a:cubicBezTo>
                                  <a:cubicBezTo>
                                    <a:pt x="12" y="2"/>
                                    <a:pt x="12" y="2"/>
                                    <a:pt x="11" y="4"/>
                                  </a:cubicBezTo>
                                  <a:cubicBezTo>
                                    <a:pt x="10" y="5"/>
                                    <a:pt x="10" y="7"/>
                                    <a:pt x="10" y="8"/>
                                  </a:cubicBezTo>
                                  <a:cubicBezTo>
                                    <a:pt x="10" y="12"/>
                                    <a:pt x="13" y="12"/>
                                    <a:pt x="16" y="12"/>
                                  </a:cubicBezTo>
                                  <a:cubicBezTo>
                                    <a:pt x="23" y="12"/>
                                    <a:pt x="25" y="12"/>
                                    <a:pt x="28" y="13"/>
                                  </a:cubicBezTo>
                                  <a:cubicBezTo>
                                    <a:pt x="28" y="14"/>
                                    <a:pt x="26" y="17"/>
                                    <a:pt x="26" y="19"/>
                                  </a:cubicBezTo>
                                  <a:cubicBezTo>
                                    <a:pt x="18" y="53"/>
                                    <a:pt x="10" y="87"/>
                                    <a:pt x="1" y="121"/>
                                  </a:cubicBezTo>
                                  <a:cubicBezTo>
                                    <a:pt x="0" y="123"/>
                                    <a:pt x="0" y="125"/>
                                    <a:pt x="0" y="128"/>
                                  </a:cubicBezTo>
                                  <a:cubicBezTo>
                                    <a:pt x="0" y="140"/>
                                    <a:pt x="12" y="149"/>
                                    <a:pt x="25" y="149"/>
                                  </a:cubicBezTo>
                                  <a:cubicBezTo>
                                    <a:pt x="32" y="149"/>
                                    <a:pt x="38" y="145"/>
                                    <a:pt x="43" y="138"/>
                                  </a:cubicBezTo>
                                  <a:cubicBezTo>
                                    <a:pt x="49" y="129"/>
                                    <a:pt x="53" y="116"/>
                                    <a:pt x="53" y="115"/>
                                  </a:cubicBezTo>
                                  <a:cubicBezTo>
                                    <a:pt x="53" y="113"/>
                                    <a:pt x="49" y="113"/>
                                    <a:pt x="48" y="113"/>
                                  </a:cubicBezTo>
                                  <a:cubicBezTo>
                                    <a:pt x="44" y="113"/>
                                    <a:pt x="44" y="114"/>
                                    <a:pt x="43" y="117"/>
                                  </a:cubicBezTo>
                                  <a:cubicBezTo>
                                    <a:pt x="40" y="131"/>
                                    <a:pt x="35" y="141"/>
                                    <a:pt x="26" y="141"/>
                                  </a:cubicBezTo>
                                  <a:cubicBezTo>
                                    <a:pt x="20" y="141"/>
                                    <a:pt x="18" y="137"/>
                                    <a:pt x="18" y="129"/>
                                  </a:cubicBezTo>
                                  <a:cubicBezTo>
                                    <a:pt x="18" y="127"/>
                                    <a:pt x="18" y="125"/>
                                    <a:pt x="18" y="123"/>
                                  </a:cubicBezTo>
                                  <a:cubicBezTo>
                                    <a:pt x="28" y="85"/>
                                    <a:pt x="38" y="47"/>
                                    <a:pt x="48" y="8"/>
                                  </a:cubicBezTo>
                                  <a:close/>
                                </a:path>
                              </a:pathLst>
                            </a:custGeom>
                            <a:solidFill>
                              <a:srgbClr val="000000"/>
                            </a:solidFill>
                            <a:ln w="0">
                              <a:noFill/>
                            </a:ln>
                          </wps:spPr>
                          <wps:style>
                            <a:lnRef idx="0"/>
                            <a:fillRef idx="0"/>
                            <a:effectRef idx="0"/>
                            <a:fontRef idx="minor"/>
                          </wps:style>
                          <wps:bodyPr/>
                        </wps:wsp>
                        <wps:wsp>
                          <wps:cNvPr id="77" name=""/>
                          <wps:cNvSpPr/>
                          <wps:spPr>
                            <a:xfrm>
                              <a:off x="1741320" y="0"/>
                              <a:ext cx="26640" cy="105480"/>
                            </a:xfrm>
                            <a:custGeom>
                              <a:avLst/>
                              <a:gdLst>
                                <a:gd name="textAreaLeft" fmla="*/ 0 w 15120"/>
                                <a:gd name="textAreaRight" fmla="*/ 15480 w 15120"/>
                                <a:gd name="textAreaTop" fmla="*/ 0 h 59760"/>
                                <a:gd name="textAreaBottom" fmla="*/ 60120 h 59760"/>
                              </a:gdLst>
                              <a:ahLst/>
                              <a:rect l="textAreaLeft" t="textAreaTop" r="textAreaRight" b="textAreaBottom"/>
                              <a:pathLst>
                                <a:path w="76" h="295">
                                  <a:moveTo>
                                    <a:pt x="6" y="-1"/>
                                  </a:moveTo>
                                  <a:cubicBezTo>
                                    <a:pt x="5" y="-1"/>
                                    <a:pt x="1" y="-1"/>
                                    <a:pt x="1" y="3"/>
                                  </a:cubicBezTo>
                                  <a:cubicBezTo>
                                    <a:pt x="1" y="4"/>
                                    <a:pt x="1" y="5"/>
                                    <a:pt x="3" y="7"/>
                                  </a:cubicBezTo>
                                  <a:cubicBezTo>
                                    <a:pt x="29" y="30"/>
                                    <a:pt x="57" y="70"/>
                                    <a:pt x="57" y="146"/>
                                  </a:cubicBezTo>
                                  <a:cubicBezTo>
                                    <a:pt x="57" y="207"/>
                                    <a:pt x="38" y="254"/>
                                    <a:pt x="6" y="283"/>
                                  </a:cubicBezTo>
                                  <a:cubicBezTo>
                                    <a:pt x="1" y="288"/>
                                    <a:pt x="1" y="288"/>
                                    <a:pt x="1" y="290"/>
                                  </a:cubicBezTo>
                                  <a:cubicBezTo>
                                    <a:pt x="1" y="291"/>
                                    <a:pt x="1" y="294"/>
                                    <a:pt x="5" y="294"/>
                                  </a:cubicBezTo>
                                  <a:cubicBezTo>
                                    <a:pt x="8" y="294"/>
                                    <a:pt x="36" y="273"/>
                                    <a:pt x="55" y="237"/>
                                  </a:cubicBezTo>
                                  <a:cubicBezTo>
                                    <a:pt x="68" y="212"/>
                                    <a:pt x="77" y="181"/>
                                    <a:pt x="77" y="146"/>
                                  </a:cubicBezTo>
                                  <a:cubicBezTo>
                                    <a:pt x="77" y="104"/>
                                    <a:pt x="65" y="41"/>
                                    <a:pt x="6" y="-1"/>
                                  </a:cubicBezTo>
                                  <a:close/>
                                </a:path>
                              </a:pathLst>
                            </a:custGeom>
                            <a:solidFill>
                              <a:srgbClr val="000000"/>
                            </a:solidFill>
                            <a:ln w="0">
                              <a:noFill/>
                            </a:ln>
                          </wps:spPr>
                          <wps:style>
                            <a:lnRef idx="0"/>
                            <a:fillRef idx="0"/>
                            <a:effectRef idx="0"/>
                            <a:fontRef idx="minor"/>
                          </wps:style>
                          <wps:bodyPr/>
                        </wps:wsp>
                        <wps:wsp>
                          <wps:cNvPr id="78" name=""/>
                          <wps:cNvSpPr/>
                          <wps:spPr>
                            <a:xfrm>
                              <a:off x="1788840" y="14040"/>
                              <a:ext cx="77400" cy="77400"/>
                            </a:xfrm>
                            <a:custGeom>
                              <a:avLst/>
                              <a:gdLst>
                                <a:gd name="textAreaLeft" fmla="*/ 0 w 43920"/>
                                <a:gd name="textAreaRight" fmla="*/ 44280 w 43920"/>
                                <a:gd name="textAreaTop" fmla="*/ 0 h 43920"/>
                                <a:gd name="textAreaBottom" fmla="*/ 44280 h 43920"/>
                              </a:gdLst>
                              <a:ahLst/>
                              <a:rect l="textAreaLeft" t="textAreaTop" r="textAreaRight" b="textAreaBottom"/>
                              <a:pathLst>
                                <a:path w="217" h="217">
                                  <a:moveTo>
                                    <a:pt x="116" y="116"/>
                                  </a:moveTo>
                                  <a:cubicBezTo>
                                    <a:pt x="146" y="116"/>
                                    <a:pt x="176" y="116"/>
                                    <a:pt x="206" y="116"/>
                                  </a:cubicBezTo>
                                  <a:cubicBezTo>
                                    <a:pt x="210" y="116"/>
                                    <a:pt x="217" y="116"/>
                                    <a:pt x="217" y="109"/>
                                  </a:cubicBezTo>
                                  <a:cubicBezTo>
                                    <a:pt x="217" y="102"/>
                                    <a:pt x="211" y="102"/>
                                    <a:pt x="206" y="102"/>
                                  </a:cubicBezTo>
                                  <a:cubicBezTo>
                                    <a:pt x="176" y="102"/>
                                    <a:pt x="146" y="102"/>
                                    <a:pt x="116" y="102"/>
                                  </a:cubicBezTo>
                                  <a:cubicBezTo>
                                    <a:pt x="116" y="72"/>
                                    <a:pt x="116" y="41"/>
                                    <a:pt x="116" y="11"/>
                                  </a:cubicBezTo>
                                  <a:cubicBezTo>
                                    <a:pt x="116" y="7"/>
                                    <a:pt x="116" y="0"/>
                                    <a:pt x="109" y="0"/>
                                  </a:cubicBezTo>
                                  <a:cubicBezTo>
                                    <a:pt x="102" y="0"/>
                                    <a:pt x="102" y="7"/>
                                    <a:pt x="102" y="11"/>
                                  </a:cubicBezTo>
                                  <a:cubicBezTo>
                                    <a:pt x="102" y="41"/>
                                    <a:pt x="102" y="72"/>
                                    <a:pt x="102" y="102"/>
                                  </a:cubicBezTo>
                                  <a:cubicBezTo>
                                    <a:pt x="72" y="102"/>
                                    <a:pt x="41" y="102"/>
                                    <a:pt x="11" y="102"/>
                                  </a:cubicBezTo>
                                  <a:cubicBezTo>
                                    <a:pt x="7" y="102"/>
                                    <a:pt x="0" y="102"/>
                                    <a:pt x="0" y="109"/>
                                  </a:cubicBezTo>
                                  <a:cubicBezTo>
                                    <a:pt x="0" y="116"/>
                                    <a:pt x="7" y="116"/>
                                    <a:pt x="11" y="116"/>
                                  </a:cubicBezTo>
                                  <a:cubicBezTo>
                                    <a:pt x="41" y="116"/>
                                    <a:pt x="72" y="116"/>
                                    <a:pt x="102" y="116"/>
                                  </a:cubicBezTo>
                                  <a:cubicBezTo>
                                    <a:pt x="102" y="146"/>
                                    <a:pt x="102" y="176"/>
                                    <a:pt x="102" y="206"/>
                                  </a:cubicBezTo>
                                  <a:cubicBezTo>
                                    <a:pt x="102" y="211"/>
                                    <a:pt x="102" y="217"/>
                                    <a:pt x="109" y="217"/>
                                  </a:cubicBezTo>
                                  <a:cubicBezTo>
                                    <a:pt x="116" y="217"/>
                                    <a:pt x="116" y="211"/>
                                    <a:pt x="116" y="206"/>
                                  </a:cubicBezTo>
                                  <a:cubicBezTo>
                                    <a:pt x="116" y="176"/>
                                    <a:pt x="116" y="146"/>
                                    <a:pt x="116" y="116"/>
                                  </a:cubicBezTo>
                                  <a:close/>
                                </a:path>
                              </a:pathLst>
                            </a:custGeom>
                            <a:solidFill>
                              <a:srgbClr val="000000"/>
                            </a:solidFill>
                            <a:ln w="0">
                              <a:noFill/>
                            </a:ln>
                          </wps:spPr>
                          <wps:style>
                            <a:lnRef idx="0"/>
                            <a:fillRef idx="0"/>
                            <a:effectRef idx="0"/>
                            <a:fontRef idx="minor"/>
                          </wps:style>
                          <wps:bodyPr/>
                        </wps:wsp>
                        <wps:wsp>
                          <wps:cNvPr id="79" name=""/>
                          <wps:cNvSpPr/>
                          <wps:spPr>
                            <a:xfrm>
                              <a:off x="1882800" y="6840"/>
                              <a:ext cx="82080" cy="73800"/>
                            </a:xfrm>
                            <a:custGeom>
                              <a:avLst/>
                              <a:gdLst>
                                <a:gd name="textAreaLeft" fmla="*/ 0 w 46440"/>
                                <a:gd name="textAreaRight" fmla="*/ 46800 w 46440"/>
                                <a:gd name="textAreaTop" fmla="*/ 0 h 41760"/>
                                <a:gd name="textAreaBottom" fmla="*/ 42120 h 41760"/>
                              </a:gdLst>
                              <a:ahLst/>
                              <a:rect l="textAreaLeft" t="textAreaTop" r="textAreaRight" b="textAreaBottom"/>
                              <a:pathLst>
                                <a:path w="229" h="206">
                                  <a:moveTo>
                                    <a:pt x="188" y="35"/>
                                  </a:moveTo>
                                  <a:cubicBezTo>
                                    <a:pt x="200" y="19"/>
                                    <a:pt x="209" y="11"/>
                                    <a:pt x="225" y="11"/>
                                  </a:cubicBezTo>
                                  <a:cubicBezTo>
                                    <a:pt x="229" y="10"/>
                                    <a:pt x="231" y="10"/>
                                    <a:pt x="231" y="4"/>
                                  </a:cubicBezTo>
                                  <a:cubicBezTo>
                                    <a:pt x="231" y="2"/>
                                    <a:pt x="231" y="0"/>
                                    <a:pt x="228" y="0"/>
                                  </a:cubicBezTo>
                                  <a:cubicBezTo>
                                    <a:pt x="221" y="0"/>
                                    <a:pt x="211" y="1"/>
                                    <a:pt x="204" y="1"/>
                                  </a:cubicBezTo>
                                  <a:cubicBezTo>
                                    <a:pt x="194" y="1"/>
                                    <a:pt x="182" y="0"/>
                                    <a:pt x="174" y="0"/>
                                  </a:cubicBezTo>
                                  <a:cubicBezTo>
                                    <a:pt x="170" y="0"/>
                                    <a:pt x="168" y="0"/>
                                    <a:pt x="168" y="6"/>
                                  </a:cubicBezTo>
                                  <a:cubicBezTo>
                                    <a:pt x="168" y="10"/>
                                    <a:pt x="171" y="11"/>
                                    <a:pt x="173" y="11"/>
                                  </a:cubicBezTo>
                                  <a:cubicBezTo>
                                    <a:pt x="182" y="11"/>
                                    <a:pt x="185" y="14"/>
                                    <a:pt x="185" y="19"/>
                                  </a:cubicBezTo>
                                  <a:cubicBezTo>
                                    <a:pt x="185" y="23"/>
                                    <a:pt x="183" y="26"/>
                                    <a:pt x="180" y="30"/>
                                  </a:cubicBezTo>
                                  <a:cubicBezTo>
                                    <a:pt x="147" y="78"/>
                                    <a:pt x="115" y="125"/>
                                    <a:pt x="83" y="173"/>
                                  </a:cubicBezTo>
                                  <a:cubicBezTo>
                                    <a:pt x="74" y="122"/>
                                    <a:pt x="65" y="73"/>
                                    <a:pt x="56" y="23"/>
                                  </a:cubicBezTo>
                                  <a:cubicBezTo>
                                    <a:pt x="55" y="20"/>
                                    <a:pt x="55" y="19"/>
                                    <a:pt x="55" y="18"/>
                                  </a:cubicBezTo>
                                  <a:cubicBezTo>
                                    <a:pt x="55" y="11"/>
                                    <a:pt x="72" y="11"/>
                                    <a:pt x="74" y="11"/>
                                  </a:cubicBezTo>
                                  <a:cubicBezTo>
                                    <a:pt x="79" y="11"/>
                                    <a:pt x="83" y="11"/>
                                    <a:pt x="83" y="4"/>
                                  </a:cubicBezTo>
                                  <a:cubicBezTo>
                                    <a:pt x="81" y="2"/>
                                    <a:pt x="83" y="0"/>
                                    <a:pt x="78" y="0"/>
                                  </a:cubicBezTo>
                                  <a:cubicBezTo>
                                    <a:pt x="69" y="0"/>
                                    <a:pt x="48" y="1"/>
                                    <a:pt x="39" y="1"/>
                                  </a:cubicBezTo>
                                  <a:cubicBezTo>
                                    <a:pt x="32" y="1"/>
                                    <a:pt x="14" y="0"/>
                                    <a:pt x="7" y="0"/>
                                  </a:cubicBezTo>
                                  <a:cubicBezTo>
                                    <a:pt x="5" y="0"/>
                                    <a:pt x="1" y="0"/>
                                    <a:pt x="1" y="6"/>
                                  </a:cubicBezTo>
                                  <a:cubicBezTo>
                                    <a:pt x="1" y="11"/>
                                    <a:pt x="6" y="11"/>
                                    <a:pt x="8" y="11"/>
                                  </a:cubicBezTo>
                                  <a:cubicBezTo>
                                    <a:pt x="25" y="11"/>
                                    <a:pt x="25" y="12"/>
                                    <a:pt x="26" y="19"/>
                                  </a:cubicBezTo>
                                  <a:cubicBezTo>
                                    <a:pt x="37" y="79"/>
                                    <a:pt x="48" y="139"/>
                                    <a:pt x="59" y="199"/>
                                  </a:cubicBezTo>
                                  <a:cubicBezTo>
                                    <a:pt x="60" y="205"/>
                                    <a:pt x="60" y="206"/>
                                    <a:pt x="66" y="206"/>
                                  </a:cubicBezTo>
                                  <a:cubicBezTo>
                                    <a:pt x="71" y="206"/>
                                    <a:pt x="73" y="205"/>
                                    <a:pt x="77" y="200"/>
                                  </a:cubicBezTo>
                                  <a:cubicBezTo>
                                    <a:pt x="114" y="145"/>
                                    <a:pt x="151" y="90"/>
                                    <a:pt x="188" y="35"/>
                                  </a:cubicBezTo>
                                  <a:close/>
                                </a:path>
                              </a:pathLst>
                            </a:custGeom>
                            <a:solidFill>
                              <a:srgbClr val="000000"/>
                            </a:solidFill>
                            <a:ln w="0">
                              <a:noFill/>
                            </a:ln>
                          </wps:spPr>
                          <wps:style>
                            <a:lnRef idx="0"/>
                            <a:fillRef idx="0"/>
                            <a:effectRef idx="0"/>
                            <a:fontRef idx="minor"/>
                          </wps:style>
                          <wps:bodyPr/>
                        </wps:wsp>
                        <wps:wsp>
                          <wps:cNvPr id="80" name=""/>
                          <wps:cNvSpPr/>
                          <wps:spPr>
                            <a:xfrm>
                              <a:off x="1984320" y="0"/>
                              <a:ext cx="27360" cy="105480"/>
                            </a:xfrm>
                            <a:custGeom>
                              <a:avLst/>
                              <a:gdLst>
                                <a:gd name="textAreaLeft" fmla="*/ 0 w 15480"/>
                                <a:gd name="textAreaRight" fmla="*/ 15840 w 15480"/>
                                <a:gd name="textAreaTop" fmla="*/ 0 h 59760"/>
                                <a:gd name="textAreaBottom" fmla="*/ 60120 h 59760"/>
                              </a:gdLst>
                              <a:ahLst/>
                              <a:rect l="textAreaLeft" t="textAreaTop" r="textAreaRight" b="textAreaBottom"/>
                              <a:pathLst>
                                <a:path w="78" h="295">
                                  <a:moveTo>
                                    <a:pt x="72" y="-1"/>
                                  </a:moveTo>
                                  <a:cubicBezTo>
                                    <a:pt x="17" y="39"/>
                                    <a:pt x="1" y="101"/>
                                    <a:pt x="1" y="146"/>
                                  </a:cubicBezTo>
                                  <a:cubicBezTo>
                                    <a:pt x="1" y="187"/>
                                    <a:pt x="14" y="252"/>
                                    <a:pt x="72" y="294"/>
                                  </a:cubicBezTo>
                                  <a:cubicBezTo>
                                    <a:pt x="74" y="294"/>
                                    <a:pt x="78" y="294"/>
                                    <a:pt x="78" y="290"/>
                                  </a:cubicBezTo>
                                  <a:cubicBezTo>
                                    <a:pt x="78" y="288"/>
                                    <a:pt x="78" y="288"/>
                                    <a:pt x="75" y="285"/>
                                  </a:cubicBezTo>
                                  <a:cubicBezTo>
                                    <a:pt x="36" y="249"/>
                                    <a:pt x="21" y="200"/>
                                    <a:pt x="21" y="146"/>
                                  </a:cubicBezTo>
                                  <a:cubicBezTo>
                                    <a:pt x="21" y="67"/>
                                    <a:pt x="51" y="28"/>
                                    <a:pt x="77" y="6"/>
                                  </a:cubicBezTo>
                                  <a:cubicBezTo>
                                    <a:pt x="78" y="5"/>
                                    <a:pt x="78" y="4"/>
                                    <a:pt x="78" y="3"/>
                                  </a:cubicBezTo>
                                  <a:cubicBezTo>
                                    <a:pt x="78" y="-1"/>
                                    <a:pt x="74" y="-1"/>
                                    <a:pt x="72" y="-1"/>
                                  </a:cubicBezTo>
                                  <a:close/>
                                </a:path>
                              </a:pathLst>
                            </a:custGeom>
                            <a:solidFill>
                              <a:srgbClr val="000000"/>
                            </a:solidFill>
                            <a:ln w="0">
                              <a:noFill/>
                            </a:ln>
                          </wps:spPr>
                          <wps:style>
                            <a:lnRef idx="0"/>
                            <a:fillRef idx="0"/>
                            <a:effectRef idx="0"/>
                            <a:fontRef idx="minor"/>
                          </wps:style>
                          <wps:bodyPr/>
                        </wps:wsp>
                        <wps:wsp>
                          <wps:cNvPr id="81" name=""/>
                          <wps:cNvSpPr/>
                          <wps:spPr>
                            <a:xfrm>
                              <a:off x="2024280" y="33120"/>
                              <a:ext cx="48960" cy="47160"/>
                            </a:xfrm>
                            <a:custGeom>
                              <a:avLst/>
                              <a:gdLst>
                                <a:gd name="textAreaLeft" fmla="*/ 0 w 27720"/>
                                <a:gd name="textAreaRight" fmla="*/ 28080 w 27720"/>
                                <a:gd name="textAreaTop" fmla="*/ 0 h 26640"/>
                                <a:gd name="textAreaBottom" fmla="*/ 27000 h 26640"/>
                              </a:gdLst>
                              <a:ahLst/>
                              <a:rect l="textAreaLeft" t="textAreaTop" r="textAreaRight" b="textAreaBottom"/>
                              <a:pathLst>
                                <a:path w="138" h="132">
                                  <a:moveTo>
                                    <a:pt x="56" y="71"/>
                                  </a:moveTo>
                                  <a:cubicBezTo>
                                    <a:pt x="56" y="68"/>
                                    <a:pt x="64" y="42"/>
                                    <a:pt x="64" y="41"/>
                                  </a:cubicBezTo>
                                  <a:cubicBezTo>
                                    <a:pt x="65" y="38"/>
                                    <a:pt x="73" y="24"/>
                                    <a:pt x="83" y="17"/>
                                  </a:cubicBezTo>
                                  <a:cubicBezTo>
                                    <a:pt x="85" y="14"/>
                                    <a:pt x="94" y="8"/>
                                    <a:pt x="107" y="8"/>
                                  </a:cubicBezTo>
                                  <a:cubicBezTo>
                                    <a:pt x="109" y="8"/>
                                    <a:pt x="116" y="8"/>
                                    <a:pt x="122" y="12"/>
                                  </a:cubicBezTo>
                                  <a:cubicBezTo>
                                    <a:pt x="113" y="16"/>
                                    <a:pt x="109" y="24"/>
                                    <a:pt x="109" y="29"/>
                                  </a:cubicBezTo>
                                  <a:cubicBezTo>
                                    <a:pt x="109" y="35"/>
                                    <a:pt x="114" y="40"/>
                                    <a:pt x="121" y="40"/>
                                  </a:cubicBezTo>
                                  <a:cubicBezTo>
                                    <a:pt x="128" y="40"/>
                                    <a:pt x="138" y="34"/>
                                    <a:pt x="138" y="22"/>
                                  </a:cubicBezTo>
                                  <a:cubicBezTo>
                                    <a:pt x="138" y="6"/>
                                    <a:pt x="121" y="0"/>
                                    <a:pt x="107" y="0"/>
                                  </a:cubicBezTo>
                                  <a:cubicBezTo>
                                    <a:pt x="91" y="0"/>
                                    <a:pt x="78" y="6"/>
                                    <a:pt x="65" y="22"/>
                                  </a:cubicBezTo>
                                  <a:cubicBezTo>
                                    <a:pt x="60" y="4"/>
                                    <a:pt x="42" y="0"/>
                                    <a:pt x="35" y="0"/>
                                  </a:cubicBezTo>
                                  <a:cubicBezTo>
                                    <a:pt x="24" y="0"/>
                                    <a:pt x="16" y="7"/>
                                    <a:pt x="12" y="16"/>
                                  </a:cubicBezTo>
                                  <a:cubicBezTo>
                                    <a:pt x="5" y="26"/>
                                    <a:pt x="0" y="43"/>
                                    <a:pt x="0" y="46"/>
                                  </a:cubicBezTo>
                                  <a:cubicBezTo>
                                    <a:pt x="0" y="49"/>
                                    <a:pt x="5" y="49"/>
                                    <a:pt x="6" y="49"/>
                                  </a:cubicBezTo>
                                  <a:cubicBezTo>
                                    <a:pt x="10" y="49"/>
                                    <a:pt x="10" y="48"/>
                                    <a:pt x="12" y="41"/>
                                  </a:cubicBezTo>
                                  <a:cubicBezTo>
                                    <a:pt x="17" y="23"/>
                                    <a:pt x="22" y="8"/>
                                    <a:pt x="34" y="8"/>
                                  </a:cubicBezTo>
                                  <a:cubicBezTo>
                                    <a:pt x="41" y="8"/>
                                    <a:pt x="43" y="14"/>
                                    <a:pt x="43" y="23"/>
                                  </a:cubicBezTo>
                                  <a:cubicBezTo>
                                    <a:pt x="43" y="29"/>
                                    <a:pt x="41" y="38"/>
                                    <a:pt x="38" y="47"/>
                                  </a:cubicBezTo>
                                  <a:cubicBezTo>
                                    <a:pt x="36" y="54"/>
                                    <a:pt x="34" y="67"/>
                                    <a:pt x="32" y="74"/>
                                  </a:cubicBezTo>
                                  <a:cubicBezTo>
                                    <a:pt x="29" y="86"/>
                                    <a:pt x="26" y="99"/>
                                    <a:pt x="23" y="111"/>
                                  </a:cubicBezTo>
                                  <a:cubicBezTo>
                                    <a:pt x="22" y="115"/>
                                    <a:pt x="19" y="122"/>
                                    <a:pt x="19" y="123"/>
                                  </a:cubicBezTo>
                                  <a:cubicBezTo>
                                    <a:pt x="19" y="129"/>
                                    <a:pt x="25" y="133"/>
                                    <a:pt x="30" y="133"/>
                                  </a:cubicBezTo>
                                  <a:cubicBezTo>
                                    <a:pt x="34" y="133"/>
                                    <a:pt x="40" y="131"/>
                                    <a:pt x="42" y="125"/>
                                  </a:cubicBezTo>
                                  <a:cubicBezTo>
                                    <a:pt x="43" y="122"/>
                                    <a:pt x="47" y="109"/>
                                    <a:pt x="48" y="102"/>
                                  </a:cubicBezTo>
                                  <a:cubicBezTo>
                                    <a:pt x="50" y="91"/>
                                    <a:pt x="54" y="81"/>
                                    <a:pt x="56" y="71"/>
                                  </a:cubicBezTo>
                                  <a:close/>
                                </a:path>
                              </a:pathLst>
                            </a:custGeom>
                            <a:solidFill>
                              <a:srgbClr val="000000"/>
                            </a:solidFill>
                            <a:ln w="0">
                              <a:noFill/>
                            </a:ln>
                          </wps:spPr>
                          <wps:style>
                            <a:lnRef idx="0"/>
                            <a:fillRef idx="0"/>
                            <a:effectRef idx="0"/>
                            <a:fontRef idx="minor"/>
                          </wps:style>
                          <wps:bodyPr/>
                        </wps:wsp>
                        <wps:wsp>
                          <wps:cNvPr id="82" name=""/>
                          <wps:cNvSpPr/>
                          <wps:spPr>
                            <a:xfrm>
                              <a:off x="2082960" y="60840"/>
                              <a:ext cx="41760" cy="33480"/>
                            </a:xfrm>
                            <a:custGeom>
                              <a:avLst/>
                              <a:gdLst>
                                <a:gd name="textAreaLeft" fmla="*/ 0 w 23760"/>
                                <a:gd name="textAreaRight" fmla="*/ 24120 w 23760"/>
                                <a:gd name="textAreaTop" fmla="*/ 0 h 19080"/>
                                <a:gd name="textAreaBottom" fmla="*/ 19440 h 19080"/>
                              </a:gdLst>
                              <a:ahLst/>
                              <a:rect l="textAreaLeft" t="textAreaTop" r="textAreaRight" b="textAreaBottom"/>
                              <a:pathLst>
                                <a:path w="118" h="95">
                                  <a:moveTo>
                                    <a:pt x="44" y="59"/>
                                  </a:moveTo>
                                  <a:cubicBezTo>
                                    <a:pt x="44" y="55"/>
                                    <a:pt x="47" y="47"/>
                                    <a:pt x="48" y="44"/>
                                  </a:cubicBezTo>
                                  <a:cubicBezTo>
                                    <a:pt x="48" y="41"/>
                                    <a:pt x="49" y="37"/>
                                    <a:pt x="50" y="35"/>
                                  </a:cubicBezTo>
                                  <a:cubicBezTo>
                                    <a:pt x="50" y="31"/>
                                    <a:pt x="58" y="20"/>
                                    <a:pt x="65" y="14"/>
                                  </a:cubicBezTo>
                                  <a:cubicBezTo>
                                    <a:pt x="72" y="8"/>
                                    <a:pt x="78" y="7"/>
                                    <a:pt x="85" y="7"/>
                                  </a:cubicBezTo>
                                  <a:cubicBezTo>
                                    <a:pt x="89" y="7"/>
                                    <a:pt x="98" y="7"/>
                                    <a:pt x="106" y="11"/>
                                  </a:cubicBezTo>
                                  <a:cubicBezTo>
                                    <a:pt x="96" y="14"/>
                                    <a:pt x="100" y="19"/>
                                    <a:pt x="96" y="23"/>
                                  </a:cubicBezTo>
                                  <a:cubicBezTo>
                                    <a:pt x="96" y="26"/>
                                    <a:pt x="98" y="31"/>
                                    <a:pt x="106" y="31"/>
                                  </a:cubicBezTo>
                                  <a:cubicBezTo>
                                    <a:pt x="112" y="31"/>
                                    <a:pt x="119" y="26"/>
                                    <a:pt x="119" y="17"/>
                                  </a:cubicBezTo>
                                  <a:cubicBezTo>
                                    <a:pt x="119" y="1"/>
                                    <a:pt x="96" y="0"/>
                                    <a:pt x="86" y="0"/>
                                  </a:cubicBezTo>
                                  <a:cubicBezTo>
                                    <a:pt x="82" y="0"/>
                                    <a:pt x="67" y="0"/>
                                    <a:pt x="53" y="17"/>
                                  </a:cubicBezTo>
                                  <a:cubicBezTo>
                                    <a:pt x="50" y="5"/>
                                    <a:pt x="37" y="0"/>
                                    <a:pt x="28" y="0"/>
                                  </a:cubicBezTo>
                                  <a:cubicBezTo>
                                    <a:pt x="20" y="0"/>
                                    <a:pt x="14" y="4"/>
                                    <a:pt x="8" y="12"/>
                                  </a:cubicBezTo>
                                  <a:cubicBezTo>
                                    <a:pt x="4" y="20"/>
                                    <a:pt x="0" y="31"/>
                                    <a:pt x="0" y="32"/>
                                  </a:cubicBezTo>
                                  <a:cubicBezTo>
                                    <a:pt x="0" y="36"/>
                                    <a:pt x="4" y="36"/>
                                    <a:pt x="5" y="36"/>
                                  </a:cubicBezTo>
                                  <a:cubicBezTo>
                                    <a:pt x="8" y="36"/>
                                    <a:pt x="8" y="35"/>
                                    <a:pt x="10" y="30"/>
                                  </a:cubicBezTo>
                                  <a:cubicBezTo>
                                    <a:pt x="13" y="17"/>
                                    <a:pt x="18" y="7"/>
                                    <a:pt x="26" y="7"/>
                                  </a:cubicBezTo>
                                  <a:cubicBezTo>
                                    <a:pt x="34" y="7"/>
                                    <a:pt x="35" y="14"/>
                                    <a:pt x="35" y="18"/>
                                  </a:cubicBezTo>
                                  <a:cubicBezTo>
                                    <a:pt x="35" y="22"/>
                                    <a:pt x="32" y="29"/>
                                    <a:pt x="31" y="35"/>
                                  </a:cubicBezTo>
                                  <a:cubicBezTo>
                                    <a:pt x="30" y="41"/>
                                    <a:pt x="28" y="49"/>
                                    <a:pt x="26" y="54"/>
                                  </a:cubicBezTo>
                                  <a:cubicBezTo>
                                    <a:pt x="25" y="60"/>
                                    <a:pt x="23" y="66"/>
                                    <a:pt x="22" y="72"/>
                                  </a:cubicBezTo>
                                  <a:cubicBezTo>
                                    <a:pt x="20" y="78"/>
                                    <a:pt x="18" y="86"/>
                                    <a:pt x="18" y="87"/>
                                  </a:cubicBezTo>
                                  <a:cubicBezTo>
                                    <a:pt x="18" y="92"/>
                                    <a:pt x="23" y="95"/>
                                    <a:pt x="26" y="95"/>
                                  </a:cubicBezTo>
                                  <a:cubicBezTo>
                                    <a:pt x="30" y="95"/>
                                    <a:pt x="34" y="93"/>
                                    <a:pt x="36" y="90"/>
                                  </a:cubicBezTo>
                                  <a:cubicBezTo>
                                    <a:pt x="36" y="87"/>
                                    <a:pt x="38" y="81"/>
                                    <a:pt x="40" y="77"/>
                                  </a:cubicBezTo>
                                  <a:cubicBezTo>
                                    <a:pt x="41" y="71"/>
                                    <a:pt x="43" y="65"/>
                                    <a:pt x="44" y="59"/>
                                  </a:cubicBezTo>
                                  <a:close/>
                                </a:path>
                              </a:pathLst>
                            </a:custGeom>
                            <a:solidFill>
                              <a:srgbClr val="000000"/>
                            </a:solidFill>
                            <a:ln w="0">
                              <a:noFill/>
                            </a:ln>
                          </wps:spPr>
                          <wps:style>
                            <a:lnRef idx="0"/>
                            <a:fillRef idx="0"/>
                            <a:effectRef idx="0"/>
                            <a:fontRef idx="minor"/>
                          </wps:style>
                          <wps:bodyPr/>
                        </wps:wsp>
                        <wps:wsp>
                          <wps:cNvPr id="83" name=""/>
                          <wps:cNvSpPr/>
                          <wps:spPr>
                            <a:xfrm>
                              <a:off x="2144520" y="0"/>
                              <a:ext cx="27360" cy="105480"/>
                            </a:xfrm>
                            <a:custGeom>
                              <a:avLst/>
                              <a:gdLst>
                                <a:gd name="textAreaLeft" fmla="*/ 0 w 15480"/>
                                <a:gd name="textAreaRight" fmla="*/ 15840 w 15480"/>
                                <a:gd name="textAreaTop" fmla="*/ 0 h 59760"/>
                                <a:gd name="textAreaBottom" fmla="*/ 60120 h 59760"/>
                              </a:gdLst>
                              <a:ahLst/>
                              <a:rect l="textAreaLeft" t="textAreaTop" r="textAreaRight" b="textAreaBottom"/>
                              <a:pathLst>
                                <a:path w="78" h="295">
                                  <a:moveTo>
                                    <a:pt x="7" y="-1"/>
                                  </a:moveTo>
                                  <a:cubicBezTo>
                                    <a:pt x="5" y="-1"/>
                                    <a:pt x="1" y="-1"/>
                                    <a:pt x="1" y="3"/>
                                  </a:cubicBezTo>
                                  <a:cubicBezTo>
                                    <a:pt x="1" y="4"/>
                                    <a:pt x="2" y="5"/>
                                    <a:pt x="5" y="7"/>
                                  </a:cubicBezTo>
                                  <a:cubicBezTo>
                                    <a:pt x="30" y="30"/>
                                    <a:pt x="57" y="70"/>
                                    <a:pt x="57" y="146"/>
                                  </a:cubicBezTo>
                                  <a:cubicBezTo>
                                    <a:pt x="57" y="207"/>
                                    <a:pt x="38" y="254"/>
                                    <a:pt x="7" y="283"/>
                                  </a:cubicBezTo>
                                  <a:cubicBezTo>
                                    <a:pt x="2" y="288"/>
                                    <a:pt x="1" y="288"/>
                                    <a:pt x="1" y="290"/>
                                  </a:cubicBezTo>
                                  <a:cubicBezTo>
                                    <a:pt x="1" y="291"/>
                                    <a:pt x="2" y="294"/>
                                    <a:pt x="6" y="294"/>
                                  </a:cubicBezTo>
                                  <a:cubicBezTo>
                                    <a:pt x="9" y="294"/>
                                    <a:pt x="37" y="273"/>
                                    <a:pt x="56" y="237"/>
                                  </a:cubicBezTo>
                                  <a:cubicBezTo>
                                    <a:pt x="69" y="212"/>
                                    <a:pt x="78" y="181"/>
                                    <a:pt x="78" y="146"/>
                                  </a:cubicBezTo>
                                  <a:cubicBezTo>
                                    <a:pt x="78" y="104"/>
                                    <a:pt x="66" y="41"/>
                                    <a:pt x="7" y="-1"/>
                                  </a:cubicBezTo>
                                  <a:close/>
                                </a:path>
                              </a:pathLst>
                            </a:custGeom>
                            <a:solidFill>
                              <a:srgbClr val="000000"/>
                            </a:solidFill>
                            <a:ln w="0">
                              <a:noFill/>
                            </a:ln>
                          </wps:spPr>
                          <wps:style>
                            <a:lnRef idx="0"/>
                            <a:fillRef idx="0"/>
                            <a:effectRef idx="0"/>
                            <a:fontRef idx="minor"/>
                          </wps:style>
                          <wps:bodyPr/>
                        </wps:wsp>
                        <wps:wsp>
                          <wps:cNvPr id="84" name=""/>
                          <wps:cNvSpPr/>
                          <wps:spPr>
                            <a:xfrm>
                              <a:off x="1227600" y="111600"/>
                              <a:ext cx="1217160" cy="6480"/>
                            </a:xfrm>
                            <a:custGeom>
                              <a:avLst/>
                              <a:gdLst>
                                <a:gd name="textAreaLeft" fmla="*/ 0 w 690120"/>
                                <a:gd name="textAreaRight" fmla="*/ 690480 w 690120"/>
                                <a:gd name="textAreaTop" fmla="*/ 0 h 3600"/>
                                <a:gd name="textAreaBottom" fmla="*/ 3960 h 3600"/>
                              </a:gdLst>
                              <a:ahLst/>
                              <a:rect l="textAreaLeft" t="textAreaTop" r="textAreaRight" b="textAreaBottom"/>
                              <a:pathLst>
                                <a:path w="3383" h="18">
                                  <a:moveTo>
                                    <a:pt x="0" y="0"/>
                                  </a:moveTo>
                                  <a:cubicBezTo>
                                    <a:pt x="1128" y="0"/>
                                    <a:pt x="2255" y="0"/>
                                    <a:pt x="3383" y="0"/>
                                  </a:cubicBezTo>
                                  <a:cubicBezTo>
                                    <a:pt x="3383" y="6"/>
                                    <a:pt x="3383" y="11"/>
                                    <a:pt x="3383" y="17"/>
                                  </a:cubicBezTo>
                                  <a:cubicBezTo>
                                    <a:pt x="2255" y="17"/>
                                    <a:pt x="1128" y="17"/>
                                    <a:pt x="0" y="17"/>
                                  </a:cubicBezTo>
                                  <a:cubicBezTo>
                                    <a:pt x="0" y="11"/>
                                    <a:pt x="0" y="6"/>
                                    <a:pt x="0" y="0"/>
                                  </a:cubicBezTo>
                                  <a:close/>
                                </a:path>
                              </a:pathLst>
                            </a:custGeom>
                            <a:solidFill>
                              <a:srgbClr val="000000"/>
                            </a:solidFill>
                            <a:ln w="0">
                              <a:noFill/>
                            </a:ln>
                          </wps:spPr>
                          <wps:style>
                            <a:lnRef idx="0"/>
                            <a:fillRef idx="0"/>
                            <a:effectRef idx="0"/>
                            <a:fontRef idx="minor"/>
                          </wps:style>
                          <wps:bodyPr/>
                        </wps:wsp>
                        <wps:wsp>
                          <wps:cNvPr id="85" name=""/>
                          <wps:cNvSpPr/>
                          <wps:spPr>
                            <a:xfrm>
                              <a:off x="1233000" y="129600"/>
                              <a:ext cx="79920" cy="75600"/>
                            </a:xfrm>
                            <a:custGeom>
                              <a:avLst/>
                              <a:gdLst>
                                <a:gd name="textAreaLeft" fmla="*/ 0 w 45360"/>
                                <a:gd name="textAreaRight" fmla="*/ 45720 w 45360"/>
                                <a:gd name="textAreaTop" fmla="*/ 0 h 42840"/>
                                <a:gd name="textAreaBottom" fmla="*/ 43200 h 42840"/>
                              </a:gdLst>
                              <a:ahLst/>
                              <a:rect l="textAreaLeft" t="textAreaTop" r="textAreaRight" b="textAreaBottom"/>
                              <a:pathLst>
                                <a:path w="224" h="212">
                                  <a:moveTo>
                                    <a:pt x="45" y="175"/>
                                  </a:moveTo>
                                  <a:cubicBezTo>
                                    <a:pt x="35" y="190"/>
                                    <a:pt x="26" y="199"/>
                                    <a:pt x="8" y="200"/>
                                  </a:cubicBezTo>
                                  <a:cubicBezTo>
                                    <a:pt x="6" y="200"/>
                                    <a:pt x="1" y="200"/>
                                    <a:pt x="1" y="206"/>
                                  </a:cubicBezTo>
                                  <a:cubicBezTo>
                                    <a:pt x="1" y="210"/>
                                    <a:pt x="5" y="211"/>
                                    <a:pt x="6" y="211"/>
                                  </a:cubicBezTo>
                                  <a:cubicBezTo>
                                    <a:pt x="13" y="211"/>
                                    <a:pt x="23" y="210"/>
                                    <a:pt x="31" y="210"/>
                                  </a:cubicBezTo>
                                  <a:cubicBezTo>
                                    <a:pt x="41" y="210"/>
                                    <a:pt x="53" y="211"/>
                                    <a:pt x="61" y="211"/>
                                  </a:cubicBezTo>
                                  <a:cubicBezTo>
                                    <a:pt x="63" y="211"/>
                                    <a:pt x="67" y="211"/>
                                    <a:pt x="67" y="204"/>
                                  </a:cubicBezTo>
                                  <a:cubicBezTo>
                                    <a:pt x="67" y="200"/>
                                    <a:pt x="63" y="200"/>
                                    <a:pt x="62" y="200"/>
                                  </a:cubicBezTo>
                                  <a:cubicBezTo>
                                    <a:pt x="60" y="200"/>
                                    <a:pt x="49" y="199"/>
                                    <a:pt x="49" y="190"/>
                                  </a:cubicBezTo>
                                  <a:cubicBezTo>
                                    <a:pt x="49" y="187"/>
                                    <a:pt x="53" y="182"/>
                                    <a:pt x="54" y="180"/>
                                  </a:cubicBezTo>
                                  <a:cubicBezTo>
                                    <a:pt x="62" y="168"/>
                                    <a:pt x="69" y="156"/>
                                    <a:pt x="78" y="144"/>
                                  </a:cubicBezTo>
                                  <a:cubicBezTo>
                                    <a:pt x="105" y="144"/>
                                    <a:pt x="134" y="144"/>
                                    <a:pt x="162" y="144"/>
                                  </a:cubicBezTo>
                                  <a:cubicBezTo>
                                    <a:pt x="164" y="159"/>
                                    <a:pt x="167" y="175"/>
                                    <a:pt x="169" y="192"/>
                                  </a:cubicBezTo>
                                  <a:cubicBezTo>
                                    <a:pt x="168" y="195"/>
                                    <a:pt x="165" y="200"/>
                                    <a:pt x="149" y="200"/>
                                  </a:cubicBezTo>
                                  <a:cubicBezTo>
                                    <a:pt x="145" y="200"/>
                                    <a:pt x="141" y="200"/>
                                    <a:pt x="141" y="206"/>
                                  </a:cubicBezTo>
                                  <a:cubicBezTo>
                                    <a:pt x="141" y="207"/>
                                    <a:pt x="141" y="211"/>
                                    <a:pt x="145" y="211"/>
                                  </a:cubicBezTo>
                                  <a:cubicBezTo>
                                    <a:pt x="155" y="211"/>
                                    <a:pt x="175" y="210"/>
                                    <a:pt x="183" y="210"/>
                                  </a:cubicBezTo>
                                  <a:cubicBezTo>
                                    <a:pt x="189" y="210"/>
                                    <a:pt x="195" y="210"/>
                                    <a:pt x="201" y="210"/>
                                  </a:cubicBezTo>
                                  <a:cubicBezTo>
                                    <a:pt x="206" y="210"/>
                                    <a:pt x="212" y="211"/>
                                    <a:pt x="218" y="211"/>
                                  </a:cubicBezTo>
                                  <a:cubicBezTo>
                                    <a:pt x="222" y="211"/>
                                    <a:pt x="224" y="208"/>
                                    <a:pt x="224" y="204"/>
                                  </a:cubicBezTo>
                                  <a:cubicBezTo>
                                    <a:pt x="224" y="200"/>
                                    <a:pt x="221" y="200"/>
                                    <a:pt x="216" y="200"/>
                                  </a:cubicBezTo>
                                  <a:cubicBezTo>
                                    <a:pt x="199" y="200"/>
                                    <a:pt x="198" y="198"/>
                                    <a:pt x="197" y="190"/>
                                  </a:cubicBezTo>
                                  <a:cubicBezTo>
                                    <a:pt x="188" y="129"/>
                                    <a:pt x="180" y="69"/>
                                    <a:pt x="171" y="8"/>
                                  </a:cubicBezTo>
                                  <a:cubicBezTo>
                                    <a:pt x="170" y="2"/>
                                    <a:pt x="169" y="0"/>
                                    <a:pt x="164" y="0"/>
                                  </a:cubicBezTo>
                                  <a:cubicBezTo>
                                    <a:pt x="158" y="0"/>
                                    <a:pt x="157" y="4"/>
                                    <a:pt x="153" y="7"/>
                                  </a:cubicBezTo>
                                  <a:cubicBezTo>
                                    <a:pt x="117" y="63"/>
                                    <a:pt x="81" y="119"/>
                                    <a:pt x="45" y="175"/>
                                  </a:cubicBezTo>
                                  <a:moveTo>
                                    <a:pt x="85" y="133"/>
                                  </a:moveTo>
                                  <a:cubicBezTo>
                                    <a:pt x="105" y="101"/>
                                    <a:pt x="126" y="68"/>
                                    <a:pt x="146" y="36"/>
                                  </a:cubicBezTo>
                                  <a:cubicBezTo>
                                    <a:pt x="151" y="68"/>
                                    <a:pt x="156" y="101"/>
                                    <a:pt x="161" y="133"/>
                                  </a:cubicBezTo>
                                  <a:cubicBezTo>
                                    <a:pt x="135" y="133"/>
                                    <a:pt x="110" y="133"/>
                                    <a:pt x="85" y="133"/>
                                  </a:cubicBezTo>
                                  <a:close/>
                                </a:path>
                              </a:pathLst>
                            </a:custGeom>
                            <a:solidFill>
                              <a:srgbClr val="000000"/>
                            </a:solidFill>
                            <a:ln w="0">
                              <a:noFill/>
                            </a:ln>
                          </wps:spPr>
                          <wps:style>
                            <a:lnRef idx="0"/>
                            <a:fillRef idx="0"/>
                            <a:effectRef idx="0"/>
                            <a:fontRef idx="minor"/>
                          </wps:style>
                          <wps:bodyPr/>
                        </wps:wsp>
                        <wps:wsp>
                          <wps:cNvPr id="86" name=""/>
                          <wps:cNvSpPr/>
                          <wps:spPr>
                            <a:xfrm>
                              <a:off x="1330920" y="124920"/>
                              <a:ext cx="27360" cy="106200"/>
                            </a:xfrm>
                            <a:custGeom>
                              <a:avLst/>
                              <a:gdLst>
                                <a:gd name="textAreaLeft" fmla="*/ 0 w 15480"/>
                                <a:gd name="textAreaRight" fmla="*/ 15840 w 15480"/>
                                <a:gd name="textAreaTop" fmla="*/ 0 h 60120"/>
                                <a:gd name="textAreaBottom" fmla="*/ 60480 h 60120"/>
                              </a:gdLst>
                              <a:ahLst/>
                              <a:rect l="textAreaLeft" t="textAreaTop" r="textAreaRight" b="textAreaBottom"/>
                              <a:pathLst>
                                <a:path w="78" h="296">
                                  <a:moveTo>
                                    <a:pt x="72" y="1"/>
                                  </a:moveTo>
                                  <a:cubicBezTo>
                                    <a:pt x="15" y="41"/>
                                    <a:pt x="1" y="103"/>
                                    <a:pt x="1" y="148"/>
                                  </a:cubicBezTo>
                                  <a:cubicBezTo>
                                    <a:pt x="1" y="190"/>
                                    <a:pt x="13" y="254"/>
                                    <a:pt x="72" y="296"/>
                                  </a:cubicBezTo>
                                  <a:cubicBezTo>
                                    <a:pt x="74" y="296"/>
                                    <a:pt x="78" y="296"/>
                                    <a:pt x="78" y="292"/>
                                  </a:cubicBezTo>
                                  <a:cubicBezTo>
                                    <a:pt x="78" y="290"/>
                                    <a:pt x="77" y="290"/>
                                    <a:pt x="75" y="287"/>
                                  </a:cubicBezTo>
                                  <a:cubicBezTo>
                                    <a:pt x="36" y="253"/>
                                    <a:pt x="21" y="202"/>
                                    <a:pt x="21" y="148"/>
                                  </a:cubicBezTo>
                                  <a:cubicBezTo>
                                    <a:pt x="21" y="69"/>
                                    <a:pt x="51" y="30"/>
                                    <a:pt x="75" y="8"/>
                                  </a:cubicBezTo>
                                  <a:cubicBezTo>
                                    <a:pt x="77" y="7"/>
                                    <a:pt x="78" y="7"/>
                                    <a:pt x="78" y="5"/>
                                  </a:cubicBezTo>
                                  <a:cubicBezTo>
                                    <a:pt x="78" y="1"/>
                                    <a:pt x="74" y="1"/>
                                    <a:pt x="72" y="1"/>
                                  </a:cubicBezTo>
                                  <a:close/>
                                </a:path>
                              </a:pathLst>
                            </a:custGeom>
                            <a:solidFill>
                              <a:srgbClr val="000000"/>
                            </a:solidFill>
                            <a:ln w="0">
                              <a:noFill/>
                            </a:ln>
                          </wps:spPr>
                          <wps:style>
                            <a:lnRef idx="0"/>
                            <a:fillRef idx="0"/>
                            <a:effectRef idx="0"/>
                            <a:fontRef idx="minor"/>
                          </wps:style>
                          <wps:bodyPr/>
                        </wps:wsp>
                        <wps:wsp>
                          <wps:cNvPr id="87" name=""/>
                          <wps:cNvSpPr/>
                          <wps:spPr>
                            <a:xfrm>
                              <a:off x="1370880" y="158040"/>
                              <a:ext cx="48960" cy="47160"/>
                            </a:xfrm>
                            <a:custGeom>
                              <a:avLst/>
                              <a:gdLst>
                                <a:gd name="textAreaLeft" fmla="*/ 0 w 27720"/>
                                <a:gd name="textAreaRight" fmla="*/ 28080 w 27720"/>
                                <a:gd name="textAreaTop" fmla="*/ 0 h 26640"/>
                                <a:gd name="textAreaBottom" fmla="*/ 27000 h 26640"/>
                              </a:gdLst>
                              <a:ahLst/>
                              <a:rect l="textAreaLeft" t="textAreaTop" r="textAreaRight" b="textAreaBottom"/>
                              <a:pathLst>
                                <a:path w="138" h="132">
                                  <a:moveTo>
                                    <a:pt x="57" y="71"/>
                                  </a:moveTo>
                                  <a:cubicBezTo>
                                    <a:pt x="58" y="69"/>
                                    <a:pt x="64" y="42"/>
                                    <a:pt x="66" y="41"/>
                                  </a:cubicBezTo>
                                  <a:cubicBezTo>
                                    <a:pt x="66" y="38"/>
                                    <a:pt x="74" y="24"/>
                                    <a:pt x="84" y="17"/>
                                  </a:cubicBezTo>
                                  <a:cubicBezTo>
                                    <a:pt x="87" y="14"/>
                                    <a:pt x="96" y="8"/>
                                    <a:pt x="108" y="8"/>
                                  </a:cubicBezTo>
                                  <a:cubicBezTo>
                                    <a:pt x="111" y="8"/>
                                    <a:pt x="118" y="8"/>
                                    <a:pt x="124" y="13"/>
                                  </a:cubicBezTo>
                                  <a:cubicBezTo>
                                    <a:pt x="115" y="16"/>
                                    <a:pt x="111" y="24"/>
                                    <a:pt x="111" y="29"/>
                                  </a:cubicBezTo>
                                  <a:cubicBezTo>
                                    <a:pt x="111" y="36"/>
                                    <a:pt x="116" y="40"/>
                                    <a:pt x="123" y="40"/>
                                  </a:cubicBezTo>
                                  <a:cubicBezTo>
                                    <a:pt x="129" y="40"/>
                                    <a:pt x="139" y="35"/>
                                    <a:pt x="139" y="22"/>
                                  </a:cubicBezTo>
                                  <a:cubicBezTo>
                                    <a:pt x="139" y="6"/>
                                    <a:pt x="123" y="0"/>
                                    <a:pt x="108" y="0"/>
                                  </a:cubicBezTo>
                                  <a:cubicBezTo>
                                    <a:pt x="93" y="0"/>
                                    <a:pt x="80" y="6"/>
                                    <a:pt x="67" y="22"/>
                                  </a:cubicBezTo>
                                  <a:cubicBezTo>
                                    <a:pt x="61" y="4"/>
                                    <a:pt x="43" y="0"/>
                                    <a:pt x="36" y="0"/>
                                  </a:cubicBezTo>
                                  <a:cubicBezTo>
                                    <a:pt x="25" y="0"/>
                                    <a:pt x="18" y="7"/>
                                    <a:pt x="13" y="16"/>
                                  </a:cubicBezTo>
                                  <a:cubicBezTo>
                                    <a:pt x="7" y="26"/>
                                    <a:pt x="2" y="44"/>
                                    <a:pt x="2" y="46"/>
                                  </a:cubicBezTo>
                                  <a:cubicBezTo>
                                    <a:pt x="2" y="49"/>
                                    <a:pt x="6" y="48"/>
                                    <a:pt x="7" y="49"/>
                                  </a:cubicBezTo>
                                  <a:cubicBezTo>
                                    <a:pt x="12" y="49"/>
                                    <a:pt x="12" y="48"/>
                                    <a:pt x="14" y="41"/>
                                  </a:cubicBezTo>
                                  <a:cubicBezTo>
                                    <a:pt x="18" y="23"/>
                                    <a:pt x="24" y="8"/>
                                    <a:pt x="36" y="8"/>
                                  </a:cubicBezTo>
                                  <a:cubicBezTo>
                                    <a:pt x="43" y="8"/>
                                    <a:pt x="45" y="16"/>
                                    <a:pt x="45" y="23"/>
                                  </a:cubicBezTo>
                                  <a:cubicBezTo>
                                    <a:pt x="45" y="29"/>
                                    <a:pt x="43" y="40"/>
                                    <a:pt x="40" y="48"/>
                                  </a:cubicBezTo>
                                  <a:cubicBezTo>
                                    <a:pt x="38" y="55"/>
                                    <a:pt x="36" y="67"/>
                                    <a:pt x="33" y="74"/>
                                  </a:cubicBezTo>
                                  <a:cubicBezTo>
                                    <a:pt x="31" y="86"/>
                                    <a:pt x="27" y="99"/>
                                    <a:pt x="25" y="111"/>
                                  </a:cubicBezTo>
                                  <a:cubicBezTo>
                                    <a:pt x="24" y="115"/>
                                    <a:pt x="21" y="122"/>
                                    <a:pt x="21" y="123"/>
                                  </a:cubicBezTo>
                                  <a:cubicBezTo>
                                    <a:pt x="21" y="131"/>
                                    <a:pt x="27" y="133"/>
                                    <a:pt x="31" y="133"/>
                                  </a:cubicBezTo>
                                  <a:cubicBezTo>
                                    <a:pt x="36" y="133"/>
                                    <a:pt x="42" y="131"/>
                                    <a:pt x="44" y="125"/>
                                  </a:cubicBezTo>
                                  <a:cubicBezTo>
                                    <a:pt x="45" y="122"/>
                                    <a:pt x="48" y="110"/>
                                    <a:pt x="50" y="103"/>
                                  </a:cubicBezTo>
                                  <a:cubicBezTo>
                                    <a:pt x="52" y="92"/>
                                    <a:pt x="55" y="81"/>
                                    <a:pt x="57" y="71"/>
                                  </a:cubicBezTo>
                                  <a:close/>
                                </a:path>
                              </a:pathLst>
                            </a:custGeom>
                            <a:solidFill>
                              <a:srgbClr val="000000"/>
                            </a:solidFill>
                            <a:ln w="0">
                              <a:noFill/>
                            </a:ln>
                          </wps:spPr>
                          <wps:style>
                            <a:lnRef idx="0"/>
                            <a:fillRef idx="0"/>
                            <a:effectRef idx="0"/>
                            <a:fontRef idx="minor"/>
                          </wps:style>
                          <wps:bodyPr/>
                        </wps:wsp>
                        <wps:wsp>
                          <wps:cNvPr id="88" name=""/>
                          <wps:cNvSpPr/>
                          <wps:spPr>
                            <a:xfrm>
                              <a:off x="1430640" y="168120"/>
                              <a:ext cx="17640" cy="53280"/>
                            </a:xfrm>
                            <a:custGeom>
                              <a:avLst/>
                              <a:gdLst>
                                <a:gd name="textAreaLeft" fmla="*/ 0 w 10080"/>
                                <a:gd name="textAreaRight" fmla="*/ 10440 w 10080"/>
                                <a:gd name="textAreaTop" fmla="*/ 0 h 30240"/>
                                <a:gd name="textAreaBottom" fmla="*/ 30600 h 30240"/>
                              </a:gdLst>
                              <a:ahLst/>
                              <a:rect l="textAreaLeft" t="textAreaTop" r="textAreaRight" b="textAreaBottom"/>
                              <a:pathLst>
                                <a:path w="51" h="150">
                                  <a:moveTo>
                                    <a:pt x="49" y="9"/>
                                  </a:moveTo>
                                  <a:cubicBezTo>
                                    <a:pt x="49" y="6"/>
                                    <a:pt x="49" y="6"/>
                                    <a:pt x="49" y="5"/>
                                  </a:cubicBezTo>
                                  <a:cubicBezTo>
                                    <a:pt x="49" y="1"/>
                                    <a:pt x="47" y="1"/>
                                    <a:pt x="43" y="1"/>
                                  </a:cubicBezTo>
                                  <a:cubicBezTo>
                                    <a:pt x="35" y="2"/>
                                    <a:pt x="25" y="2"/>
                                    <a:pt x="17" y="3"/>
                                  </a:cubicBezTo>
                                  <a:cubicBezTo>
                                    <a:pt x="13" y="3"/>
                                    <a:pt x="13" y="3"/>
                                    <a:pt x="12" y="5"/>
                                  </a:cubicBezTo>
                                  <a:cubicBezTo>
                                    <a:pt x="11" y="6"/>
                                    <a:pt x="11" y="8"/>
                                    <a:pt x="11" y="9"/>
                                  </a:cubicBezTo>
                                  <a:cubicBezTo>
                                    <a:pt x="11" y="13"/>
                                    <a:pt x="14" y="13"/>
                                    <a:pt x="17" y="13"/>
                                  </a:cubicBezTo>
                                  <a:cubicBezTo>
                                    <a:pt x="24" y="13"/>
                                    <a:pt x="26" y="13"/>
                                    <a:pt x="27" y="14"/>
                                  </a:cubicBezTo>
                                  <a:cubicBezTo>
                                    <a:pt x="27" y="17"/>
                                    <a:pt x="27" y="18"/>
                                    <a:pt x="27" y="21"/>
                                  </a:cubicBezTo>
                                  <a:cubicBezTo>
                                    <a:pt x="19" y="55"/>
                                    <a:pt x="11" y="88"/>
                                    <a:pt x="2" y="122"/>
                                  </a:cubicBezTo>
                                  <a:cubicBezTo>
                                    <a:pt x="1" y="124"/>
                                    <a:pt x="1" y="126"/>
                                    <a:pt x="1" y="129"/>
                                  </a:cubicBezTo>
                                  <a:cubicBezTo>
                                    <a:pt x="1" y="141"/>
                                    <a:pt x="13" y="150"/>
                                    <a:pt x="26" y="150"/>
                                  </a:cubicBezTo>
                                  <a:cubicBezTo>
                                    <a:pt x="33" y="150"/>
                                    <a:pt x="38" y="146"/>
                                    <a:pt x="44" y="139"/>
                                  </a:cubicBezTo>
                                  <a:cubicBezTo>
                                    <a:pt x="50" y="130"/>
                                    <a:pt x="53" y="118"/>
                                    <a:pt x="53" y="117"/>
                                  </a:cubicBezTo>
                                  <a:cubicBezTo>
                                    <a:pt x="53" y="114"/>
                                    <a:pt x="50" y="115"/>
                                    <a:pt x="49" y="114"/>
                                  </a:cubicBezTo>
                                  <a:cubicBezTo>
                                    <a:pt x="45" y="114"/>
                                    <a:pt x="44" y="115"/>
                                    <a:pt x="43" y="118"/>
                                  </a:cubicBezTo>
                                  <a:cubicBezTo>
                                    <a:pt x="41" y="132"/>
                                    <a:pt x="35" y="142"/>
                                    <a:pt x="27" y="142"/>
                                  </a:cubicBezTo>
                                  <a:cubicBezTo>
                                    <a:pt x="21" y="142"/>
                                    <a:pt x="19" y="138"/>
                                    <a:pt x="19" y="132"/>
                                  </a:cubicBezTo>
                                  <a:cubicBezTo>
                                    <a:pt x="19" y="129"/>
                                    <a:pt x="19" y="127"/>
                                    <a:pt x="19" y="124"/>
                                  </a:cubicBezTo>
                                  <a:cubicBezTo>
                                    <a:pt x="29" y="86"/>
                                    <a:pt x="39" y="48"/>
                                    <a:pt x="49" y="9"/>
                                  </a:cubicBezTo>
                                  <a:close/>
                                </a:path>
                              </a:pathLst>
                            </a:custGeom>
                            <a:solidFill>
                              <a:srgbClr val="000000"/>
                            </a:solidFill>
                            <a:ln w="0">
                              <a:noFill/>
                            </a:ln>
                          </wps:spPr>
                          <wps:style>
                            <a:lnRef idx="0"/>
                            <a:fillRef idx="0"/>
                            <a:effectRef idx="0"/>
                            <a:fontRef idx="minor"/>
                          </wps:style>
                          <wps:bodyPr/>
                        </wps:wsp>
                        <wps:wsp>
                          <wps:cNvPr id="89" name=""/>
                          <wps:cNvSpPr/>
                          <wps:spPr>
                            <a:xfrm>
                              <a:off x="1473840" y="124920"/>
                              <a:ext cx="27360" cy="106200"/>
                            </a:xfrm>
                            <a:custGeom>
                              <a:avLst/>
                              <a:gdLst>
                                <a:gd name="textAreaLeft" fmla="*/ 0 w 15480"/>
                                <a:gd name="textAreaRight" fmla="*/ 15840 w 15480"/>
                                <a:gd name="textAreaTop" fmla="*/ 0 h 60120"/>
                                <a:gd name="textAreaBottom" fmla="*/ 60480 h 60120"/>
                              </a:gdLst>
                              <a:ahLst/>
                              <a:rect l="textAreaLeft" t="textAreaTop" r="textAreaRight" b="textAreaBottom"/>
                              <a:pathLst>
                                <a:path w="78" h="296">
                                  <a:moveTo>
                                    <a:pt x="7" y="1"/>
                                  </a:moveTo>
                                  <a:cubicBezTo>
                                    <a:pt x="5" y="1"/>
                                    <a:pt x="1" y="1"/>
                                    <a:pt x="1" y="5"/>
                                  </a:cubicBezTo>
                                  <a:cubicBezTo>
                                    <a:pt x="1" y="7"/>
                                    <a:pt x="2" y="7"/>
                                    <a:pt x="5" y="9"/>
                                  </a:cubicBezTo>
                                  <a:cubicBezTo>
                                    <a:pt x="30" y="32"/>
                                    <a:pt x="57" y="73"/>
                                    <a:pt x="57" y="148"/>
                                  </a:cubicBezTo>
                                  <a:cubicBezTo>
                                    <a:pt x="57" y="209"/>
                                    <a:pt x="38" y="256"/>
                                    <a:pt x="7" y="285"/>
                                  </a:cubicBezTo>
                                  <a:cubicBezTo>
                                    <a:pt x="2" y="290"/>
                                    <a:pt x="1" y="291"/>
                                    <a:pt x="1" y="292"/>
                                  </a:cubicBezTo>
                                  <a:cubicBezTo>
                                    <a:pt x="1" y="293"/>
                                    <a:pt x="2" y="296"/>
                                    <a:pt x="6" y="296"/>
                                  </a:cubicBezTo>
                                  <a:cubicBezTo>
                                    <a:pt x="9" y="296"/>
                                    <a:pt x="37" y="277"/>
                                    <a:pt x="56" y="239"/>
                                  </a:cubicBezTo>
                                  <a:cubicBezTo>
                                    <a:pt x="69" y="214"/>
                                    <a:pt x="78" y="183"/>
                                    <a:pt x="78" y="148"/>
                                  </a:cubicBezTo>
                                  <a:cubicBezTo>
                                    <a:pt x="78" y="108"/>
                                    <a:pt x="66" y="43"/>
                                    <a:pt x="7" y="1"/>
                                  </a:cubicBezTo>
                                  <a:close/>
                                </a:path>
                              </a:pathLst>
                            </a:custGeom>
                            <a:solidFill>
                              <a:srgbClr val="000000"/>
                            </a:solidFill>
                            <a:ln w="0">
                              <a:noFill/>
                            </a:ln>
                          </wps:spPr>
                          <wps:style>
                            <a:lnRef idx="0"/>
                            <a:fillRef idx="0"/>
                            <a:effectRef idx="0"/>
                            <a:fontRef idx="minor"/>
                          </wps:style>
                          <wps:bodyPr/>
                        </wps:wsp>
                        <wps:wsp>
                          <wps:cNvPr id="90" name=""/>
                          <wps:cNvSpPr/>
                          <wps:spPr>
                            <a:xfrm>
                              <a:off x="1521000" y="131400"/>
                              <a:ext cx="53280" cy="73800"/>
                            </a:xfrm>
                            <a:custGeom>
                              <a:avLst/>
                              <a:gdLst>
                                <a:gd name="textAreaLeft" fmla="*/ 0 w 30240"/>
                                <a:gd name="textAreaRight" fmla="*/ 30600 w 30240"/>
                                <a:gd name="textAreaTop" fmla="*/ 0 h 41760"/>
                                <a:gd name="textAreaBottom" fmla="*/ 42120 h 41760"/>
                              </a:gdLst>
                              <a:ahLst/>
                              <a:rect l="textAreaLeft" t="textAreaTop" r="textAreaRight" b="textAreaBottom"/>
                              <a:pathLst>
                                <a:path w="150" h="206">
                                  <a:moveTo>
                                    <a:pt x="150" y="10"/>
                                  </a:moveTo>
                                  <a:cubicBezTo>
                                    <a:pt x="150" y="8"/>
                                    <a:pt x="151" y="6"/>
                                    <a:pt x="151" y="5"/>
                                  </a:cubicBezTo>
                                  <a:cubicBezTo>
                                    <a:pt x="151" y="2"/>
                                    <a:pt x="150" y="0"/>
                                    <a:pt x="146" y="0"/>
                                  </a:cubicBezTo>
                                  <a:cubicBezTo>
                                    <a:pt x="140" y="0"/>
                                    <a:pt x="116" y="2"/>
                                    <a:pt x="109" y="4"/>
                                  </a:cubicBezTo>
                                  <a:cubicBezTo>
                                    <a:pt x="107" y="4"/>
                                    <a:pt x="102" y="4"/>
                                    <a:pt x="102" y="10"/>
                                  </a:cubicBezTo>
                                  <a:cubicBezTo>
                                    <a:pt x="102" y="14"/>
                                    <a:pt x="107" y="14"/>
                                    <a:pt x="110" y="14"/>
                                  </a:cubicBezTo>
                                  <a:cubicBezTo>
                                    <a:pt x="125" y="14"/>
                                    <a:pt x="125" y="16"/>
                                    <a:pt x="125" y="18"/>
                                  </a:cubicBezTo>
                                  <a:cubicBezTo>
                                    <a:pt x="125" y="20"/>
                                    <a:pt x="124" y="23"/>
                                    <a:pt x="124" y="25"/>
                                  </a:cubicBezTo>
                                  <a:cubicBezTo>
                                    <a:pt x="118" y="48"/>
                                    <a:pt x="113" y="69"/>
                                    <a:pt x="107" y="92"/>
                                  </a:cubicBezTo>
                                  <a:cubicBezTo>
                                    <a:pt x="100" y="83"/>
                                    <a:pt x="90" y="74"/>
                                    <a:pt x="76" y="74"/>
                                  </a:cubicBezTo>
                                  <a:cubicBezTo>
                                    <a:pt x="38" y="74"/>
                                    <a:pt x="0" y="116"/>
                                    <a:pt x="0" y="158"/>
                                  </a:cubicBezTo>
                                  <a:cubicBezTo>
                                    <a:pt x="0" y="187"/>
                                    <a:pt x="19" y="207"/>
                                    <a:pt x="44" y="207"/>
                                  </a:cubicBezTo>
                                  <a:cubicBezTo>
                                    <a:pt x="60" y="207"/>
                                    <a:pt x="74" y="198"/>
                                    <a:pt x="86" y="187"/>
                                  </a:cubicBezTo>
                                  <a:cubicBezTo>
                                    <a:pt x="92" y="205"/>
                                    <a:pt x="109" y="207"/>
                                    <a:pt x="116" y="207"/>
                                  </a:cubicBezTo>
                                  <a:cubicBezTo>
                                    <a:pt x="127" y="207"/>
                                    <a:pt x="134" y="201"/>
                                    <a:pt x="140" y="192"/>
                                  </a:cubicBezTo>
                                  <a:cubicBezTo>
                                    <a:pt x="146" y="180"/>
                                    <a:pt x="146" y="173"/>
                                    <a:pt x="150" y="163"/>
                                  </a:cubicBezTo>
                                  <a:cubicBezTo>
                                    <a:pt x="150" y="158"/>
                                    <a:pt x="146" y="158"/>
                                    <a:pt x="145" y="158"/>
                                  </a:cubicBezTo>
                                  <a:cubicBezTo>
                                    <a:pt x="142" y="158"/>
                                    <a:pt x="142" y="159"/>
                                    <a:pt x="139" y="168"/>
                                  </a:cubicBezTo>
                                  <a:cubicBezTo>
                                    <a:pt x="136" y="182"/>
                                    <a:pt x="130" y="199"/>
                                    <a:pt x="118" y="199"/>
                                  </a:cubicBezTo>
                                  <a:cubicBezTo>
                                    <a:pt x="110" y="199"/>
                                    <a:pt x="108" y="193"/>
                                    <a:pt x="108" y="184"/>
                                  </a:cubicBezTo>
                                  <a:cubicBezTo>
                                    <a:pt x="108" y="180"/>
                                    <a:pt x="108" y="176"/>
                                    <a:pt x="109" y="173"/>
                                  </a:cubicBezTo>
                                  <a:cubicBezTo>
                                    <a:pt x="122" y="117"/>
                                    <a:pt x="137" y="63"/>
                                    <a:pt x="150" y="10"/>
                                  </a:cubicBezTo>
                                  <a:moveTo>
                                    <a:pt x="88" y="168"/>
                                  </a:moveTo>
                                  <a:cubicBezTo>
                                    <a:pt x="85" y="176"/>
                                    <a:pt x="79" y="182"/>
                                    <a:pt x="72" y="187"/>
                                  </a:cubicBezTo>
                                  <a:cubicBezTo>
                                    <a:pt x="70" y="189"/>
                                    <a:pt x="58" y="199"/>
                                    <a:pt x="46" y="199"/>
                                  </a:cubicBezTo>
                                  <a:cubicBezTo>
                                    <a:pt x="35" y="199"/>
                                    <a:pt x="24" y="192"/>
                                    <a:pt x="24" y="170"/>
                                  </a:cubicBezTo>
                                  <a:cubicBezTo>
                                    <a:pt x="24" y="155"/>
                                    <a:pt x="32" y="122"/>
                                    <a:pt x="40" y="111"/>
                                  </a:cubicBezTo>
                                  <a:cubicBezTo>
                                    <a:pt x="53" y="87"/>
                                    <a:pt x="67" y="83"/>
                                    <a:pt x="76" y="83"/>
                                  </a:cubicBezTo>
                                  <a:cubicBezTo>
                                    <a:pt x="96" y="83"/>
                                    <a:pt x="102" y="105"/>
                                    <a:pt x="102" y="109"/>
                                  </a:cubicBezTo>
                                  <a:cubicBezTo>
                                    <a:pt x="102" y="110"/>
                                    <a:pt x="102" y="111"/>
                                    <a:pt x="101" y="113"/>
                                  </a:cubicBezTo>
                                  <a:cubicBezTo>
                                    <a:pt x="96" y="131"/>
                                    <a:pt x="92" y="149"/>
                                    <a:pt x="88" y="168"/>
                                  </a:cubicBezTo>
                                  <a:close/>
                                </a:path>
                              </a:pathLst>
                            </a:custGeom>
                            <a:solidFill>
                              <a:srgbClr val="000000"/>
                            </a:solidFill>
                            <a:ln w="0">
                              <a:noFill/>
                            </a:ln>
                          </wps:spPr>
                          <wps:style>
                            <a:lnRef idx="0"/>
                            <a:fillRef idx="0"/>
                            <a:effectRef idx="0"/>
                            <a:fontRef idx="minor"/>
                          </wps:style>
                          <wps:bodyPr/>
                        </wps:wsp>
                        <wps:wsp>
                          <wps:cNvPr id="91" name=""/>
                          <wps:cNvSpPr/>
                          <wps:spPr>
                            <a:xfrm>
                              <a:off x="1589400" y="124920"/>
                              <a:ext cx="27360" cy="106200"/>
                            </a:xfrm>
                            <a:custGeom>
                              <a:avLst/>
                              <a:gdLst>
                                <a:gd name="textAreaLeft" fmla="*/ 0 w 15480"/>
                                <a:gd name="textAreaRight" fmla="*/ 15840 w 15480"/>
                                <a:gd name="textAreaTop" fmla="*/ 0 h 60120"/>
                                <a:gd name="textAreaBottom" fmla="*/ 60480 h 60120"/>
                              </a:gdLst>
                              <a:ahLst/>
                              <a:rect l="textAreaLeft" t="textAreaTop" r="textAreaRight" b="textAreaBottom"/>
                              <a:pathLst>
                                <a:path w="78" h="296">
                                  <a:moveTo>
                                    <a:pt x="72" y="1"/>
                                  </a:moveTo>
                                  <a:cubicBezTo>
                                    <a:pt x="17" y="41"/>
                                    <a:pt x="1" y="103"/>
                                    <a:pt x="1" y="148"/>
                                  </a:cubicBezTo>
                                  <a:cubicBezTo>
                                    <a:pt x="1" y="190"/>
                                    <a:pt x="14" y="254"/>
                                    <a:pt x="72" y="296"/>
                                  </a:cubicBezTo>
                                  <a:cubicBezTo>
                                    <a:pt x="74" y="296"/>
                                    <a:pt x="78" y="296"/>
                                    <a:pt x="78" y="292"/>
                                  </a:cubicBezTo>
                                  <a:cubicBezTo>
                                    <a:pt x="78" y="290"/>
                                    <a:pt x="78" y="290"/>
                                    <a:pt x="75" y="287"/>
                                  </a:cubicBezTo>
                                  <a:cubicBezTo>
                                    <a:pt x="36" y="253"/>
                                    <a:pt x="21" y="202"/>
                                    <a:pt x="21" y="148"/>
                                  </a:cubicBezTo>
                                  <a:cubicBezTo>
                                    <a:pt x="21" y="69"/>
                                    <a:pt x="51" y="30"/>
                                    <a:pt x="77" y="8"/>
                                  </a:cubicBezTo>
                                  <a:cubicBezTo>
                                    <a:pt x="78" y="7"/>
                                    <a:pt x="78" y="7"/>
                                    <a:pt x="78" y="5"/>
                                  </a:cubicBezTo>
                                  <a:cubicBezTo>
                                    <a:pt x="78" y="1"/>
                                    <a:pt x="74" y="1"/>
                                    <a:pt x="72" y="1"/>
                                  </a:cubicBezTo>
                                  <a:close/>
                                </a:path>
                              </a:pathLst>
                            </a:custGeom>
                            <a:solidFill>
                              <a:srgbClr val="000000"/>
                            </a:solidFill>
                            <a:ln w="0">
                              <a:noFill/>
                            </a:ln>
                          </wps:spPr>
                          <wps:style>
                            <a:lnRef idx="0"/>
                            <a:fillRef idx="0"/>
                            <a:effectRef idx="0"/>
                            <a:fontRef idx="minor"/>
                          </wps:style>
                          <wps:bodyPr/>
                        </wps:wsp>
                        <wps:wsp>
                          <wps:cNvPr id="92" name=""/>
                          <wps:cNvSpPr/>
                          <wps:spPr>
                            <a:xfrm>
                              <a:off x="1629360" y="158040"/>
                              <a:ext cx="49680" cy="47160"/>
                            </a:xfrm>
                            <a:custGeom>
                              <a:avLst/>
                              <a:gdLst>
                                <a:gd name="textAreaLeft" fmla="*/ 0 w 28080"/>
                                <a:gd name="textAreaRight" fmla="*/ 28440 w 28080"/>
                                <a:gd name="textAreaTop" fmla="*/ 0 h 26640"/>
                                <a:gd name="textAreaBottom" fmla="*/ 27000 h 26640"/>
                              </a:gdLst>
                              <a:ahLst/>
                              <a:rect l="textAreaLeft" t="textAreaTop" r="textAreaRight" b="textAreaBottom"/>
                              <a:pathLst>
                                <a:path w="139" h="132">
                                  <a:moveTo>
                                    <a:pt x="58" y="71"/>
                                  </a:moveTo>
                                  <a:cubicBezTo>
                                    <a:pt x="58" y="69"/>
                                    <a:pt x="66" y="42"/>
                                    <a:pt x="66" y="41"/>
                                  </a:cubicBezTo>
                                  <a:cubicBezTo>
                                    <a:pt x="67" y="38"/>
                                    <a:pt x="75" y="24"/>
                                    <a:pt x="85" y="17"/>
                                  </a:cubicBezTo>
                                  <a:cubicBezTo>
                                    <a:pt x="87" y="14"/>
                                    <a:pt x="96" y="8"/>
                                    <a:pt x="108" y="8"/>
                                  </a:cubicBezTo>
                                  <a:cubicBezTo>
                                    <a:pt x="111" y="8"/>
                                    <a:pt x="118" y="8"/>
                                    <a:pt x="124" y="13"/>
                                  </a:cubicBezTo>
                                  <a:cubicBezTo>
                                    <a:pt x="115" y="16"/>
                                    <a:pt x="111" y="24"/>
                                    <a:pt x="111" y="29"/>
                                  </a:cubicBezTo>
                                  <a:cubicBezTo>
                                    <a:pt x="111" y="36"/>
                                    <a:pt x="116" y="40"/>
                                    <a:pt x="123" y="40"/>
                                  </a:cubicBezTo>
                                  <a:cubicBezTo>
                                    <a:pt x="130" y="40"/>
                                    <a:pt x="140" y="35"/>
                                    <a:pt x="140" y="22"/>
                                  </a:cubicBezTo>
                                  <a:cubicBezTo>
                                    <a:pt x="140" y="6"/>
                                    <a:pt x="123" y="0"/>
                                    <a:pt x="109" y="0"/>
                                  </a:cubicBezTo>
                                  <a:cubicBezTo>
                                    <a:pt x="93" y="0"/>
                                    <a:pt x="80" y="6"/>
                                    <a:pt x="67" y="22"/>
                                  </a:cubicBezTo>
                                  <a:cubicBezTo>
                                    <a:pt x="62" y="4"/>
                                    <a:pt x="44" y="0"/>
                                    <a:pt x="37" y="0"/>
                                  </a:cubicBezTo>
                                  <a:cubicBezTo>
                                    <a:pt x="26" y="0"/>
                                    <a:pt x="18" y="7"/>
                                    <a:pt x="14" y="16"/>
                                  </a:cubicBezTo>
                                  <a:cubicBezTo>
                                    <a:pt x="7" y="26"/>
                                    <a:pt x="2" y="44"/>
                                    <a:pt x="2" y="46"/>
                                  </a:cubicBezTo>
                                  <a:cubicBezTo>
                                    <a:pt x="2" y="49"/>
                                    <a:pt x="7" y="49"/>
                                    <a:pt x="8" y="49"/>
                                  </a:cubicBezTo>
                                  <a:cubicBezTo>
                                    <a:pt x="12" y="49"/>
                                    <a:pt x="12" y="48"/>
                                    <a:pt x="14" y="41"/>
                                  </a:cubicBezTo>
                                  <a:cubicBezTo>
                                    <a:pt x="19" y="23"/>
                                    <a:pt x="24" y="8"/>
                                    <a:pt x="36" y="8"/>
                                  </a:cubicBezTo>
                                  <a:cubicBezTo>
                                    <a:pt x="43" y="8"/>
                                    <a:pt x="45" y="16"/>
                                    <a:pt x="45" y="23"/>
                                  </a:cubicBezTo>
                                  <a:cubicBezTo>
                                    <a:pt x="45" y="29"/>
                                    <a:pt x="43" y="40"/>
                                    <a:pt x="40" y="48"/>
                                  </a:cubicBezTo>
                                  <a:cubicBezTo>
                                    <a:pt x="38" y="55"/>
                                    <a:pt x="36" y="67"/>
                                    <a:pt x="34" y="74"/>
                                  </a:cubicBezTo>
                                  <a:cubicBezTo>
                                    <a:pt x="31" y="86"/>
                                    <a:pt x="28" y="99"/>
                                    <a:pt x="25" y="111"/>
                                  </a:cubicBezTo>
                                  <a:cubicBezTo>
                                    <a:pt x="24" y="115"/>
                                    <a:pt x="21" y="122"/>
                                    <a:pt x="21" y="123"/>
                                  </a:cubicBezTo>
                                  <a:cubicBezTo>
                                    <a:pt x="21" y="131"/>
                                    <a:pt x="27" y="133"/>
                                    <a:pt x="32" y="133"/>
                                  </a:cubicBezTo>
                                  <a:cubicBezTo>
                                    <a:pt x="36" y="133"/>
                                    <a:pt x="42" y="131"/>
                                    <a:pt x="44" y="125"/>
                                  </a:cubicBezTo>
                                  <a:cubicBezTo>
                                    <a:pt x="45" y="122"/>
                                    <a:pt x="49" y="110"/>
                                    <a:pt x="50" y="103"/>
                                  </a:cubicBezTo>
                                  <a:cubicBezTo>
                                    <a:pt x="52" y="92"/>
                                    <a:pt x="56" y="81"/>
                                    <a:pt x="58" y="71"/>
                                  </a:cubicBezTo>
                                  <a:close/>
                                </a:path>
                              </a:pathLst>
                            </a:custGeom>
                            <a:solidFill>
                              <a:srgbClr val="000000"/>
                            </a:solidFill>
                            <a:ln w="0">
                              <a:noFill/>
                            </a:ln>
                          </wps:spPr>
                          <wps:style>
                            <a:lnRef idx="0"/>
                            <a:fillRef idx="0"/>
                            <a:effectRef idx="0"/>
                            <a:fontRef idx="minor"/>
                          </wps:style>
                          <wps:bodyPr/>
                        </wps:wsp>
                        <wps:wsp>
                          <wps:cNvPr id="93" name=""/>
                          <wps:cNvSpPr/>
                          <wps:spPr>
                            <a:xfrm>
                              <a:off x="1689120" y="168120"/>
                              <a:ext cx="18360" cy="53280"/>
                            </a:xfrm>
                            <a:custGeom>
                              <a:avLst/>
                              <a:gdLst>
                                <a:gd name="textAreaLeft" fmla="*/ 0 w 10440"/>
                                <a:gd name="textAreaRight" fmla="*/ 10800 w 10440"/>
                                <a:gd name="textAreaTop" fmla="*/ 0 h 30240"/>
                                <a:gd name="textAreaBottom" fmla="*/ 30600 h 30240"/>
                              </a:gdLst>
                              <a:ahLst/>
                              <a:rect l="textAreaLeft" t="textAreaTop" r="textAreaRight" b="textAreaBottom"/>
                              <a:pathLst>
                                <a:path w="53" h="150">
                                  <a:moveTo>
                                    <a:pt x="49" y="9"/>
                                  </a:moveTo>
                                  <a:cubicBezTo>
                                    <a:pt x="50" y="6"/>
                                    <a:pt x="50" y="6"/>
                                    <a:pt x="50" y="5"/>
                                  </a:cubicBezTo>
                                  <a:cubicBezTo>
                                    <a:pt x="50" y="1"/>
                                    <a:pt x="47" y="1"/>
                                    <a:pt x="43" y="1"/>
                                  </a:cubicBezTo>
                                  <a:cubicBezTo>
                                    <a:pt x="35" y="2"/>
                                    <a:pt x="25" y="2"/>
                                    <a:pt x="17" y="3"/>
                                  </a:cubicBezTo>
                                  <a:cubicBezTo>
                                    <a:pt x="14" y="3"/>
                                    <a:pt x="13" y="3"/>
                                    <a:pt x="12" y="5"/>
                                  </a:cubicBezTo>
                                  <a:cubicBezTo>
                                    <a:pt x="12" y="6"/>
                                    <a:pt x="11" y="8"/>
                                    <a:pt x="11" y="9"/>
                                  </a:cubicBezTo>
                                  <a:cubicBezTo>
                                    <a:pt x="11" y="13"/>
                                    <a:pt x="14" y="13"/>
                                    <a:pt x="17" y="13"/>
                                  </a:cubicBezTo>
                                  <a:cubicBezTo>
                                    <a:pt x="24" y="13"/>
                                    <a:pt x="26" y="13"/>
                                    <a:pt x="29" y="14"/>
                                  </a:cubicBezTo>
                                  <a:cubicBezTo>
                                    <a:pt x="29" y="17"/>
                                    <a:pt x="29" y="18"/>
                                    <a:pt x="27" y="21"/>
                                  </a:cubicBezTo>
                                  <a:cubicBezTo>
                                    <a:pt x="19" y="55"/>
                                    <a:pt x="11" y="88"/>
                                    <a:pt x="2" y="122"/>
                                  </a:cubicBezTo>
                                  <a:cubicBezTo>
                                    <a:pt x="1" y="124"/>
                                    <a:pt x="1" y="126"/>
                                    <a:pt x="1" y="129"/>
                                  </a:cubicBezTo>
                                  <a:cubicBezTo>
                                    <a:pt x="1" y="141"/>
                                    <a:pt x="13" y="150"/>
                                    <a:pt x="26" y="150"/>
                                  </a:cubicBezTo>
                                  <a:cubicBezTo>
                                    <a:pt x="33" y="150"/>
                                    <a:pt x="39" y="146"/>
                                    <a:pt x="44" y="139"/>
                                  </a:cubicBezTo>
                                  <a:cubicBezTo>
                                    <a:pt x="50" y="130"/>
                                    <a:pt x="54" y="118"/>
                                    <a:pt x="54" y="117"/>
                                  </a:cubicBezTo>
                                  <a:cubicBezTo>
                                    <a:pt x="54" y="114"/>
                                    <a:pt x="50" y="114"/>
                                    <a:pt x="49" y="114"/>
                                  </a:cubicBezTo>
                                  <a:cubicBezTo>
                                    <a:pt x="45" y="114"/>
                                    <a:pt x="45" y="115"/>
                                    <a:pt x="44" y="118"/>
                                  </a:cubicBezTo>
                                  <a:cubicBezTo>
                                    <a:pt x="41" y="132"/>
                                    <a:pt x="36" y="142"/>
                                    <a:pt x="27" y="142"/>
                                  </a:cubicBezTo>
                                  <a:cubicBezTo>
                                    <a:pt x="21" y="142"/>
                                    <a:pt x="19" y="138"/>
                                    <a:pt x="19" y="132"/>
                                  </a:cubicBezTo>
                                  <a:cubicBezTo>
                                    <a:pt x="19" y="129"/>
                                    <a:pt x="19" y="127"/>
                                    <a:pt x="20" y="124"/>
                                  </a:cubicBezTo>
                                  <a:cubicBezTo>
                                    <a:pt x="30" y="86"/>
                                    <a:pt x="39" y="48"/>
                                    <a:pt x="49" y="9"/>
                                  </a:cubicBezTo>
                                  <a:close/>
                                </a:path>
                              </a:pathLst>
                            </a:custGeom>
                            <a:solidFill>
                              <a:srgbClr val="000000"/>
                            </a:solidFill>
                            <a:ln w="0">
                              <a:noFill/>
                            </a:ln>
                          </wps:spPr>
                          <wps:style>
                            <a:lnRef idx="0"/>
                            <a:fillRef idx="0"/>
                            <a:effectRef idx="0"/>
                            <a:fontRef idx="minor"/>
                          </wps:style>
                          <wps:bodyPr/>
                        </wps:wsp>
                        <wps:wsp>
                          <wps:cNvPr id="94" name=""/>
                          <wps:cNvSpPr/>
                          <wps:spPr>
                            <a:xfrm>
                              <a:off x="1733040" y="124920"/>
                              <a:ext cx="26640" cy="106200"/>
                            </a:xfrm>
                            <a:custGeom>
                              <a:avLst/>
                              <a:gdLst>
                                <a:gd name="textAreaLeft" fmla="*/ 0 w 15120"/>
                                <a:gd name="textAreaRight" fmla="*/ 15480 w 15120"/>
                                <a:gd name="textAreaTop" fmla="*/ 0 h 60120"/>
                                <a:gd name="textAreaBottom" fmla="*/ 60480 h 60120"/>
                              </a:gdLst>
                              <a:ahLst/>
                              <a:rect l="textAreaLeft" t="textAreaTop" r="textAreaRight" b="textAreaBottom"/>
                              <a:pathLst>
                                <a:path w="76" h="296">
                                  <a:moveTo>
                                    <a:pt x="5" y="1"/>
                                  </a:moveTo>
                                  <a:cubicBezTo>
                                    <a:pt x="4" y="1"/>
                                    <a:pt x="0" y="1"/>
                                    <a:pt x="0" y="5"/>
                                  </a:cubicBezTo>
                                  <a:cubicBezTo>
                                    <a:pt x="0" y="7"/>
                                    <a:pt x="0" y="7"/>
                                    <a:pt x="2" y="9"/>
                                  </a:cubicBezTo>
                                  <a:cubicBezTo>
                                    <a:pt x="28" y="32"/>
                                    <a:pt x="56" y="73"/>
                                    <a:pt x="56" y="148"/>
                                  </a:cubicBezTo>
                                  <a:cubicBezTo>
                                    <a:pt x="56" y="209"/>
                                    <a:pt x="37" y="256"/>
                                    <a:pt x="5" y="285"/>
                                  </a:cubicBezTo>
                                  <a:cubicBezTo>
                                    <a:pt x="0" y="290"/>
                                    <a:pt x="0" y="291"/>
                                    <a:pt x="0" y="292"/>
                                  </a:cubicBezTo>
                                  <a:cubicBezTo>
                                    <a:pt x="0" y="293"/>
                                    <a:pt x="0" y="296"/>
                                    <a:pt x="4" y="296"/>
                                  </a:cubicBezTo>
                                  <a:cubicBezTo>
                                    <a:pt x="7" y="296"/>
                                    <a:pt x="35" y="277"/>
                                    <a:pt x="55" y="239"/>
                                  </a:cubicBezTo>
                                  <a:cubicBezTo>
                                    <a:pt x="67" y="214"/>
                                    <a:pt x="76" y="183"/>
                                    <a:pt x="76" y="148"/>
                                  </a:cubicBezTo>
                                  <a:cubicBezTo>
                                    <a:pt x="76" y="108"/>
                                    <a:pt x="64" y="43"/>
                                    <a:pt x="5" y="1"/>
                                  </a:cubicBezTo>
                                  <a:close/>
                                </a:path>
                              </a:pathLst>
                            </a:custGeom>
                            <a:solidFill>
                              <a:srgbClr val="000000"/>
                            </a:solidFill>
                            <a:ln w="0">
                              <a:noFill/>
                            </a:ln>
                          </wps:spPr>
                          <wps:style>
                            <a:lnRef idx="0"/>
                            <a:fillRef idx="0"/>
                            <a:effectRef idx="0"/>
                            <a:fontRef idx="minor"/>
                          </wps:style>
                          <wps:bodyPr/>
                        </wps:wsp>
                        <wps:wsp>
                          <wps:cNvPr id="95" name=""/>
                          <wps:cNvSpPr/>
                          <wps:spPr>
                            <a:xfrm>
                              <a:off x="1779840" y="138960"/>
                              <a:ext cx="77400" cy="77400"/>
                            </a:xfrm>
                            <a:custGeom>
                              <a:avLst/>
                              <a:gdLst>
                                <a:gd name="textAreaLeft" fmla="*/ 0 w 43920"/>
                                <a:gd name="textAreaRight" fmla="*/ 44280 w 43920"/>
                                <a:gd name="textAreaTop" fmla="*/ 0 h 43920"/>
                                <a:gd name="textAreaBottom" fmla="*/ 44280 h 43920"/>
                              </a:gdLst>
                              <a:ahLst/>
                              <a:rect l="textAreaLeft" t="textAreaTop" r="textAreaRight" b="textAreaBottom"/>
                              <a:pathLst>
                                <a:path w="217" h="217">
                                  <a:moveTo>
                                    <a:pt x="117" y="116"/>
                                  </a:moveTo>
                                  <a:cubicBezTo>
                                    <a:pt x="147" y="116"/>
                                    <a:pt x="177" y="116"/>
                                    <a:pt x="207" y="116"/>
                                  </a:cubicBezTo>
                                  <a:cubicBezTo>
                                    <a:pt x="211" y="116"/>
                                    <a:pt x="218" y="116"/>
                                    <a:pt x="218" y="109"/>
                                  </a:cubicBezTo>
                                  <a:cubicBezTo>
                                    <a:pt x="218" y="102"/>
                                    <a:pt x="212" y="102"/>
                                    <a:pt x="207" y="102"/>
                                  </a:cubicBezTo>
                                  <a:cubicBezTo>
                                    <a:pt x="177" y="102"/>
                                    <a:pt x="147" y="102"/>
                                    <a:pt x="117" y="102"/>
                                  </a:cubicBezTo>
                                  <a:cubicBezTo>
                                    <a:pt x="117" y="72"/>
                                    <a:pt x="117" y="42"/>
                                    <a:pt x="117" y="12"/>
                                  </a:cubicBezTo>
                                  <a:cubicBezTo>
                                    <a:pt x="117" y="7"/>
                                    <a:pt x="117" y="1"/>
                                    <a:pt x="110" y="1"/>
                                  </a:cubicBezTo>
                                  <a:cubicBezTo>
                                    <a:pt x="103" y="1"/>
                                    <a:pt x="103" y="7"/>
                                    <a:pt x="103" y="12"/>
                                  </a:cubicBezTo>
                                  <a:cubicBezTo>
                                    <a:pt x="103" y="42"/>
                                    <a:pt x="103" y="72"/>
                                    <a:pt x="103" y="102"/>
                                  </a:cubicBezTo>
                                  <a:cubicBezTo>
                                    <a:pt x="73" y="102"/>
                                    <a:pt x="42" y="102"/>
                                    <a:pt x="12" y="102"/>
                                  </a:cubicBezTo>
                                  <a:cubicBezTo>
                                    <a:pt x="8" y="102"/>
                                    <a:pt x="1" y="102"/>
                                    <a:pt x="1" y="109"/>
                                  </a:cubicBezTo>
                                  <a:cubicBezTo>
                                    <a:pt x="1" y="116"/>
                                    <a:pt x="8" y="116"/>
                                    <a:pt x="12" y="116"/>
                                  </a:cubicBezTo>
                                  <a:cubicBezTo>
                                    <a:pt x="42" y="116"/>
                                    <a:pt x="73" y="116"/>
                                    <a:pt x="103" y="116"/>
                                  </a:cubicBezTo>
                                  <a:cubicBezTo>
                                    <a:pt x="103" y="146"/>
                                    <a:pt x="103" y="176"/>
                                    <a:pt x="103" y="207"/>
                                  </a:cubicBezTo>
                                  <a:cubicBezTo>
                                    <a:pt x="103" y="211"/>
                                    <a:pt x="103" y="218"/>
                                    <a:pt x="110" y="218"/>
                                  </a:cubicBezTo>
                                  <a:cubicBezTo>
                                    <a:pt x="117" y="218"/>
                                    <a:pt x="117" y="211"/>
                                    <a:pt x="117" y="207"/>
                                  </a:cubicBezTo>
                                  <a:cubicBezTo>
                                    <a:pt x="117" y="176"/>
                                    <a:pt x="117" y="146"/>
                                    <a:pt x="117" y="116"/>
                                  </a:cubicBezTo>
                                  <a:close/>
                                </a:path>
                              </a:pathLst>
                            </a:custGeom>
                            <a:solidFill>
                              <a:srgbClr val="000000"/>
                            </a:solidFill>
                            <a:ln w="0">
                              <a:noFill/>
                            </a:ln>
                          </wps:spPr>
                          <wps:style>
                            <a:lnRef idx="0"/>
                            <a:fillRef idx="0"/>
                            <a:effectRef idx="0"/>
                            <a:fontRef idx="minor"/>
                          </wps:style>
                          <wps:bodyPr/>
                        </wps:wsp>
                        <wps:wsp>
                          <wps:cNvPr id="96" name=""/>
                          <wps:cNvSpPr/>
                          <wps:spPr>
                            <a:xfrm>
                              <a:off x="1872000" y="129600"/>
                              <a:ext cx="79200" cy="75600"/>
                            </a:xfrm>
                            <a:custGeom>
                              <a:avLst/>
                              <a:gdLst>
                                <a:gd name="textAreaLeft" fmla="*/ 0 w 45000"/>
                                <a:gd name="textAreaRight" fmla="*/ 45360 w 45000"/>
                                <a:gd name="textAreaTop" fmla="*/ 0 h 42840"/>
                                <a:gd name="textAreaBottom" fmla="*/ 43200 h 42840"/>
                              </a:gdLst>
                              <a:ahLst/>
                              <a:rect l="textAreaLeft" t="textAreaTop" r="textAreaRight" b="textAreaBottom"/>
                              <a:pathLst>
                                <a:path w="222" h="212">
                                  <a:moveTo>
                                    <a:pt x="44" y="175"/>
                                  </a:moveTo>
                                  <a:cubicBezTo>
                                    <a:pt x="35" y="190"/>
                                    <a:pt x="25" y="199"/>
                                    <a:pt x="7" y="200"/>
                                  </a:cubicBezTo>
                                  <a:cubicBezTo>
                                    <a:pt x="5" y="200"/>
                                    <a:pt x="1" y="200"/>
                                    <a:pt x="1" y="206"/>
                                  </a:cubicBezTo>
                                  <a:cubicBezTo>
                                    <a:pt x="1" y="210"/>
                                    <a:pt x="3" y="211"/>
                                    <a:pt x="5" y="211"/>
                                  </a:cubicBezTo>
                                  <a:cubicBezTo>
                                    <a:pt x="13" y="211"/>
                                    <a:pt x="23" y="210"/>
                                    <a:pt x="30" y="210"/>
                                  </a:cubicBezTo>
                                  <a:cubicBezTo>
                                    <a:pt x="39" y="210"/>
                                    <a:pt x="51" y="211"/>
                                    <a:pt x="61" y="211"/>
                                  </a:cubicBezTo>
                                  <a:cubicBezTo>
                                    <a:pt x="62" y="211"/>
                                    <a:pt x="67" y="211"/>
                                    <a:pt x="67" y="204"/>
                                  </a:cubicBezTo>
                                  <a:cubicBezTo>
                                    <a:pt x="67" y="200"/>
                                    <a:pt x="62" y="200"/>
                                    <a:pt x="61" y="200"/>
                                  </a:cubicBezTo>
                                  <a:cubicBezTo>
                                    <a:pt x="60" y="200"/>
                                    <a:pt x="49" y="199"/>
                                    <a:pt x="49" y="190"/>
                                  </a:cubicBezTo>
                                  <a:cubicBezTo>
                                    <a:pt x="49" y="187"/>
                                    <a:pt x="51" y="182"/>
                                    <a:pt x="53" y="180"/>
                                  </a:cubicBezTo>
                                  <a:cubicBezTo>
                                    <a:pt x="61" y="168"/>
                                    <a:pt x="68" y="156"/>
                                    <a:pt x="77" y="144"/>
                                  </a:cubicBezTo>
                                  <a:cubicBezTo>
                                    <a:pt x="104" y="144"/>
                                    <a:pt x="133" y="144"/>
                                    <a:pt x="161" y="144"/>
                                  </a:cubicBezTo>
                                  <a:cubicBezTo>
                                    <a:pt x="163" y="159"/>
                                    <a:pt x="165" y="175"/>
                                    <a:pt x="168" y="192"/>
                                  </a:cubicBezTo>
                                  <a:cubicBezTo>
                                    <a:pt x="167" y="195"/>
                                    <a:pt x="165" y="200"/>
                                    <a:pt x="147" y="200"/>
                                  </a:cubicBezTo>
                                  <a:cubicBezTo>
                                    <a:pt x="144" y="200"/>
                                    <a:pt x="140" y="200"/>
                                    <a:pt x="140" y="206"/>
                                  </a:cubicBezTo>
                                  <a:cubicBezTo>
                                    <a:pt x="140" y="207"/>
                                    <a:pt x="141" y="211"/>
                                    <a:pt x="145" y="211"/>
                                  </a:cubicBezTo>
                                  <a:cubicBezTo>
                                    <a:pt x="153" y="211"/>
                                    <a:pt x="174" y="210"/>
                                    <a:pt x="183" y="210"/>
                                  </a:cubicBezTo>
                                  <a:cubicBezTo>
                                    <a:pt x="188" y="210"/>
                                    <a:pt x="195" y="210"/>
                                    <a:pt x="200" y="210"/>
                                  </a:cubicBezTo>
                                  <a:cubicBezTo>
                                    <a:pt x="206" y="210"/>
                                    <a:pt x="212" y="211"/>
                                    <a:pt x="217" y="211"/>
                                  </a:cubicBezTo>
                                  <a:cubicBezTo>
                                    <a:pt x="221" y="211"/>
                                    <a:pt x="223" y="208"/>
                                    <a:pt x="223" y="204"/>
                                  </a:cubicBezTo>
                                  <a:cubicBezTo>
                                    <a:pt x="223" y="200"/>
                                    <a:pt x="219" y="200"/>
                                    <a:pt x="215" y="200"/>
                                  </a:cubicBezTo>
                                  <a:cubicBezTo>
                                    <a:pt x="198" y="200"/>
                                    <a:pt x="197" y="198"/>
                                    <a:pt x="197" y="190"/>
                                  </a:cubicBezTo>
                                  <a:cubicBezTo>
                                    <a:pt x="188" y="129"/>
                                    <a:pt x="179" y="69"/>
                                    <a:pt x="170" y="8"/>
                                  </a:cubicBezTo>
                                  <a:cubicBezTo>
                                    <a:pt x="169" y="2"/>
                                    <a:pt x="169" y="0"/>
                                    <a:pt x="163" y="0"/>
                                  </a:cubicBezTo>
                                  <a:cubicBezTo>
                                    <a:pt x="157" y="0"/>
                                    <a:pt x="156" y="4"/>
                                    <a:pt x="153" y="7"/>
                                  </a:cubicBezTo>
                                  <a:cubicBezTo>
                                    <a:pt x="117" y="63"/>
                                    <a:pt x="80" y="119"/>
                                    <a:pt x="44" y="175"/>
                                  </a:cubicBezTo>
                                  <a:moveTo>
                                    <a:pt x="84" y="133"/>
                                  </a:moveTo>
                                  <a:cubicBezTo>
                                    <a:pt x="104" y="101"/>
                                    <a:pt x="126" y="68"/>
                                    <a:pt x="146" y="36"/>
                                  </a:cubicBezTo>
                                  <a:cubicBezTo>
                                    <a:pt x="151" y="68"/>
                                    <a:pt x="155" y="101"/>
                                    <a:pt x="159" y="133"/>
                                  </a:cubicBezTo>
                                  <a:cubicBezTo>
                                    <a:pt x="134" y="133"/>
                                    <a:pt x="109" y="133"/>
                                    <a:pt x="84" y="133"/>
                                  </a:cubicBezTo>
                                  <a:close/>
                                </a:path>
                              </a:pathLst>
                            </a:custGeom>
                            <a:solidFill>
                              <a:srgbClr val="000000"/>
                            </a:solidFill>
                            <a:ln w="0">
                              <a:noFill/>
                            </a:ln>
                          </wps:spPr>
                          <wps:style>
                            <a:lnRef idx="0"/>
                            <a:fillRef idx="0"/>
                            <a:effectRef idx="0"/>
                            <a:fontRef idx="minor"/>
                          </wps:style>
                          <wps:bodyPr/>
                        </wps:wsp>
                        <wps:wsp>
                          <wps:cNvPr id="97" name=""/>
                          <wps:cNvSpPr/>
                          <wps:spPr>
                            <a:xfrm>
                              <a:off x="1969200" y="124920"/>
                              <a:ext cx="27360" cy="106200"/>
                            </a:xfrm>
                            <a:custGeom>
                              <a:avLst/>
                              <a:gdLst>
                                <a:gd name="textAreaLeft" fmla="*/ 0 w 15480"/>
                                <a:gd name="textAreaRight" fmla="*/ 15840 w 15480"/>
                                <a:gd name="textAreaTop" fmla="*/ 0 h 60120"/>
                                <a:gd name="textAreaBottom" fmla="*/ 60480 h 60120"/>
                              </a:gdLst>
                              <a:ahLst/>
                              <a:rect l="textAreaLeft" t="textAreaTop" r="textAreaRight" b="textAreaBottom"/>
                              <a:pathLst>
                                <a:path w="78" h="296">
                                  <a:moveTo>
                                    <a:pt x="72" y="1"/>
                                  </a:moveTo>
                                  <a:cubicBezTo>
                                    <a:pt x="17" y="41"/>
                                    <a:pt x="1" y="103"/>
                                    <a:pt x="1" y="148"/>
                                  </a:cubicBezTo>
                                  <a:cubicBezTo>
                                    <a:pt x="1" y="190"/>
                                    <a:pt x="14" y="254"/>
                                    <a:pt x="72" y="296"/>
                                  </a:cubicBezTo>
                                  <a:cubicBezTo>
                                    <a:pt x="74" y="296"/>
                                    <a:pt x="78" y="296"/>
                                    <a:pt x="78" y="292"/>
                                  </a:cubicBezTo>
                                  <a:cubicBezTo>
                                    <a:pt x="78" y="290"/>
                                    <a:pt x="78" y="290"/>
                                    <a:pt x="75" y="287"/>
                                  </a:cubicBezTo>
                                  <a:cubicBezTo>
                                    <a:pt x="36" y="253"/>
                                    <a:pt x="21" y="202"/>
                                    <a:pt x="21" y="148"/>
                                  </a:cubicBezTo>
                                  <a:cubicBezTo>
                                    <a:pt x="21" y="69"/>
                                    <a:pt x="51" y="30"/>
                                    <a:pt x="77" y="8"/>
                                  </a:cubicBezTo>
                                  <a:cubicBezTo>
                                    <a:pt x="78" y="7"/>
                                    <a:pt x="78" y="7"/>
                                    <a:pt x="78" y="5"/>
                                  </a:cubicBezTo>
                                  <a:cubicBezTo>
                                    <a:pt x="78" y="1"/>
                                    <a:pt x="74" y="1"/>
                                    <a:pt x="72" y="1"/>
                                  </a:cubicBezTo>
                                  <a:close/>
                                </a:path>
                              </a:pathLst>
                            </a:custGeom>
                            <a:solidFill>
                              <a:srgbClr val="000000"/>
                            </a:solidFill>
                            <a:ln w="0">
                              <a:noFill/>
                            </a:ln>
                          </wps:spPr>
                          <wps:style>
                            <a:lnRef idx="0"/>
                            <a:fillRef idx="0"/>
                            <a:effectRef idx="0"/>
                            <a:fontRef idx="minor"/>
                          </wps:style>
                          <wps:bodyPr/>
                        </wps:wsp>
                        <wps:wsp>
                          <wps:cNvPr id="98" name=""/>
                          <wps:cNvSpPr/>
                          <wps:spPr>
                            <a:xfrm>
                              <a:off x="2009160" y="158040"/>
                              <a:ext cx="48960" cy="47160"/>
                            </a:xfrm>
                            <a:custGeom>
                              <a:avLst/>
                              <a:gdLst>
                                <a:gd name="textAreaLeft" fmla="*/ 0 w 27720"/>
                                <a:gd name="textAreaRight" fmla="*/ 28080 w 27720"/>
                                <a:gd name="textAreaTop" fmla="*/ 0 h 26640"/>
                                <a:gd name="textAreaBottom" fmla="*/ 27000 h 26640"/>
                              </a:gdLst>
                              <a:ahLst/>
                              <a:rect l="textAreaLeft" t="textAreaTop" r="textAreaRight" b="textAreaBottom"/>
                              <a:pathLst>
                                <a:path w="138" h="132">
                                  <a:moveTo>
                                    <a:pt x="57" y="71"/>
                                  </a:moveTo>
                                  <a:cubicBezTo>
                                    <a:pt x="57" y="69"/>
                                    <a:pt x="65" y="42"/>
                                    <a:pt x="65" y="41"/>
                                  </a:cubicBezTo>
                                  <a:cubicBezTo>
                                    <a:pt x="66" y="38"/>
                                    <a:pt x="74" y="24"/>
                                    <a:pt x="84" y="17"/>
                                  </a:cubicBezTo>
                                  <a:cubicBezTo>
                                    <a:pt x="86" y="14"/>
                                    <a:pt x="95" y="8"/>
                                    <a:pt x="108" y="8"/>
                                  </a:cubicBezTo>
                                  <a:cubicBezTo>
                                    <a:pt x="110" y="8"/>
                                    <a:pt x="117" y="8"/>
                                    <a:pt x="123" y="13"/>
                                  </a:cubicBezTo>
                                  <a:cubicBezTo>
                                    <a:pt x="114" y="16"/>
                                    <a:pt x="110" y="24"/>
                                    <a:pt x="110" y="29"/>
                                  </a:cubicBezTo>
                                  <a:cubicBezTo>
                                    <a:pt x="110" y="36"/>
                                    <a:pt x="115" y="40"/>
                                    <a:pt x="122" y="40"/>
                                  </a:cubicBezTo>
                                  <a:cubicBezTo>
                                    <a:pt x="129" y="40"/>
                                    <a:pt x="139" y="35"/>
                                    <a:pt x="139" y="22"/>
                                  </a:cubicBezTo>
                                  <a:cubicBezTo>
                                    <a:pt x="139" y="6"/>
                                    <a:pt x="122" y="0"/>
                                    <a:pt x="108" y="0"/>
                                  </a:cubicBezTo>
                                  <a:cubicBezTo>
                                    <a:pt x="92" y="0"/>
                                    <a:pt x="79" y="6"/>
                                    <a:pt x="66" y="22"/>
                                  </a:cubicBezTo>
                                  <a:cubicBezTo>
                                    <a:pt x="61" y="4"/>
                                    <a:pt x="43" y="0"/>
                                    <a:pt x="36" y="0"/>
                                  </a:cubicBezTo>
                                  <a:cubicBezTo>
                                    <a:pt x="25" y="0"/>
                                    <a:pt x="18" y="7"/>
                                    <a:pt x="13" y="16"/>
                                  </a:cubicBezTo>
                                  <a:cubicBezTo>
                                    <a:pt x="6" y="26"/>
                                    <a:pt x="1" y="44"/>
                                    <a:pt x="1" y="46"/>
                                  </a:cubicBezTo>
                                  <a:cubicBezTo>
                                    <a:pt x="1" y="49"/>
                                    <a:pt x="6" y="49"/>
                                    <a:pt x="7" y="49"/>
                                  </a:cubicBezTo>
                                  <a:cubicBezTo>
                                    <a:pt x="11" y="49"/>
                                    <a:pt x="11" y="48"/>
                                    <a:pt x="13" y="41"/>
                                  </a:cubicBezTo>
                                  <a:cubicBezTo>
                                    <a:pt x="18" y="23"/>
                                    <a:pt x="23" y="8"/>
                                    <a:pt x="35" y="8"/>
                                  </a:cubicBezTo>
                                  <a:cubicBezTo>
                                    <a:pt x="42" y="8"/>
                                    <a:pt x="44" y="16"/>
                                    <a:pt x="44" y="23"/>
                                  </a:cubicBezTo>
                                  <a:cubicBezTo>
                                    <a:pt x="44" y="29"/>
                                    <a:pt x="42" y="40"/>
                                    <a:pt x="39" y="48"/>
                                  </a:cubicBezTo>
                                  <a:cubicBezTo>
                                    <a:pt x="37" y="55"/>
                                    <a:pt x="35" y="67"/>
                                    <a:pt x="33" y="74"/>
                                  </a:cubicBezTo>
                                  <a:cubicBezTo>
                                    <a:pt x="30" y="86"/>
                                    <a:pt x="27" y="99"/>
                                    <a:pt x="24" y="111"/>
                                  </a:cubicBezTo>
                                  <a:cubicBezTo>
                                    <a:pt x="23" y="115"/>
                                    <a:pt x="20" y="122"/>
                                    <a:pt x="20" y="123"/>
                                  </a:cubicBezTo>
                                  <a:cubicBezTo>
                                    <a:pt x="20" y="131"/>
                                    <a:pt x="26" y="133"/>
                                    <a:pt x="31" y="133"/>
                                  </a:cubicBezTo>
                                  <a:cubicBezTo>
                                    <a:pt x="36" y="133"/>
                                    <a:pt x="41" y="131"/>
                                    <a:pt x="43" y="125"/>
                                  </a:cubicBezTo>
                                  <a:cubicBezTo>
                                    <a:pt x="44" y="122"/>
                                    <a:pt x="48" y="110"/>
                                    <a:pt x="49" y="103"/>
                                  </a:cubicBezTo>
                                  <a:cubicBezTo>
                                    <a:pt x="51" y="92"/>
                                    <a:pt x="55" y="81"/>
                                    <a:pt x="57" y="71"/>
                                  </a:cubicBezTo>
                                  <a:close/>
                                </a:path>
                              </a:pathLst>
                            </a:custGeom>
                            <a:solidFill>
                              <a:srgbClr val="000000"/>
                            </a:solidFill>
                            <a:ln w="0">
                              <a:noFill/>
                            </a:ln>
                          </wps:spPr>
                          <wps:style>
                            <a:lnRef idx="0"/>
                            <a:fillRef idx="0"/>
                            <a:effectRef idx="0"/>
                            <a:fontRef idx="minor"/>
                          </wps:style>
                          <wps:bodyPr/>
                        </wps:wsp>
                        <wps:wsp>
                          <wps:cNvPr id="99" name=""/>
                          <wps:cNvSpPr/>
                          <wps:spPr>
                            <a:xfrm>
                              <a:off x="2067480" y="186840"/>
                              <a:ext cx="41760" cy="34200"/>
                            </a:xfrm>
                            <a:custGeom>
                              <a:avLst/>
                              <a:gdLst>
                                <a:gd name="textAreaLeft" fmla="*/ 0 w 23760"/>
                                <a:gd name="textAreaRight" fmla="*/ 24120 w 23760"/>
                                <a:gd name="textAreaTop" fmla="*/ 0 h 19440"/>
                                <a:gd name="textAreaBottom" fmla="*/ 19800 h 19440"/>
                              </a:gdLst>
                              <a:ahLst/>
                              <a:rect l="textAreaLeft" t="textAreaTop" r="textAreaRight" b="textAreaBottom"/>
                              <a:pathLst>
                                <a:path w="118" h="97">
                                  <a:moveTo>
                                    <a:pt x="45" y="60"/>
                                  </a:moveTo>
                                  <a:cubicBezTo>
                                    <a:pt x="45" y="56"/>
                                    <a:pt x="48" y="49"/>
                                    <a:pt x="49" y="45"/>
                                  </a:cubicBezTo>
                                  <a:cubicBezTo>
                                    <a:pt x="49" y="42"/>
                                    <a:pt x="50" y="39"/>
                                    <a:pt x="51" y="36"/>
                                  </a:cubicBezTo>
                                  <a:cubicBezTo>
                                    <a:pt x="51" y="32"/>
                                    <a:pt x="59" y="21"/>
                                    <a:pt x="66" y="15"/>
                                  </a:cubicBezTo>
                                  <a:cubicBezTo>
                                    <a:pt x="73" y="9"/>
                                    <a:pt x="79" y="8"/>
                                    <a:pt x="87" y="8"/>
                                  </a:cubicBezTo>
                                  <a:cubicBezTo>
                                    <a:pt x="90" y="8"/>
                                    <a:pt x="99" y="8"/>
                                    <a:pt x="107" y="12"/>
                                  </a:cubicBezTo>
                                  <a:cubicBezTo>
                                    <a:pt x="97" y="15"/>
                                    <a:pt x="101" y="20"/>
                                    <a:pt x="97" y="24"/>
                                  </a:cubicBezTo>
                                  <a:cubicBezTo>
                                    <a:pt x="97" y="27"/>
                                    <a:pt x="99" y="32"/>
                                    <a:pt x="107" y="32"/>
                                  </a:cubicBezTo>
                                  <a:cubicBezTo>
                                    <a:pt x="113" y="32"/>
                                    <a:pt x="120" y="27"/>
                                    <a:pt x="120" y="19"/>
                                  </a:cubicBezTo>
                                  <a:cubicBezTo>
                                    <a:pt x="120" y="3"/>
                                    <a:pt x="97" y="1"/>
                                    <a:pt x="87" y="1"/>
                                  </a:cubicBezTo>
                                  <a:cubicBezTo>
                                    <a:pt x="83" y="1"/>
                                    <a:pt x="68" y="1"/>
                                    <a:pt x="54" y="18"/>
                                  </a:cubicBezTo>
                                  <a:cubicBezTo>
                                    <a:pt x="51" y="7"/>
                                    <a:pt x="38" y="1"/>
                                    <a:pt x="29" y="1"/>
                                  </a:cubicBezTo>
                                  <a:cubicBezTo>
                                    <a:pt x="21" y="1"/>
                                    <a:pt x="15" y="5"/>
                                    <a:pt x="9" y="13"/>
                                  </a:cubicBezTo>
                                  <a:cubicBezTo>
                                    <a:pt x="5" y="21"/>
                                    <a:pt x="1" y="32"/>
                                    <a:pt x="1" y="33"/>
                                  </a:cubicBezTo>
                                  <a:cubicBezTo>
                                    <a:pt x="1" y="37"/>
                                    <a:pt x="5" y="37"/>
                                    <a:pt x="6" y="37"/>
                                  </a:cubicBezTo>
                                  <a:cubicBezTo>
                                    <a:pt x="9" y="37"/>
                                    <a:pt x="9" y="36"/>
                                    <a:pt x="11" y="31"/>
                                  </a:cubicBezTo>
                                  <a:cubicBezTo>
                                    <a:pt x="14" y="18"/>
                                    <a:pt x="19" y="8"/>
                                    <a:pt x="27" y="8"/>
                                  </a:cubicBezTo>
                                  <a:cubicBezTo>
                                    <a:pt x="35" y="8"/>
                                    <a:pt x="36" y="15"/>
                                    <a:pt x="36" y="19"/>
                                  </a:cubicBezTo>
                                  <a:cubicBezTo>
                                    <a:pt x="36" y="23"/>
                                    <a:pt x="33" y="31"/>
                                    <a:pt x="32" y="36"/>
                                  </a:cubicBezTo>
                                  <a:cubicBezTo>
                                    <a:pt x="31" y="42"/>
                                    <a:pt x="29" y="50"/>
                                    <a:pt x="29" y="55"/>
                                  </a:cubicBezTo>
                                  <a:cubicBezTo>
                                    <a:pt x="26" y="61"/>
                                    <a:pt x="25" y="68"/>
                                    <a:pt x="23" y="74"/>
                                  </a:cubicBezTo>
                                  <a:cubicBezTo>
                                    <a:pt x="21" y="79"/>
                                    <a:pt x="19" y="88"/>
                                    <a:pt x="19" y="90"/>
                                  </a:cubicBezTo>
                                  <a:cubicBezTo>
                                    <a:pt x="19" y="93"/>
                                    <a:pt x="24" y="97"/>
                                    <a:pt x="27" y="97"/>
                                  </a:cubicBezTo>
                                  <a:cubicBezTo>
                                    <a:pt x="31" y="97"/>
                                    <a:pt x="35" y="94"/>
                                    <a:pt x="37" y="91"/>
                                  </a:cubicBezTo>
                                  <a:cubicBezTo>
                                    <a:pt x="37" y="90"/>
                                    <a:pt x="39" y="82"/>
                                    <a:pt x="41" y="79"/>
                                  </a:cubicBezTo>
                                  <a:cubicBezTo>
                                    <a:pt x="42" y="73"/>
                                    <a:pt x="44" y="66"/>
                                    <a:pt x="45" y="60"/>
                                  </a:cubicBezTo>
                                  <a:close/>
                                </a:path>
                              </a:pathLst>
                            </a:custGeom>
                            <a:solidFill>
                              <a:srgbClr val="000000"/>
                            </a:solidFill>
                            <a:ln w="0">
                              <a:noFill/>
                            </a:ln>
                          </wps:spPr>
                          <wps:style>
                            <a:lnRef idx="0"/>
                            <a:fillRef idx="0"/>
                            <a:effectRef idx="0"/>
                            <a:fontRef idx="minor"/>
                          </wps:style>
                          <wps:bodyPr/>
                        </wps:wsp>
                        <wps:wsp>
                          <wps:cNvPr id="100" name=""/>
                          <wps:cNvSpPr/>
                          <wps:spPr>
                            <a:xfrm>
                              <a:off x="2129040" y="124920"/>
                              <a:ext cx="27360" cy="106200"/>
                            </a:xfrm>
                            <a:custGeom>
                              <a:avLst/>
                              <a:gdLst>
                                <a:gd name="textAreaLeft" fmla="*/ 0 w 15480"/>
                                <a:gd name="textAreaRight" fmla="*/ 15840 w 15480"/>
                                <a:gd name="textAreaTop" fmla="*/ 0 h 60120"/>
                                <a:gd name="textAreaBottom" fmla="*/ 60480 h 60120"/>
                              </a:gdLst>
                              <a:ahLst/>
                              <a:rect l="textAreaLeft" t="textAreaTop" r="textAreaRight" b="textAreaBottom"/>
                              <a:pathLst>
                                <a:path w="78" h="296">
                                  <a:moveTo>
                                    <a:pt x="7" y="1"/>
                                  </a:moveTo>
                                  <a:cubicBezTo>
                                    <a:pt x="5" y="1"/>
                                    <a:pt x="1" y="1"/>
                                    <a:pt x="1" y="5"/>
                                  </a:cubicBezTo>
                                  <a:cubicBezTo>
                                    <a:pt x="1" y="7"/>
                                    <a:pt x="2" y="7"/>
                                    <a:pt x="5" y="9"/>
                                  </a:cubicBezTo>
                                  <a:cubicBezTo>
                                    <a:pt x="30" y="32"/>
                                    <a:pt x="57" y="73"/>
                                    <a:pt x="57" y="148"/>
                                  </a:cubicBezTo>
                                  <a:cubicBezTo>
                                    <a:pt x="57" y="209"/>
                                    <a:pt x="38" y="256"/>
                                    <a:pt x="7" y="285"/>
                                  </a:cubicBezTo>
                                  <a:cubicBezTo>
                                    <a:pt x="2" y="290"/>
                                    <a:pt x="1" y="291"/>
                                    <a:pt x="1" y="292"/>
                                  </a:cubicBezTo>
                                  <a:cubicBezTo>
                                    <a:pt x="1" y="293"/>
                                    <a:pt x="2" y="296"/>
                                    <a:pt x="6" y="296"/>
                                  </a:cubicBezTo>
                                  <a:cubicBezTo>
                                    <a:pt x="9" y="296"/>
                                    <a:pt x="37" y="277"/>
                                    <a:pt x="56" y="239"/>
                                  </a:cubicBezTo>
                                  <a:cubicBezTo>
                                    <a:pt x="69" y="214"/>
                                    <a:pt x="78" y="183"/>
                                    <a:pt x="78" y="148"/>
                                  </a:cubicBezTo>
                                  <a:cubicBezTo>
                                    <a:pt x="78" y="108"/>
                                    <a:pt x="66" y="43"/>
                                    <a:pt x="7" y="1"/>
                                  </a:cubicBezTo>
                                  <a:close/>
                                </a:path>
                              </a:pathLst>
                            </a:custGeom>
                            <a:solidFill>
                              <a:srgbClr val="000000"/>
                            </a:solidFill>
                            <a:ln w="0">
                              <a:noFill/>
                            </a:ln>
                          </wps:spPr>
                          <wps:style>
                            <a:lnRef idx="0"/>
                            <a:fillRef idx="0"/>
                            <a:effectRef idx="0"/>
                            <a:fontRef idx="minor"/>
                          </wps:style>
                          <wps:bodyPr/>
                        </wps:wsp>
                        <wps:wsp>
                          <wps:cNvPr id="101" name=""/>
                          <wps:cNvSpPr/>
                          <wps:spPr>
                            <a:xfrm>
                              <a:off x="2176200" y="131400"/>
                              <a:ext cx="54000" cy="73800"/>
                            </a:xfrm>
                            <a:custGeom>
                              <a:avLst/>
                              <a:gdLst>
                                <a:gd name="textAreaLeft" fmla="*/ 0 w 30600"/>
                                <a:gd name="textAreaRight" fmla="*/ 30960 w 30600"/>
                                <a:gd name="textAreaTop" fmla="*/ 0 h 41760"/>
                                <a:gd name="textAreaBottom" fmla="*/ 42120 h 41760"/>
                              </a:gdLst>
                              <a:ahLst/>
                              <a:rect l="textAreaLeft" t="textAreaTop" r="textAreaRight" b="textAreaBottom"/>
                              <a:pathLst>
                                <a:path w="152" h="206">
                                  <a:moveTo>
                                    <a:pt x="151" y="10"/>
                                  </a:moveTo>
                                  <a:cubicBezTo>
                                    <a:pt x="152" y="8"/>
                                    <a:pt x="152" y="6"/>
                                    <a:pt x="152" y="5"/>
                                  </a:cubicBezTo>
                                  <a:cubicBezTo>
                                    <a:pt x="152" y="2"/>
                                    <a:pt x="151" y="0"/>
                                    <a:pt x="147" y="0"/>
                                  </a:cubicBezTo>
                                  <a:cubicBezTo>
                                    <a:pt x="141" y="0"/>
                                    <a:pt x="117" y="2"/>
                                    <a:pt x="110" y="4"/>
                                  </a:cubicBezTo>
                                  <a:cubicBezTo>
                                    <a:pt x="108" y="4"/>
                                    <a:pt x="103" y="4"/>
                                    <a:pt x="103" y="10"/>
                                  </a:cubicBezTo>
                                  <a:cubicBezTo>
                                    <a:pt x="103" y="14"/>
                                    <a:pt x="108" y="14"/>
                                    <a:pt x="111" y="14"/>
                                  </a:cubicBezTo>
                                  <a:cubicBezTo>
                                    <a:pt x="126" y="14"/>
                                    <a:pt x="126" y="16"/>
                                    <a:pt x="126" y="18"/>
                                  </a:cubicBezTo>
                                  <a:cubicBezTo>
                                    <a:pt x="126" y="20"/>
                                    <a:pt x="125" y="23"/>
                                    <a:pt x="125" y="25"/>
                                  </a:cubicBezTo>
                                  <a:cubicBezTo>
                                    <a:pt x="119" y="48"/>
                                    <a:pt x="114" y="69"/>
                                    <a:pt x="108" y="92"/>
                                  </a:cubicBezTo>
                                  <a:cubicBezTo>
                                    <a:pt x="101" y="83"/>
                                    <a:pt x="91" y="74"/>
                                    <a:pt x="77" y="74"/>
                                  </a:cubicBezTo>
                                  <a:cubicBezTo>
                                    <a:pt x="39" y="74"/>
                                    <a:pt x="1" y="116"/>
                                    <a:pt x="1" y="158"/>
                                  </a:cubicBezTo>
                                  <a:cubicBezTo>
                                    <a:pt x="1" y="187"/>
                                    <a:pt x="20" y="207"/>
                                    <a:pt x="45" y="207"/>
                                  </a:cubicBezTo>
                                  <a:cubicBezTo>
                                    <a:pt x="61" y="207"/>
                                    <a:pt x="75" y="198"/>
                                    <a:pt x="87" y="187"/>
                                  </a:cubicBezTo>
                                  <a:cubicBezTo>
                                    <a:pt x="93" y="205"/>
                                    <a:pt x="110" y="207"/>
                                    <a:pt x="117" y="207"/>
                                  </a:cubicBezTo>
                                  <a:cubicBezTo>
                                    <a:pt x="128" y="207"/>
                                    <a:pt x="135" y="201"/>
                                    <a:pt x="141" y="192"/>
                                  </a:cubicBezTo>
                                  <a:cubicBezTo>
                                    <a:pt x="147" y="180"/>
                                    <a:pt x="147" y="173"/>
                                    <a:pt x="151" y="163"/>
                                  </a:cubicBezTo>
                                  <a:cubicBezTo>
                                    <a:pt x="151" y="158"/>
                                    <a:pt x="147" y="158"/>
                                    <a:pt x="146" y="158"/>
                                  </a:cubicBezTo>
                                  <a:cubicBezTo>
                                    <a:pt x="143" y="158"/>
                                    <a:pt x="143" y="159"/>
                                    <a:pt x="140" y="168"/>
                                  </a:cubicBezTo>
                                  <a:cubicBezTo>
                                    <a:pt x="137" y="182"/>
                                    <a:pt x="131" y="199"/>
                                    <a:pt x="119" y="199"/>
                                  </a:cubicBezTo>
                                  <a:cubicBezTo>
                                    <a:pt x="111" y="199"/>
                                    <a:pt x="109" y="193"/>
                                    <a:pt x="109" y="184"/>
                                  </a:cubicBezTo>
                                  <a:cubicBezTo>
                                    <a:pt x="109" y="180"/>
                                    <a:pt x="109" y="176"/>
                                    <a:pt x="110" y="173"/>
                                  </a:cubicBezTo>
                                  <a:cubicBezTo>
                                    <a:pt x="123" y="117"/>
                                    <a:pt x="138" y="63"/>
                                    <a:pt x="151" y="10"/>
                                  </a:cubicBezTo>
                                  <a:moveTo>
                                    <a:pt x="89" y="168"/>
                                  </a:moveTo>
                                  <a:cubicBezTo>
                                    <a:pt x="86" y="176"/>
                                    <a:pt x="80" y="182"/>
                                    <a:pt x="73" y="187"/>
                                  </a:cubicBezTo>
                                  <a:cubicBezTo>
                                    <a:pt x="71" y="189"/>
                                    <a:pt x="59" y="199"/>
                                    <a:pt x="47" y="199"/>
                                  </a:cubicBezTo>
                                  <a:cubicBezTo>
                                    <a:pt x="36" y="199"/>
                                    <a:pt x="25" y="192"/>
                                    <a:pt x="25" y="170"/>
                                  </a:cubicBezTo>
                                  <a:cubicBezTo>
                                    <a:pt x="25" y="155"/>
                                    <a:pt x="33" y="122"/>
                                    <a:pt x="41" y="111"/>
                                  </a:cubicBezTo>
                                  <a:cubicBezTo>
                                    <a:pt x="54" y="87"/>
                                    <a:pt x="68" y="83"/>
                                    <a:pt x="77" y="83"/>
                                  </a:cubicBezTo>
                                  <a:cubicBezTo>
                                    <a:pt x="97" y="83"/>
                                    <a:pt x="103" y="105"/>
                                    <a:pt x="103" y="109"/>
                                  </a:cubicBezTo>
                                  <a:cubicBezTo>
                                    <a:pt x="103" y="110"/>
                                    <a:pt x="103" y="111"/>
                                    <a:pt x="102" y="113"/>
                                  </a:cubicBezTo>
                                  <a:cubicBezTo>
                                    <a:pt x="97" y="131"/>
                                    <a:pt x="93" y="149"/>
                                    <a:pt x="89" y="168"/>
                                  </a:cubicBezTo>
                                  <a:close/>
                                </a:path>
                              </a:pathLst>
                            </a:custGeom>
                            <a:solidFill>
                              <a:srgbClr val="000000"/>
                            </a:solidFill>
                            <a:ln w="0">
                              <a:noFill/>
                            </a:ln>
                          </wps:spPr>
                          <wps:style>
                            <a:lnRef idx="0"/>
                            <a:fillRef idx="0"/>
                            <a:effectRef idx="0"/>
                            <a:fontRef idx="minor"/>
                          </wps:style>
                          <wps:bodyPr/>
                        </wps:wsp>
                        <wps:wsp>
                          <wps:cNvPr id="102" name=""/>
                          <wps:cNvSpPr/>
                          <wps:spPr>
                            <a:xfrm>
                              <a:off x="2244600" y="124920"/>
                              <a:ext cx="26640" cy="106200"/>
                            </a:xfrm>
                            <a:custGeom>
                              <a:avLst/>
                              <a:gdLst>
                                <a:gd name="textAreaLeft" fmla="*/ 0 w 15120"/>
                                <a:gd name="textAreaRight" fmla="*/ 15480 w 15120"/>
                                <a:gd name="textAreaTop" fmla="*/ 0 h 60120"/>
                                <a:gd name="textAreaBottom" fmla="*/ 60480 h 60120"/>
                              </a:gdLst>
                              <a:ahLst/>
                              <a:rect l="textAreaLeft" t="textAreaTop" r="textAreaRight" b="textAreaBottom"/>
                              <a:pathLst>
                                <a:path w="76" h="296">
                                  <a:moveTo>
                                    <a:pt x="71" y="1"/>
                                  </a:moveTo>
                                  <a:cubicBezTo>
                                    <a:pt x="16" y="41"/>
                                    <a:pt x="0" y="103"/>
                                    <a:pt x="0" y="148"/>
                                  </a:cubicBezTo>
                                  <a:cubicBezTo>
                                    <a:pt x="0" y="190"/>
                                    <a:pt x="13" y="254"/>
                                    <a:pt x="71" y="296"/>
                                  </a:cubicBezTo>
                                  <a:cubicBezTo>
                                    <a:pt x="73" y="296"/>
                                    <a:pt x="77" y="296"/>
                                    <a:pt x="77" y="292"/>
                                  </a:cubicBezTo>
                                  <a:cubicBezTo>
                                    <a:pt x="77" y="290"/>
                                    <a:pt x="77" y="290"/>
                                    <a:pt x="74" y="287"/>
                                  </a:cubicBezTo>
                                  <a:cubicBezTo>
                                    <a:pt x="35" y="253"/>
                                    <a:pt x="20" y="202"/>
                                    <a:pt x="20" y="148"/>
                                  </a:cubicBezTo>
                                  <a:cubicBezTo>
                                    <a:pt x="20" y="69"/>
                                    <a:pt x="50" y="30"/>
                                    <a:pt x="76" y="8"/>
                                  </a:cubicBezTo>
                                  <a:cubicBezTo>
                                    <a:pt x="77" y="7"/>
                                    <a:pt x="77" y="7"/>
                                    <a:pt x="77" y="5"/>
                                  </a:cubicBezTo>
                                  <a:cubicBezTo>
                                    <a:pt x="77" y="1"/>
                                    <a:pt x="73" y="1"/>
                                    <a:pt x="71" y="1"/>
                                  </a:cubicBezTo>
                                  <a:close/>
                                </a:path>
                              </a:pathLst>
                            </a:custGeom>
                            <a:solidFill>
                              <a:srgbClr val="000000"/>
                            </a:solidFill>
                            <a:ln w="0">
                              <a:noFill/>
                            </a:ln>
                          </wps:spPr>
                          <wps:style>
                            <a:lnRef idx="0"/>
                            <a:fillRef idx="0"/>
                            <a:effectRef idx="0"/>
                            <a:fontRef idx="minor"/>
                          </wps:style>
                          <wps:bodyPr/>
                        </wps:wsp>
                        <wps:wsp>
                          <wps:cNvPr id="103" name=""/>
                          <wps:cNvSpPr/>
                          <wps:spPr>
                            <a:xfrm>
                              <a:off x="2284560" y="158040"/>
                              <a:ext cx="49680" cy="47160"/>
                            </a:xfrm>
                            <a:custGeom>
                              <a:avLst/>
                              <a:gdLst>
                                <a:gd name="textAreaLeft" fmla="*/ 0 w 28080"/>
                                <a:gd name="textAreaRight" fmla="*/ 28440 w 28080"/>
                                <a:gd name="textAreaTop" fmla="*/ 0 h 26640"/>
                                <a:gd name="textAreaBottom" fmla="*/ 27000 h 26640"/>
                              </a:gdLst>
                              <a:ahLst/>
                              <a:rect l="textAreaLeft" t="textAreaTop" r="textAreaRight" b="textAreaBottom"/>
                              <a:pathLst>
                                <a:path w="139" h="132">
                                  <a:moveTo>
                                    <a:pt x="57" y="71"/>
                                  </a:moveTo>
                                  <a:cubicBezTo>
                                    <a:pt x="57" y="69"/>
                                    <a:pt x="65" y="42"/>
                                    <a:pt x="65" y="41"/>
                                  </a:cubicBezTo>
                                  <a:cubicBezTo>
                                    <a:pt x="66" y="38"/>
                                    <a:pt x="74" y="24"/>
                                    <a:pt x="84" y="17"/>
                                  </a:cubicBezTo>
                                  <a:cubicBezTo>
                                    <a:pt x="86" y="14"/>
                                    <a:pt x="95" y="8"/>
                                    <a:pt x="108" y="8"/>
                                  </a:cubicBezTo>
                                  <a:cubicBezTo>
                                    <a:pt x="110" y="8"/>
                                    <a:pt x="117" y="8"/>
                                    <a:pt x="123" y="13"/>
                                  </a:cubicBezTo>
                                  <a:cubicBezTo>
                                    <a:pt x="114" y="16"/>
                                    <a:pt x="110" y="24"/>
                                    <a:pt x="110" y="29"/>
                                  </a:cubicBezTo>
                                  <a:cubicBezTo>
                                    <a:pt x="110" y="36"/>
                                    <a:pt x="115" y="40"/>
                                    <a:pt x="122" y="40"/>
                                  </a:cubicBezTo>
                                  <a:cubicBezTo>
                                    <a:pt x="129" y="40"/>
                                    <a:pt x="139" y="35"/>
                                    <a:pt x="139" y="22"/>
                                  </a:cubicBezTo>
                                  <a:cubicBezTo>
                                    <a:pt x="139" y="6"/>
                                    <a:pt x="122" y="0"/>
                                    <a:pt x="108" y="0"/>
                                  </a:cubicBezTo>
                                  <a:cubicBezTo>
                                    <a:pt x="92" y="0"/>
                                    <a:pt x="79" y="6"/>
                                    <a:pt x="66" y="22"/>
                                  </a:cubicBezTo>
                                  <a:cubicBezTo>
                                    <a:pt x="61" y="4"/>
                                    <a:pt x="43" y="0"/>
                                    <a:pt x="36" y="0"/>
                                  </a:cubicBezTo>
                                  <a:cubicBezTo>
                                    <a:pt x="25" y="0"/>
                                    <a:pt x="17" y="7"/>
                                    <a:pt x="13" y="16"/>
                                  </a:cubicBezTo>
                                  <a:cubicBezTo>
                                    <a:pt x="6" y="26"/>
                                    <a:pt x="1" y="44"/>
                                    <a:pt x="1" y="46"/>
                                  </a:cubicBezTo>
                                  <a:cubicBezTo>
                                    <a:pt x="1" y="49"/>
                                    <a:pt x="6" y="49"/>
                                    <a:pt x="7" y="49"/>
                                  </a:cubicBezTo>
                                  <a:cubicBezTo>
                                    <a:pt x="11" y="49"/>
                                    <a:pt x="11" y="48"/>
                                    <a:pt x="13" y="41"/>
                                  </a:cubicBezTo>
                                  <a:cubicBezTo>
                                    <a:pt x="18" y="23"/>
                                    <a:pt x="23" y="8"/>
                                    <a:pt x="35" y="8"/>
                                  </a:cubicBezTo>
                                  <a:cubicBezTo>
                                    <a:pt x="42" y="8"/>
                                    <a:pt x="44" y="16"/>
                                    <a:pt x="44" y="23"/>
                                  </a:cubicBezTo>
                                  <a:cubicBezTo>
                                    <a:pt x="44" y="29"/>
                                    <a:pt x="42" y="40"/>
                                    <a:pt x="39" y="48"/>
                                  </a:cubicBezTo>
                                  <a:cubicBezTo>
                                    <a:pt x="37" y="55"/>
                                    <a:pt x="35" y="67"/>
                                    <a:pt x="33" y="74"/>
                                  </a:cubicBezTo>
                                  <a:cubicBezTo>
                                    <a:pt x="30" y="86"/>
                                    <a:pt x="27" y="99"/>
                                    <a:pt x="24" y="111"/>
                                  </a:cubicBezTo>
                                  <a:cubicBezTo>
                                    <a:pt x="23" y="115"/>
                                    <a:pt x="20" y="122"/>
                                    <a:pt x="20" y="123"/>
                                  </a:cubicBezTo>
                                  <a:cubicBezTo>
                                    <a:pt x="20" y="131"/>
                                    <a:pt x="26" y="133"/>
                                    <a:pt x="31" y="133"/>
                                  </a:cubicBezTo>
                                  <a:cubicBezTo>
                                    <a:pt x="35" y="133"/>
                                    <a:pt x="41" y="131"/>
                                    <a:pt x="43" y="125"/>
                                  </a:cubicBezTo>
                                  <a:cubicBezTo>
                                    <a:pt x="44" y="122"/>
                                    <a:pt x="48" y="110"/>
                                    <a:pt x="49" y="103"/>
                                  </a:cubicBezTo>
                                  <a:cubicBezTo>
                                    <a:pt x="51" y="92"/>
                                    <a:pt x="55" y="81"/>
                                    <a:pt x="57" y="71"/>
                                  </a:cubicBezTo>
                                  <a:close/>
                                </a:path>
                              </a:pathLst>
                            </a:custGeom>
                            <a:solidFill>
                              <a:srgbClr val="000000"/>
                            </a:solidFill>
                            <a:ln w="0">
                              <a:noFill/>
                            </a:ln>
                          </wps:spPr>
                          <wps:style>
                            <a:lnRef idx="0"/>
                            <a:fillRef idx="0"/>
                            <a:effectRef idx="0"/>
                            <a:fontRef idx="minor"/>
                          </wps:style>
                          <wps:bodyPr/>
                        </wps:wsp>
                        <wps:wsp>
                          <wps:cNvPr id="104" name=""/>
                          <wps:cNvSpPr/>
                          <wps:spPr>
                            <a:xfrm>
                              <a:off x="2343240" y="186840"/>
                              <a:ext cx="42480" cy="34200"/>
                            </a:xfrm>
                            <a:custGeom>
                              <a:avLst/>
                              <a:gdLst>
                                <a:gd name="textAreaLeft" fmla="*/ 0 w 24120"/>
                                <a:gd name="textAreaRight" fmla="*/ 24480 w 24120"/>
                                <a:gd name="textAreaTop" fmla="*/ 0 h 19440"/>
                                <a:gd name="textAreaBottom" fmla="*/ 19800 h 19440"/>
                              </a:gdLst>
                              <a:ahLst/>
                              <a:rect l="textAreaLeft" t="textAreaTop" r="textAreaRight" b="textAreaBottom"/>
                              <a:pathLst>
                                <a:path w="120" h="97">
                                  <a:moveTo>
                                    <a:pt x="45" y="60"/>
                                  </a:moveTo>
                                  <a:cubicBezTo>
                                    <a:pt x="45" y="56"/>
                                    <a:pt x="48" y="49"/>
                                    <a:pt x="49" y="45"/>
                                  </a:cubicBezTo>
                                  <a:cubicBezTo>
                                    <a:pt x="49" y="42"/>
                                    <a:pt x="50" y="39"/>
                                    <a:pt x="51" y="36"/>
                                  </a:cubicBezTo>
                                  <a:cubicBezTo>
                                    <a:pt x="51" y="32"/>
                                    <a:pt x="59" y="21"/>
                                    <a:pt x="66" y="15"/>
                                  </a:cubicBezTo>
                                  <a:cubicBezTo>
                                    <a:pt x="73" y="9"/>
                                    <a:pt x="79" y="8"/>
                                    <a:pt x="87" y="8"/>
                                  </a:cubicBezTo>
                                  <a:cubicBezTo>
                                    <a:pt x="90" y="8"/>
                                    <a:pt x="99" y="8"/>
                                    <a:pt x="107" y="12"/>
                                  </a:cubicBezTo>
                                  <a:cubicBezTo>
                                    <a:pt x="97" y="15"/>
                                    <a:pt x="101" y="20"/>
                                    <a:pt x="97" y="24"/>
                                  </a:cubicBezTo>
                                  <a:cubicBezTo>
                                    <a:pt x="97" y="27"/>
                                    <a:pt x="99" y="32"/>
                                    <a:pt x="107" y="32"/>
                                  </a:cubicBezTo>
                                  <a:cubicBezTo>
                                    <a:pt x="113" y="32"/>
                                    <a:pt x="120" y="27"/>
                                    <a:pt x="120" y="19"/>
                                  </a:cubicBezTo>
                                  <a:cubicBezTo>
                                    <a:pt x="120" y="3"/>
                                    <a:pt x="97" y="1"/>
                                    <a:pt x="87" y="1"/>
                                  </a:cubicBezTo>
                                  <a:cubicBezTo>
                                    <a:pt x="83" y="1"/>
                                    <a:pt x="68" y="1"/>
                                    <a:pt x="54" y="18"/>
                                  </a:cubicBezTo>
                                  <a:cubicBezTo>
                                    <a:pt x="51" y="7"/>
                                    <a:pt x="38" y="1"/>
                                    <a:pt x="29" y="1"/>
                                  </a:cubicBezTo>
                                  <a:cubicBezTo>
                                    <a:pt x="21" y="1"/>
                                    <a:pt x="15" y="5"/>
                                    <a:pt x="9" y="13"/>
                                  </a:cubicBezTo>
                                  <a:cubicBezTo>
                                    <a:pt x="5" y="21"/>
                                    <a:pt x="1" y="32"/>
                                    <a:pt x="1" y="33"/>
                                  </a:cubicBezTo>
                                  <a:cubicBezTo>
                                    <a:pt x="1" y="37"/>
                                    <a:pt x="5" y="37"/>
                                    <a:pt x="6" y="37"/>
                                  </a:cubicBezTo>
                                  <a:cubicBezTo>
                                    <a:pt x="9" y="37"/>
                                    <a:pt x="9" y="36"/>
                                    <a:pt x="11" y="31"/>
                                  </a:cubicBezTo>
                                  <a:cubicBezTo>
                                    <a:pt x="14" y="18"/>
                                    <a:pt x="19" y="8"/>
                                    <a:pt x="27" y="8"/>
                                  </a:cubicBezTo>
                                  <a:cubicBezTo>
                                    <a:pt x="35" y="8"/>
                                    <a:pt x="36" y="15"/>
                                    <a:pt x="36" y="19"/>
                                  </a:cubicBezTo>
                                  <a:cubicBezTo>
                                    <a:pt x="36" y="23"/>
                                    <a:pt x="33" y="31"/>
                                    <a:pt x="32" y="36"/>
                                  </a:cubicBezTo>
                                  <a:cubicBezTo>
                                    <a:pt x="31" y="42"/>
                                    <a:pt x="29" y="50"/>
                                    <a:pt x="27" y="55"/>
                                  </a:cubicBezTo>
                                  <a:cubicBezTo>
                                    <a:pt x="26" y="61"/>
                                    <a:pt x="24" y="68"/>
                                    <a:pt x="23" y="74"/>
                                  </a:cubicBezTo>
                                  <a:cubicBezTo>
                                    <a:pt x="21" y="79"/>
                                    <a:pt x="19" y="88"/>
                                    <a:pt x="19" y="90"/>
                                  </a:cubicBezTo>
                                  <a:cubicBezTo>
                                    <a:pt x="19" y="93"/>
                                    <a:pt x="24" y="97"/>
                                    <a:pt x="27" y="97"/>
                                  </a:cubicBezTo>
                                  <a:cubicBezTo>
                                    <a:pt x="31" y="97"/>
                                    <a:pt x="35" y="94"/>
                                    <a:pt x="37" y="91"/>
                                  </a:cubicBezTo>
                                  <a:cubicBezTo>
                                    <a:pt x="37" y="90"/>
                                    <a:pt x="39" y="82"/>
                                    <a:pt x="41" y="79"/>
                                  </a:cubicBezTo>
                                  <a:cubicBezTo>
                                    <a:pt x="42" y="73"/>
                                    <a:pt x="44" y="66"/>
                                    <a:pt x="45" y="60"/>
                                  </a:cubicBezTo>
                                  <a:close/>
                                </a:path>
                              </a:pathLst>
                            </a:custGeom>
                            <a:solidFill>
                              <a:srgbClr val="000000"/>
                            </a:solidFill>
                            <a:ln w="0">
                              <a:noFill/>
                            </a:ln>
                          </wps:spPr>
                          <wps:style>
                            <a:lnRef idx="0"/>
                            <a:fillRef idx="0"/>
                            <a:effectRef idx="0"/>
                            <a:fontRef idx="minor"/>
                          </wps:style>
                          <wps:bodyPr/>
                        </wps:wsp>
                        <wps:wsp>
                          <wps:cNvPr id="105" name=""/>
                          <wps:cNvSpPr/>
                          <wps:spPr>
                            <a:xfrm>
                              <a:off x="2405520" y="124920"/>
                              <a:ext cx="26640" cy="106200"/>
                            </a:xfrm>
                            <a:custGeom>
                              <a:avLst/>
                              <a:gdLst>
                                <a:gd name="textAreaLeft" fmla="*/ 0 w 15120"/>
                                <a:gd name="textAreaRight" fmla="*/ 15480 w 15120"/>
                                <a:gd name="textAreaTop" fmla="*/ 0 h 60120"/>
                                <a:gd name="textAreaBottom" fmla="*/ 60480 h 60120"/>
                              </a:gdLst>
                              <a:ahLst/>
                              <a:rect l="textAreaLeft" t="textAreaTop" r="textAreaRight" b="textAreaBottom"/>
                              <a:pathLst>
                                <a:path w="76" h="296">
                                  <a:moveTo>
                                    <a:pt x="6" y="1"/>
                                  </a:moveTo>
                                  <a:cubicBezTo>
                                    <a:pt x="4" y="1"/>
                                    <a:pt x="0" y="1"/>
                                    <a:pt x="0" y="5"/>
                                  </a:cubicBezTo>
                                  <a:cubicBezTo>
                                    <a:pt x="0" y="7"/>
                                    <a:pt x="1" y="7"/>
                                    <a:pt x="4" y="9"/>
                                  </a:cubicBezTo>
                                  <a:cubicBezTo>
                                    <a:pt x="29" y="32"/>
                                    <a:pt x="56" y="73"/>
                                    <a:pt x="56" y="148"/>
                                  </a:cubicBezTo>
                                  <a:cubicBezTo>
                                    <a:pt x="56" y="209"/>
                                    <a:pt x="37" y="256"/>
                                    <a:pt x="6" y="285"/>
                                  </a:cubicBezTo>
                                  <a:cubicBezTo>
                                    <a:pt x="1" y="290"/>
                                    <a:pt x="0" y="291"/>
                                    <a:pt x="0" y="292"/>
                                  </a:cubicBezTo>
                                  <a:cubicBezTo>
                                    <a:pt x="0" y="293"/>
                                    <a:pt x="1" y="296"/>
                                    <a:pt x="5" y="296"/>
                                  </a:cubicBezTo>
                                  <a:cubicBezTo>
                                    <a:pt x="8" y="296"/>
                                    <a:pt x="36" y="277"/>
                                    <a:pt x="55" y="239"/>
                                  </a:cubicBezTo>
                                  <a:cubicBezTo>
                                    <a:pt x="68" y="214"/>
                                    <a:pt x="77" y="183"/>
                                    <a:pt x="77" y="148"/>
                                  </a:cubicBezTo>
                                  <a:cubicBezTo>
                                    <a:pt x="77" y="108"/>
                                    <a:pt x="65" y="43"/>
                                    <a:pt x="6" y="1"/>
                                  </a:cubicBez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6" style="position:absolute;margin-left:0pt;margin-top:-18.25pt;width:192.5pt;height:18.2pt" coordorigin="0,-365" coordsize="3850,364"/>
              </w:pict>
            </mc:Fallback>
          </mc:AlternateContent>
        </w:r>
      </w:ins>
      <w:ins w:id="20" w:author="Unknown Author" w:date="2024-06-24T16:28:01Z">
        <w:r>
          <w:rPr/>
          <w:tab/>
          <w:t>(</w:t>
        </w:r>
      </w:ins>
      <w:ins w:id="21" w:author="Unknown Author" w:date="2024-06-24T16:28:01Z">
        <w:r>
          <w:rPr/>
          <w:fldChar w:fldCharType="begin"/>
        </w:r>
        <w:r>
          <w:rPr/>
          <w:instrText xml:space="preserve"> SEQ Equation \* ARABIC </w:instrText>
        </w:r>
        <w:r>
          <w:rPr/>
          <w:fldChar w:fldCharType="separate"/>
        </w:r>
        <w:r>
          <w:rPr/>
          <w:t>2</w:t>
        </w:r>
        <w:r>
          <w:rPr/>
          <w:fldChar w:fldCharType="end"/>
        </w:r>
      </w:ins>
      <w:ins w:id="22" w:author="Unknown Author" w:date="2024-06-24T16:28:01Z">
        <w:r>
          <w:rPr/>
          <w:t>)</w:t>
        </w:r>
      </w:ins>
    </w:p>
    <w:p>
      <w:pPr>
        <w:pStyle w:val="Normal"/>
        <w:tabs>
          <w:tab w:val="clear" w:pos="720"/>
          <w:tab w:val="center" w:pos="4677" w:leader="none"/>
          <w:tab w:val="right" w:pos="9354" w:leader="none"/>
        </w:tabs>
        <w:spacing w:lineRule="auto" w:line="480"/>
        <w:jc w:val="center"/>
        <w:rPr/>
      </w:pPr>
      <w:r>
        <w:rPr/>
      </w:r>
      <m:oMath xmlns:m="http://schemas.openxmlformats.org/officeDocument/2006/math">
        <m:r>
          <w:rPr>
            <w:rFonts w:ascii="Cambria Math" w:hAnsi="Cambria Math"/>
          </w:rPr>
          <m:t xml:space="preserve">CM</m:t>
        </m:r>
        <m:sSub>
          <m:e>
            <m:r>
              <w:rPr>
                <w:rFonts w:ascii="Cambria Math" w:hAnsi="Cambria Math"/>
              </w:rPr>
              <m:t xml:space="preserve">C</m:t>
            </m:r>
          </m:e>
          <m:sub>
            <m:r>
              <w:rPr>
                <w:rFonts w:ascii="Cambria Math" w:hAnsi="Cambria Math"/>
              </w:rPr>
              <m:t xml:space="preserve">Bilateral</m:t>
            </m:r>
          </m:sub>
        </m:sSub>
        <m:r>
          <w:rPr>
            <w:rFonts w:ascii="Cambria Math" w:hAnsi="Cambria Math"/>
          </w:rPr>
          <m:t xml:space="preserve">=</m:t>
        </m:r>
        <m:r>
          <w:rPr>
            <w:rFonts w:ascii="Cambria Math" w:hAnsi="Cambria Math"/>
          </w:rPr>
          <m:t xml:space="preserve">Volume</m:t>
        </m:r>
        <m:r>
          <w:rPr>
            <w:rFonts w:ascii="Cambria Math" w:hAnsi="Cambria Math"/>
          </w:rPr>
          <m:t xml:space="preserve">Volume</m:t>
        </m:r>
        <m:f>
          <m:num/>
          <m:den>
            <m:r>
              <w:rPr>
                <w:rFonts w:ascii="Cambria Math" w:hAnsi="Cambria Math"/>
              </w:rPr>
              <m:t xml:space="preserve">Surface</m:t>
            </m:r>
            <m:r>
              <w:rPr>
                <w:rFonts w:ascii="Cambria Math" w:hAnsi="Cambria Math"/>
              </w:rPr>
              <m:t xml:space="preserve">Area</m:t>
            </m:r>
            <m:r>
              <w:rPr>
                <w:rFonts w:ascii="Cambria Math" w:hAnsi="Cambria Math"/>
              </w:rPr>
              <m:t xml:space="preserve">Average</m:t>
            </m:r>
            <m:r>
              <w:rPr>
                <w:rFonts w:ascii="Cambria Math" w:hAnsi="Cambria Math"/>
              </w:rPr>
              <m:t xml:space="preserve">Thickness</m:t>
            </m:r>
            <m:r>
              <w:rPr>
                <w:rFonts w:ascii="Cambria Math" w:hAnsi="Cambria Math"/>
              </w:rPr>
              <m:t xml:space="preserve">Surface</m:t>
            </m:r>
            <m:r>
              <w:rPr>
                <w:rFonts w:ascii="Cambria Math" w:hAnsi="Cambria Math"/>
              </w:rPr>
              <m:t xml:space="preserve">Area</m:t>
            </m:r>
          </m:den>
        </m:f>
        <m:r>
          <w:rPr>
            <w:rFonts w:ascii="Cambria Math" w:hAnsi="Cambria Math"/>
          </w:rPr>
          <m:t xml:space="preserve">∗</m:t>
        </m:r>
        <m:r>
          <w:rPr>
            <w:rFonts w:ascii="Cambria Math" w:hAnsi="Cambria Math"/>
          </w:rPr>
          <m:t xml:space="preserve">Average</m:t>
        </m:r>
        <m:r>
          <w:rPr>
            <w:rFonts w:ascii="Cambria Math" w:hAnsi="Cambria Math"/>
          </w:rPr>
          <m:t xml:space="preserve">Thickness</m:t>
        </m:r>
      </m:oMath>
      <w:r>
        <w:rPr/>
        <w:t xml:space="preserve">           </w:t>
      </w:r>
      <w:r>
        <w:rPr/>
        <w:t>(2)</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ins w:id="23" w:author="Unknown Author" w:date="2024-06-24T16:26:56Z"/>
        </w:rPr>
      </w:pPr>
      <w:r>
        <w:rPr/>
        <w:t>The third CMC equation is applied to all supported cortical regions and assesses CMC hemispheric asymmetry:</w:t>
      </w:r>
    </w:p>
    <w:p>
      <w:pPr>
        <w:pStyle w:val="Normal"/>
        <w:tabs>
          <w:tab w:val="clear" w:pos="720"/>
          <w:tab w:val="center" w:pos="4680" w:leader="none"/>
          <w:tab w:val="right" w:pos="9360" w:leader="none"/>
        </w:tabs>
        <w:spacing w:lineRule="auto" w:line="480"/>
        <w:jc w:val="center"/>
        <w:textAlignment w:val="baseline"/>
        <w:rPr/>
      </w:pPr>
      <w:ins w:id="24" w:author="Unknown Author" w:date="2024-06-24T16:59:17Z">
        <w:r>
          <w:rPr/>
          <w:tab/>
        </w:r>
      </w:ins>
      <w:ins w:id="25" w:author="Unknown Author" w:date="2024-06-24T16:59:17Z">
        <w:r>
          <w:rPr>
            <w:position w:val="-6"/>
          </w:rPr>
          <mc:AlternateContent>
            <mc:Choice Requires="wpg">
              <w:drawing>
                <wp:inline distT="0" distB="0" distL="0" distR="0">
                  <wp:extent cx="3342640" cy="158115"/>
                  <wp:effectExtent l="0" t="0" r="0" b="0"/>
                  <wp:docPr id="106" name="" title="TexMaths" descr="12§inline§\text{CMC}_{\text{Asym1}}(r)&#10;=&#10;|\text{CMC}_{\text{Lateral}}(r_l)&#10;-&#10;\text{CMC}_{\text{Lateral}}(r_r)|&#10;§svg§600§FALSE§"/>
                  <a:graphic xmlns:a="http://schemas.openxmlformats.org/drawingml/2006/main">
                    <a:graphicData uri="http://schemas.microsoft.com/office/word/2010/wordprocessingGroup">
                      <wpg:wgp>
                        <wpg:cNvGrpSpPr/>
                        <wpg:grpSpPr>
                          <a:xfrm>
                            <a:off x="0" y="0"/>
                            <a:ext cx="3342600" cy="158040"/>
                            <a:chOff x="0" y="0"/>
                            <a:chExt cx="3342600" cy="158040"/>
                          </a:xfrm>
                        </wpg:grpSpPr>
                        <wps:wsp>
                          <wps:cNvSpPr/>
                          <wps:spPr>
                            <a:xfrm>
                              <a:off x="0" y="8280"/>
                              <a:ext cx="3335040" cy="141480"/>
                            </a:xfrm>
                            <a:custGeom>
                              <a:avLst/>
                              <a:gdLst/>
                              <a:ahLst/>
                              <a:rect l="0" t="0" r="r" b="b"/>
                              <a:pathLst>
                                <a:path w="9264" h="393">
                                  <a:moveTo>
                                    <a:pt x="1" y="0"/>
                                  </a:moveTo>
                                  <a:cubicBezTo>
                                    <a:pt x="3089" y="0"/>
                                    <a:pt x="6176" y="0"/>
                                    <a:pt x="9264" y="0"/>
                                  </a:cubicBezTo>
                                  <a:cubicBezTo>
                                    <a:pt x="9264" y="132"/>
                                    <a:pt x="9264" y="262"/>
                                    <a:pt x="9264" y="394"/>
                                  </a:cubicBezTo>
                                  <a:cubicBezTo>
                                    <a:pt x="6176" y="394"/>
                                    <a:pt x="3089" y="394"/>
                                    <a:pt x="1" y="394"/>
                                  </a:cubicBezTo>
                                  <a:cubicBezTo>
                                    <a:pt x="1" y="262"/>
                                    <a:pt x="1" y="132"/>
                                    <a:pt x="1" y="0"/>
                                  </a:cubicBezTo>
                                  <a:close/>
                                </a:path>
                              </a:pathLst>
                            </a:custGeom>
                            <a:solidFill>
                              <a:srgbClr val="ffffff"/>
                            </a:solidFill>
                            <a:ln w="0">
                              <a:noFill/>
                            </a:ln>
                          </wps:spPr>
                          <wps:bodyPr/>
                        </wps:wsp>
                        <wps:wsp>
                          <wps:cNvSpPr/>
                          <wps:spPr>
                            <a:xfrm>
                              <a:off x="1440" y="6840"/>
                              <a:ext cx="92160" cy="109800"/>
                            </a:xfrm>
                            <a:custGeom>
                              <a:avLst/>
                              <a:gdLst/>
                              <a:ahLst/>
                              <a:rect l="0" t="0" r="r" b="b"/>
                              <a:pathLst>
                                <a:path w="256" h="305">
                                  <a:moveTo>
                                    <a:pt x="0" y="153"/>
                                  </a:moveTo>
                                  <a:cubicBezTo>
                                    <a:pt x="0" y="239"/>
                                    <a:pt x="68" y="305"/>
                                    <a:pt x="146" y="305"/>
                                  </a:cubicBezTo>
                                  <a:cubicBezTo>
                                    <a:pt x="214" y="305"/>
                                    <a:pt x="256" y="246"/>
                                    <a:pt x="256" y="198"/>
                                  </a:cubicBezTo>
                                  <a:cubicBezTo>
                                    <a:pt x="256" y="195"/>
                                    <a:pt x="256" y="191"/>
                                    <a:pt x="250" y="191"/>
                                  </a:cubicBezTo>
                                  <a:cubicBezTo>
                                    <a:pt x="246" y="191"/>
                                    <a:pt x="246" y="195"/>
                                    <a:pt x="246" y="198"/>
                                  </a:cubicBezTo>
                                  <a:cubicBezTo>
                                    <a:pt x="242" y="257"/>
                                    <a:pt x="198" y="292"/>
                                    <a:pt x="151" y="292"/>
                                  </a:cubicBezTo>
                                  <a:cubicBezTo>
                                    <a:pt x="126" y="292"/>
                                    <a:pt x="43" y="277"/>
                                    <a:pt x="43" y="154"/>
                                  </a:cubicBezTo>
                                  <a:cubicBezTo>
                                    <a:pt x="43" y="28"/>
                                    <a:pt x="126" y="14"/>
                                    <a:pt x="151" y="14"/>
                                  </a:cubicBezTo>
                                  <a:cubicBezTo>
                                    <a:pt x="196" y="14"/>
                                    <a:pt x="235" y="52"/>
                                    <a:pt x="243" y="113"/>
                                  </a:cubicBezTo>
                                  <a:cubicBezTo>
                                    <a:pt x="243" y="119"/>
                                    <a:pt x="243" y="120"/>
                                    <a:pt x="249" y="120"/>
                                  </a:cubicBezTo>
                                  <a:cubicBezTo>
                                    <a:pt x="256" y="120"/>
                                    <a:pt x="256" y="119"/>
                                    <a:pt x="256" y="110"/>
                                  </a:cubicBezTo>
                                  <a:cubicBezTo>
                                    <a:pt x="256" y="76"/>
                                    <a:pt x="256" y="44"/>
                                    <a:pt x="256" y="10"/>
                                  </a:cubicBezTo>
                                  <a:cubicBezTo>
                                    <a:pt x="256" y="3"/>
                                    <a:pt x="256" y="0"/>
                                    <a:pt x="252" y="0"/>
                                  </a:cubicBezTo>
                                  <a:cubicBezTo>
                                    <a:pt x="250" y="0"/>
                                    <a:pt x="248" y="0"/>
                                    <a:pt x="244" y="5"/>
                                  </a:cubicBezTo>
                                  <a:cubicBezTo>
                                    <a:pt x="237" y="16"/>
                                    <a:pt x="231" y="26"/>
                                    <a:pt x="224" y="36"/>
                                  </a:cubicBezTo>
                                  <a:cubicBezTo>
                                    <a:pt x="208" y="22"/>
                                    <a:pt x="187" y="0"/>
                                    <a:pt x="146" y="0"/>
                                  </a:cubicBezTo>
                                  <a:cubicBezTo>
                                    <a:pt x="67" y="0"/>
                                    <a:pt x="0" y="68"/>
                                    <a:pt x="0" y="153"/>
                                  </a:cubicBezTo>
                                  <a:close/>
                                </a:path>
                              </a:pathLst>
                            </a:custGeom>
                            <a:solidFill>
                              <a:srgbClr val="000000"/>
                            </a:solidFill>
                            <a:ln w="0">
                              <a:noFill/>
                            </a:ln>
                          </wps:spPr>
                          <wps:bodyPr/>
                        </wps:wsp>
                        <wps:wsp>
                          <wps:cNvSpPr/>
                          <wps:spPr>
                            <a:xfrm>
                              <a:off x="108000" y="10800"/>
                              <a:ext cx="127800" cy="102960"/>
                            </a:xfrm>
                            <a:custGeom>
                              <a:avLst/>
                              <a:gdLst/>
                              <a:ahLst/>
                              <a:rect l="0" t="0" r="r" b="b"/>
                              <a:pathLst>
                                <a:path w="355" h="286">
                                  <a:moveTo>
                                    <a:pt x="86" y="8"/>
                                  </a:moveTo>
                                  <a:cubicBezTo>
                                    <a:pt x="83" y="0"/>
                                    <a:pt x="80" y="0"/>
                                    <a:pt x="71" y="0"/>
                                  </a:cubicBezTo>
                                  <a:cubicBezTo>
                                    <a:pt x="47" y="0"/>
                                    <a:pt x="24" y="0"/>
                                    <a:pt x="0" y="0"/>
                                  </a:cubicBezTo>
                                  <a:cubicBezTo>
                                    <a:pt x="0" y="5"/>
                                    <a:pt x="0" y="8"/>
                                    <a:pt x="0" y="13"/>
                                  </a:cubicBezTo>
                                  <a:cubicBezTo>
                                    <a:pt x="4" y="13"/>
                                    <a:pt x="6" y="13"/>
                                    <a:pt x="10" y="13"/>
                                  </a:cubicBezTo>
                                  <a:cubicBezTo>
                                    <a:pt x="43" y="13"/>
                                    <a:pt x="43" y="17"/>
                                    <a:pt x="43" y="32"/>
                                  </a:cubicBezTo>
                                  <a:cubicBezTo>
                                    <a:pt x="43" y="102"/>
                                    <a:pt x="43" y="172"/>
                                    <a:pt x="43" y="241"/>
                                  </a:cubicBezTo>
                                  <a:cubicBezTo>
                                    <a:pt x="43" y="253"/>
                                    <a:pt x="43" y="272"/>
                                    <a:pt x="0" y="272"/>
                                  </a:cubicBezTo>
                                  <a:cubicBezTo>
                                    <a:pt x="0" y="277"/>
                                    <a:pt x="0" y="282"/>
                                    <a:pt x="0" y="285"/>
                                  </a:cubicBezTo>
                                  <a:cubicBezTo>
                                    <a:pt x="14" y="285"/>
                                    <a:pt x="35" y="284"/>
                                    <a:pt x="49" y="284"/>
                                  </a:cubicBezTo>
                                  <a:cubicBezTo>
                                    <a:pt x="62" y="284"/>
                                    <a:pt x="84" y="285"/>
                                    <a:pt x="98" y="285"/>
                                  </a:cubicBezTo>
                                  <a:cubicBezTo>
                                    <a:pt x="98" y="282"/>
                                    <a:pt x="98" y="277"/>
                                    <a:pt x="98" y="272"/>
                                  </a:cubicBezTo>
                                  <a:cubicBezTo>
                                    <a:pt x="55" y="272"/>
                                    <a:pt x="55" y="253"/>
                                    <a:pt x="55" y="241"/>
                                  </a:cubicBezTo>
                                  <a:cubicBezTo>
                                    <a:pt x="55" y="167"/>
                                    <a:pt x="55" y="91"/>
                                    <a:pt x="55" y="16"/>
                                  </a:cubicBezTo>
                                  <a:cubicBezTo>
                                    <a:pt x="89" y="102"/>
                                    <a:pt x="124" y="190"/>
                                    <a:pt x="157" y="276"/>
                                  </a:cubicBezTo>
                                  <a:cubicBezTo>
                                    <a:pt x="160" y="282"/>
                                    <a:pt x="162" y="285"/>
                                    <a:pt x="166" y="285"/>
                                  </a:cubicBezTo>
                                  <a:cubicBezTo>
                                    <a:pt x="170" y="285"/>
                                    <a:pt x="172" y="282"/>
                                    <a:pt x="173" y="277"/>
                                  </a:cubicBezTo>
                                  <a:cubicBezTo>
                                    <a:pt x="208" y="190"/>
                                    <a:pt x="242" y="101"/>
                                    <a:pt x="277" y="13"/>
                                  </a:cubicBezTo>
                                  <a:cubicBezTo>
                                    <a:pt x="277" y="94"/>
                                    <a:pt x="277" y="174"/>
                                    <a:pt x="277" y="253"/>
                                  </a:cubicBezTo>
                                  <a:cubicBezTo>
                                    <a:pt x="277" y="267"/>
                                    <a:pt x="277" y="272"/>
                                    <a:pt x="244" y="272"/>
                                  </a:cubicBezTo>
                                  <a:cubicBezTo>
                                    <a:pt x="240" y="272"/>
                                    <a:pt x="238" y="272"/>
                                    <a:pt x="234" y="272"/>
                                  </a:cubicBezTo>
                                  <a:cubicBezTo>
                                    <a:pt x="234" y="277"/>
                                    <a:pt x="234" y="282"/>
                                    <a:pt x="234" y="285"/>
                                  </a:cubicBezTo>
                                  <a:cubicBezTo>
                                    <a:pt x="250" y="284"/>
                                    <a:pt x="278" y="284"/>
                                    <a:pt x="295" y="284"/>
                                  </a:cubicBezTo>
                                  <a:cubicBezTo>
                                    <a:pt x="311" y="284"/>
                                    <a:pt x="340" y="284"/>
                                    <a:pt x="355" y="285"/>
                                  </a:cubicBezTo>
                                  <a:cubicBezTo>
                                    <a:pt x="355" y="282"/>
                                    <a:pt x="355" y="277"/>
                                    <a:pt x="355" y="272"/>
                                  </a:cubicBezTo>
                                  <a:cubicBezTo>
                                    <a:pt x="352" y="272"/>
                                    <a:pt x="348" y="272"/>
                                    <a:pt x="344" y="272"/>
                                  </a:cubicBezTo>
                                  <a:cubicBezTo>
                                    <a:pt x="312" y="272"/>
                                    <a:pt x="312" y="267"/>
                                    <a:pt x="312" y="253"/>
                                  </a:cubicBezTo>
                                  <a:cubicBezTo>
                                    <a:pt x="312" y="180"/>
                                    <a:pt x="312" y="106"/>
                                    <a:pt x="312" y="32"/>
                                  </a:cubicBezTo>
                                  <a:cubicBezTo>
                                    <a:pt x="312" y="17"/>
                                    <a:pt x="312" y="13"/>
                                    <a:pt x="344" y="13"/>
                                  </a:cubicBezTo>
                                  <a:cubicBezTo>
                                    <a:pt x="348" y="13"/>
                                    <a:pt x="352" y="13"/>
                                    <a:pt x="355" y="13"/>
                                  </a:cubicBezTo>
                                  <a:cubicBezTo>
                                    <a:pt x="355" y="8"/>
                                    <a:pt x="355" y="5"/>
                                    <a:pt x="355" y="0"/>
                                  </a:cubicBezTo>
                                  <a:cubicBezTo>
                                    <a:pt x="331" y="0"/>
                                    <a:pt x="308" y="0"/>
                                    <a:pt x="284" y="0"/>
                                  </a:cubicBezTo>
                                  <a:cubicBezTo>
                                    <a:pt x="272" y="0"/>
                                    <a:pt x="272" y="0"/>
                                    <a:pt x="270" y="7"/>
                                  </a:cubicBezTo>
                                  <a:cubicBezTo>
                                    <a:pt x="239" y="86"/>
                                    <a:pt x="209" y="166"/>
                                    <a:pt x="178" y="243"/>
                                  </a:cubicBezTo>
                                  <a:cubicBezTo>
                                    <a:pt x="148" y="166"/>
                                    <a:pt x="116" y="86"/>
                                    <a:pt x="86" y="8"/>
                                  </a:cubicBezTo>
                                  <a:close/>
                                </a:path>
                              </a:pathLst>
                            </a:custGeom>
                            <a:solidFill>
                              <a:srgbClr val="000000"/>
                            </a:solidFill>
                            <a:ln w="0">
                              <a:noFill/>
                            </a:ln>
                          </wps:spPr>
                          <wps:bodyPr/>
                        </wps:wsp>
                        <wps:wsp>
                          <wps:cNvSpPr/>
                          <wps:spPr>
                            <a:xfrm>
                              <a:off x="250200" y="6840"/>
                              <a:ext cx="92160" cy="109800"/>
                            </a:xfrm>
                            <a:custGeom>
                              <a:avLst/>
                              <a:gdLst/>
                              <a:ahLst/>
                              <a:rect l="0" t="0" r="r" b="b"/>
                              <a:pathLst>
                                <a:path w="256" h="305">
                                  <a:moveTo>
                                    <a:pt x="0" y="153"/>
                                  </a:moveTo>
                                  <a:cubicBezTo>
                                    <a:pt x="0" y="239"/>
                                    <a:pt x="68" y="305"/>
                                    <a:pt x="146" y="305"/>
                                  </a:cubicBezTo>
                                  <a:cubicBezTo>
                                    <a:pt x="215" y="305"/>
                                    <a:pt x="257" y="246"/>
                                    <a:pt x="257" y="198"/>
                                  </a:cubicBezTo>
                                  <a:cubicBezTo>
                                    <a:pt x="257" y="195"/>
                                    <a:pt x="257" y="191"/>
                                    <a:pt x="251" y="191"/>
                                  </a:cubicBezTo>
                                  <a:cubicBezTo>
                                    <a:pt x="246" y="191"/>
                                    <a:pt x="246" y="195"/>
                                    <a:pt x="246" y="198"/>
                                  </a:cubicBezTo>
                                  <a:cubicBezTo>
                                    <a:pt x="242" y="257"/>
                                    <a:pt x="198" y="292"/>
                                    <a:pt x="151" y="292"/>
                                  </a:cubicBezTo>
                                  <a:cubicBezTo>
                                    <a:pt x="126" y="292"/>
                                    <a:pt x="43" y="277"/>
                                    <a:pt x="43" y="154"/>
                                  </a:cubicBezTo>
                                  <a:cubicBezTo>
                                    <a:pt x="43" y="28"/>
                                    <a:pt x="126" y="14"/>
                                    <a:pt x="151" y="14"/>
                                  </a:cubicBezTo>
                                  <a:cubicBezTo>
                                    <a:pt x="197" y="14"/>
                                    <a:pt x="235" y="52"/>
                                    <a:pt x="243" y="113"/>
                                  </a:cubicBezTo>
                                  <a:cubicBezTo>
                                    <a:pt x="243" y="119"/>
                                    <a:pt x="243" y="120"/>
                                    <a:pt x="249" y="120"/>
                                  </a:cubicBezTo>
                                  <a:cubicBezTo>
                                    <a:pt x="257" y="120"/>
                                    <a:pt x="257" y="119"/>
                                    <a:pt x="257" y="110"/>
                                  </a:cubicBezTo>
                                  <a:cubicBezTo>
                                    <a:pt x="257" y="76"/>
                                    <a:pt x="257" y="44"/>
                                    <a:pt x="257" y="10"/>
                                  </a:cubicBezTo>
                                  <a:cubicBezTo>
                                    <a:pt x="257" y="3"/>
                                    <a:pt x="257" y="0"/>
                                    <a:pt x="252" y="0"/>
                                  </a:cubicBezTo>
                                  <a:cubicBezTo>
                                    <a:pt x="251" y="0"/>
                                    <a:pt x="248" y="0"/>
                                    <a:pt x="245" y="5"/>
                                  </a:cubicBezTo>
                                  <a:cubicBezTo>
                                    <a:pt x="237" y="16"/>
                                    <a:pt x="231" y="26"/>
                                    <a:pt x="224" y="36"/>
                                  </a:cubicBezTo>
                                  <a:cubicBezTo>
                                    <a:pt x="209" y="22"/>
                                    <a:pt x="187" y="0"/>
                                    <a:pt x="146" y="0"/>
                                  </a:cubicBezTo>
                                  <a:cubicBezTo>
                                    <a:pt x="67" y="0"/>
                                    <a:pt x="0" y="68"/>
                                    <a:pt x="0" y="153"/>
                                  </a:cubicBezTo>
                                  <a:close/>
                                </a:path>
                              </a:pathLst>
                            </a:custGeom>
                            <a:solidFill>
                              <a:srgbClr val="000000"/>
                            </a:solidFill>
                            <a:ln w="0">
                              <a:noFill/>
                            </a:ln>
                          </wps:spPr>
                          <wps:bodyPr/>
                        </wps:wsp>
                        <wps:wsp>
                          <wps:cNvSpPr/>
                          <wps:spPr>
                            <a:xfrm>
                              <a:off x="355680" y="60840"/>
                              <a:ext cx="79920" cy="75600"/>
                            </a:xfrm>
                            <a:custGeom>
                              <a:avLst/>
                              <a:gdLst/>
                              <a:ahLst/>
                              <a:rect l="0" t="0" r="r" b="b"/>
                              <a:pathLst>
                                <a:path w="222" h="210">
                                  <a:moveTo>
                                    <a:pt x="120" y="6"/>
                                  </a:moveTo>
                                  <a:cubicBezTo>
                                    <a:pt x="118" y="2"/>
                                    <a:pt x="116" y="0"/>
                                    <a:pt x="111" y="0"/>
                                  </a:cubicBezTo>
                                  <a:cubicBezTo>
                                    <a:pt x="105" y="0"/>
                                    <a:pt x="105" y="2"/>
                                    <a:pt x="104" y="6"/>
                                  </a:cubicBezTo>
                                  <a:cubicBezTo>
                                    <a:pt x="81" y="64"/>
                                    <a:pt x="58" y="121"/>
                                    <a:pt x="36" y="179"/>
                                  </a:cubicBezTo>
                                  <a:cubicBezTo>
                                    <a:pt x="32" y="186"/>
                                    <a:pt x="27" y="199"/>
                                    <a:pt x="1" y="199"/>
                                  </a:cubicBezTo>
                                  <a:cubicBezTo>
                                    <a:pt x="1" y="203"/>
                                    <a:pt x="1" y="207"/>
                                    <a:pt x="1" y="210"/>
                                  </a:cubicBezTo>
                                  <a:cubicBezTo>
                                    <a:pt x="10" y="209"/>
                                    <a:pt x="21" y="209"/>
                                    <a:pt x="31" y="209"/>
                                  </a:cubicBezTo>
                                  <a:cubicBezTo>
                                    <a:pt x="43" y="209"/>
                                    <a:pt x="64" y="210"/>
                                    <a:pt x="67" y="210"/>
                                  </a:cubicBezTo>
                                  <a:cubicBezTo>
                                    <a:pt x="67" y="207"/>
                                    <a:pt x="67" y="203"/>
                                    <a:pt x="67" y="199"/>
                                  </a:cubicBezTo>
                                  <a:cubicBezTo>
                                    <a:pt x="54" y="199"/>
                                    <a:pt x="45" y="193"/>
                                    <a:pt x="45" y="185"/>
                                  </a:cubicBezTo>
                                  <a:cubicBezTo>
                                    <a:pt x="45" y="183"/>
                                    <a:pt x="45" y="183"/>
                                    <a:pt x="46" y="179"/>
                                  </a:cubicBezTo>
                                  <a:cubicBezTo>
                                    <a:pt x="51" y="167"/>
                                    <a:pt x="56" y="155"/>
                                    <a:pt x="61" y="143"/>
                                  </a:cubicBezTo>
                                  <a:cubicBezTo>
                                    <a:pt x="88" y="143"/>
                                    <a:pt x="117" y="143"/>
                                    <a:pt x="145" y="143"/>
                                  </a:cubicBezTo>
                                  <a:cubicBezTo>
                                    <a:pt x="151" y="157"/>
                                    <a:pt x="156" y="172"/>
                                    <a:pt x="162" y="186"/>
                                  </a:cubicBezTo>
                                  <a:cubicBezTo>
                                    <a:pt x="163" y="187"/>
                                    <a:pt x="164" y="190"/>
                                    <a:pt x="164" y="191"/>
                                  </a:cubicBezTo>
                                  <a:cubicBezTo>
                                    <a:pt x="164" y="199"/>
                                    <a:pt x="147" y="199"/>
                                    <a:pt x="140" y="199"/>
                                  </a:cubicBezTo>
                                  <a:cubicBezTo>
                                    <a:pt x="140" y="203"/>
                                    <a:pt x="140" y="207"/>
                                    <a:pt x="140" y="210"/>
                                  </a:cubicBezTo>
                                  <a:cubicBezTo>
                                    <a:pt x="154" y="209"/>
                                    <a:pt x="174" y="209"/>
                                    <a:pt x="183" y="209"/>
                                  </a:cubicBezTo>
                                  <a:cubicBezTo>
                                    <a:pt x="198" y="209"/>
                                    <a:pt x="219" y="209"/>
                                    <a:pt x="223" y="210"/>
                                  </a:cubicBezTo>
                                  <a:cubicBezTo>
                                    <a:pt x="223" y="207"/>
                                    <a:pt x="223" y="203"/>
                                    <a:pt x="223" y="199"/>
                                  </a:cubicBezTo>
                                  <a:cubicBezTo>
                                    <a:pt x="220" y="199"/>
                                    <a:pt x="219" y="199"/>
                                    <a:pt x="217" y="199"/>
                                  </a:cubicBezTo>
                                  <a:cubicBezTo>
                                    <a:pt x="198" y="199"/>
                                    <a:pt x="195" y="196"/>
                                    <a:pt x="192" y="189"/>
                                  </a:cubicBezTo>
                                  <a:cubicBezTo>
                                    <a:pt x="168" y="127"/>
                                    <a:pt x="144" y="67"/>
                                    <a:pt x="120" y="6"/>
                                  </a:cubicBezTo>
                                  <a:moveTo>
                                    <a:pt x="103" y="36"/>
                                  </a:moveTo>
                                  <a:cubicBezTo>
                                    <a:pt x="116" y="69"/>
                                    <a:pt x="128" y="100"/>
                                    <a:pt x="141" y="132"/>
                                  </a:cubicBezTo>
                                  <a:cubicBezTo>
                                    <a:pt x="116" y="132"/>
                                    <a:pt x="91" y="132"/>
                                    <a:pt x="66" y="132"/>
                                  </a:cubicBezTo>
                                  <a:cubicBezTo>
                                    <a:pt x="78" y="100"/>
                                    <a:pt x="91" y="69"/>
                                    <a:pt x="103" y="36"/>
                                  </a:cubicBezTo>
                                  <a:close/>
                                </a:path>
                              </a:pathLst>
                            </a:custGeom>
                            <a:solidFill>
                              <a:srgbClr val="000000"/>
                            </a:solidFill>
                            <a:ln w="0">
                              <a:noFill/>
                            </a:ln>
                          </wps:spPr>
                          <wps:bodyPr/>
                        </wps:wsp>
                        <wps:wsp>
                          <wps:cNvSpPr/>
                          <wps:spPr>
                            <a:xfrm>
                              <a:off x="444960" y="88920"/>
                              <a:ext cx="38880" cy="48240"/>
                            </a:xfrm>
                            <a:custGeom>
                              <a:avLst/>
                              <a:gdLst/>
                              <a:ahLst/>
                              <a:rect l="0" t="0" r="r" b="b"/>
                              <a:pathLst>
                                <a:path w="108" h="134">
                                  <a:moveTo>
                                    <a:pt x="101" y="8"/>
                                  </a:moveTo>
                                  <a:cubicBezTo>
                                    <a:pt x="101" y="2"/>
                                    <a:pt x="101" y="0"/>
                                    <a:pt x="96" y="0"/>
                                  </a:cubicBezTo>
                                  <a:cubicBezTo>
                                    <a:pt x="95" y="0"/>
                                    <a:pt x="94" y="0"/>
                                    <a:pt x="90" y="4"/>
                                  </a:cubicBezTo>
                                  <a:cubicBezTo>
                                    <a:pt x="89" y="5"/>
                                    <a:pt x="86" y="7"/>
                                    <a:pt x="85" y="8"/>
                                  </a:cubicBezTo>
                                  <a:cubicBezTo>
                                    <a:pt x="76" y="2"/>
                                    <a:pt x="65" y="0"/>
                                    <a:pt x="54" y="0"/>
                                  </a:cubicBezTo>
                                  <a:cubicBezTo>
                                    <a:pt x="12" y="0"/>
                                    <a:pt x="1" y="23"/>
                                    <a:pt x="1" y="37"/>
                                  </a:cubicBezTo>
                                  <a:cubicBezTo>
                                    <a:pt x="1" y="47"/>
                                    <a:pt x="6" y="54"/>
                                    <a:pt x="13" y="60"/>
                                  </a:cubicBezTo>
                                  <a:cubicBezTo>
                                    <a:pt x="24" y="70"/>
                                    <a:pt x="35" y="72"/>
                                    <a:pt x="54" y="74"/>
                                  </a:cubicBezTo>
                                  <a:cubicBezTo>
                                    <a:pt x="68" y="78"/>
                                    <a:pt x="92" y="82"/>
                                    <a:pt x="92" y="101"/>
                                  </a:cubicBezTo>
                                  <a:cubicBezTo>
                                    <a:pt x="92" y="113"/>
                                    <a:pt x="84" y="126"/>
                                    <a:pt x="56" y="126"/>
                                  </a:cubicBezTo>
                                  <a:cubicBezTo>
                                    <a:pt x="28" y="126"/>
                                    <a:pt x="17" y="108"/>
                                    <a:pt x="12" y="88"/>
                                  </a:cubicBezTo>
                                  <a:cubicBezTo>
                                    <a:pt x="11" y="84"/>
                                    <a:pt x="11" y="83"/>
                                    <a:pt x="7" y="83"/>
                                  </a:cubicBezTo>
                                  <a:cubicBezTo>
                                    <a:pt x="1" y="83"/>
                                    <a:pt x="1" y="85"/>
                                    <a:pt x="1" y="91"/>
                                  </a:cubicBezTo>
                                  <a:cubicBezTo>
                                    <a:pt x="1" y="103"/>
                                    <a:pt x="1" y="115"/>
                                    <a:pt x="1" y="127"/>
                                  </a:cubicBezTo>
                                  <a:cubicBezTo>
                                    <a:pt x="1" y="132"/>
                                    <a:pt x="1" y="134"/>
                                    <a:pt x="6" y="134"/>
                                  </a:cubicBezTo>
                                  <a:cubicBezTo>
                                    <a:pt x="8" y="134"/>
                                    <a:pt x="14" y="128"/>
                                    <a:pt x="20" y="122"/>
                                  </a:cubicBezTo>
                                  <a:cubicBezTo>
                                    <a:pt x="34" y="134"/>
                                    <a:pt x="49" y="134"/>
                                    <a:pt x="56" y="134"/>
                                  </a:cubicBezTo>
                                  <a:cubicBezTo>
                                    <a:pt x="95" y="134"/>
                                    <a:pt x="108" y="114"/>
                                    <a:pt x="108" y="94"/>
                                  </a:cubicBezTo>
                                  <a:cubicBezTo>
                                    <a:pt x="108" y="82"/>
                                    <a:pt x="103" y="73"/>
                                    <a:pt x="96" y="66"/>
                                  </a:cubicBezTo>
                                  <a:cubicBezTo>
                                    <a:pt x="85" y="55"/>
                                    <a:pt x="71" y="53"/>
                                    <a:pt x="61" y="52"/>
                                  </a:cubicBezTo>
                                  <a:cubicBezTo>
                                    <a:pt x="37" y="48"/>
                                    <a:pt x="18" y="44"/>
                                    <a:pt x="18" y="29"/>
                                  </a:cubicBezTo>
                                  <a:cubicBezTo>
                                    <a:pt x="18" y="19"/>
                                    <a:pt x="26" y="7"/>
                                    <a:pt x="54" y="7"/>
                                  </a:cubicBezTo>
                                  <a:cubicBezTo>
                                    <a:pt x="89" y="7"/>
                                    <a:pt x="90" y="31"/>
                                    <a:pt x="90" y="40"/>
                                  </a:cubicBezTo>
                                  <a:cubicBezTo>
                                    <a:pt x="90" y="43"/>
                                    <a:pt x="94" y="43"/>
                                    <a:pt x="95" y="43"/>
                                  </a:cubicBezTo>
                                  <a:cubicBezTo>
                                    <a:pt x="101" y="43"/>
                                    <a:pt x="101" y="41"/>
                                    <a:pt x="101" y="35"/>
                                  </a:cubicBezTo>
                                  <a:cubicBezTo>
                                    <a:pt x="101" y="26"/>
                                    <a:pt x="101" y="17"/>
                                    <a:pt x="101" y="8"/>
                                  </a:cubicBezTo>
                                  <a:close/>
                                </a:path>
                              </a:pathLst>
                            </a:custGeom>
                            <a:solidFill>
                              <a:srgbClr val="000000"/>
                            </a:solidFill>
                            <a:ln w="0">
                              <a:noFill/>
                            </a:ln>
                          </wps:spPr>
                          <wps:bodyPr/>
                        </wps:wsp>
                        <wps:wsp>
                          <wps:cNvSpPr/>
                          <wps:spPr>
                            <a:xfrm>
                              <a:off x="492120" y="90720"/>
                              <a:ext cx="56520" cy="67320"/>
                            </a:xfrm>
                            <a:custGeom>
                              <a:avLst/>
                              <a:gdLst/>
                              <a:ahLst/>
                              <a:rect l="0" t="0" r="r" b="b"/>
                              <a:pathLst>
                                <a:path w="157" h="187">
                                  <a:moveTo>
                                    <a:pt x="131" y="29"/>
                                  </a:moveTo>
                                  <a:cubicBezTo>
                                    <a:pt x="139" y="11"/>
                                    <a:pt x="153" y="11"/>
                                    <a:pt x="158" y="11"/>
                                  </a:cubicBezTo>
                                  <a:cubicBezTo>
                                    <a:pt x="158" y="7"/>
                                    <a:pt x="158" y="3"/>
                                    <a:pt x="158" y="0"/>
                                  </a:cubicBezTo>
                                  <a:cubicBezTo>
                                    <a:pt x="151" y="0"/>
                                    <a:pt x="145" y="1"/>
                                    <a:pt x="137" y="1"/>
                                  </a:cubicBezTo>
                                  <a:cubicBezTo>
                                    <a:pt x="128" y="1"/>
                                    <a:pt x="117" y="1"/>
                                    <a:pt x="109" y="0"/>
                                  </a:cubicBezTo>
                                  <a:cubicBezTo>
                                    <a:pt x="109" y="3"/>
                                    <a:pt x="109" y="7"/>
                                    <a:pt x="109" y="11"/>
                                  </a:cubicBezTo>
                                  <a:cubicBezTo>
                                    <a:pt x="119" y="11"/>
                                    <a:pt x="121" y="17"/>
                                    <a:pt x="121" y="21"/>
                                  </a:cubicBezTo>
                                  <a:cubicBezTo>
                                    <a:pt x="121" y="25"/>
                                    <a:pt x="120" y="27"/>
                                    <a:pt x="119" y="31"/>
                                  </a:cubicBezTo>
                                  <a:cubicBezTo>
                                    <a:pt x="108" y="54"/>
                                    <a:pt x="97" y="78"/>
                                    <a:pt x="86" y="101"/>
                                  </a:cubicBezTo>
                                  <a:cubicBezTo>
                                    <a:pt x="74" y="74"/>
                                    <a:pt x="62" y="49"/>
                                    <a:pt x="50" y="23"/>
                                  </a:cubicBezTo>
                                  <a:cubicBezTo>
                                    <a:pt x="49" y="21"/>
                                    <a:pt x="48" y="19"/>
                                    <a:pt x="48" y="17"/>
                                  </a:cubicBezTo>
                                  <a:cubicBezTo>
                                    <a:pt x="48" y="11"/>
                                    <a:pt x="59" y="11"/>
                                    <a:pt x="63" y="11"/>
                                  </a:cubicBezTo>
                                  <a:cubicBezTo>
                                    <a:pt x="63" y="7"/>
                                    <a:pt x="63" y="3"/>
                                    <a:pt x="63" y="0"/>
                                  </a:cubicBezTo>
                                  <a:cubicBezTo>
                                    <a:pt x="59" y="0"/>
                                    <a:pt x="37" y="1"/>
                                    <a:pt x="29" y="1"/>
                                  </a:cubicBezTo>
                                  <a:cubicBezTo>
                                    <a:pt x="20" y="1"/>
                                    <a:pt x="8" y="1"/>
                                    <a:pt x="0" y="0"/>
                                  </a:cubicBezTo>
                                  <a:cubicBezTo>
                                    <a:pt x="0" y="3"/>
                                    <a:pt x="0" y="7"/>
                                    <a:pt x="0" y="11"/>
                                  </a:cubicBezTo>
                                  <a:cubicBezTo>
                                    <a:pt x="17" y="11"/>
                                    <a:pt x="20" y="12"/>
                                    <a:pt x="24" y="20"/>
                                  </a:cubicBezTo>
                                  <a:cubicBezTo>
                                    <a:pt x="41" y="56"/>
                                    <a:pt x="57" y="91"/>
                                    <a:pt x="74" y="127"/>
                                  </a:cubicBezTo>
                                  <a:cubicBezTo>
                                    <a:pt x="72" y="133"/>
                                    <a:pt x="68" y="138"/>
                                    <a:pt x="66" y="144"/>
                                  </a:cubicBezTo>
                                  <a:cubicBezTo>
                                    <a:pt x="60" y="158"/>
                                    <a:pt x="50" y="179"/>
                                    <a:pt x="30" y="179"/>
                                  </a:cubicBezTo>
                                  <a:cubicBezTo>
                                    <a:pt x="23" y="179"/>
                                    <a:pt x="20" y="177"/>
                                    <a:pt x="17" y="175"/>
                                  </a:cubicBezTo>
                                  <a:cubicBezTo>
                                    <a:pt x="18" y="175"/>
                                    <a:pt x="25" y="173"/>
                                    <a:pt x="25" y="162"/>
                                  </a:cubicBezTo>
                                  <a:cubicBezTo>
                                    <a:pt x="25" y="155"/>
                                    <a:pt x="20" y="150"/>
                                    <a:pt x="13" y="150"/>
                                  </a:cubicBezTo>
                                  <a:cubicBezTo>
                                    <a:pt x="5" y="150"/>
                                    <a:pt x="0" y="155"/>
                                    <a:pt x="0" y="163"/>
                                  </a:cubicBezTo>
                                  <a:cubicBezTo>
                                    <a:pt x="0" y="176"/>
                                    <a:pt x="14" y="187"/>
                                    <a:pt x="30" y="187"/>
                                  </a:cubicBezTo>
                                  <a:cubicBezTo>
                                    <a:pt x="55" y="187"/>
                                    <a:pt x="69" y="161"/>
                                    <a:pt x="73" y="152"/>
                                  </a:cubicBezTo>
                                  <a:cubicBezTo>
                                    <a:pt x="92" y="110"/>
                                    <a:pt x="111" y="69"/>
                                    <a:pt x="131" y="29"/>
                                  </a:cubicBezTo>
                                  <a:close/>
                                </a:path>
                              </a:pathLst>
                            </a:custGeom>
                            <a:solidFill>
                              <a:srgbClr val="000000"/>
                            </a:solidFill>
                            <a:ln w="0">
                              <a:noFill/>
                            </a:ln>
                          </wps:spPr>
                          <wps:bodyPr/>
                        </wps:wsp>
                        <wps:wsp>
                          <wps:cNvSpPr/>
                          <wps:spPr>
                            <a:xfrm>
                              <a:off x="558000" y="89640"/>
                              <a:ext cx="89640" cy="47160"/>
                            </a:xfrm>
                            <a:custGeom>
                              <a:avLst/>
                              <a:gdLst/>
                              <a:ahLst/>
                              <a:rect l="0" t="0" r="r" b="b"/>
                              <a:pathLst>
                                <a:path w="249" h="131">
                                  <a:moveTo>
                                    <a:pt x="228" y="40"/>
                                  </a:moveTo>
                                  <a:cubicBezTo>
                                    <a:pt x="228" y="15"/>
                                    <a:pt x="215" y="0"/>
                                    <a:pt x="184" y="0"/>
                                  </a:cubicBezTo>
                                  <a:cubicBezTo>
                                    <a:pt x="160" y="0"/>
                                    <a:pt x="144" y="12"/>
                                    <a:pt x="136" y="27"/>
                                  </a:cubicBezTo>
                                  <a:cubicBezTo>
                                    <a:pt x="130" y="6"/>
                                    <a:pt x="114" y="0"/>
                                    <a:pt x="93" y="0"/>
                                  </a:cubicBezTo>
                                  <a:cubicBezTo>
                                    <a:pt x="69" y="0"/>
                                    <a:pt x="53" y="14"/>
                                    <a:pt x="45" y="28"/>
                                  </a:cubicBezTo>
                                  <a:cubicBezTo>
                                    <a:pt x="45" y="18"/>
                                    <a:pt x="45" y="10"/>
                                    <a:pt x="45" y="0"/>
                                  </a:cubicBezTo>
                                  <a:cubicBezTo>
                                    <a:pt x="30" y="2"/>
                                    <a:pt x="16" y="2"/>
                                    <a:pt x="2" y="3"/>
                                  </a:cubicBezTo>
                                  <a:cubicBezTo>
                                    <a:pt x="2" y="6"/>
                                    <a:pt x="2" y="10"/>
                                    <a:pt x="2" y="14"/>
                                  </a:cubicBezTo>
                                  <a:cubicBezTo>
                                    <a:pt x="21" y="14"/>
                                    <a:pt x="23" y="16"/>
                                    <a:pt x="23" y="30"/>
                                  </a:cubicBezTo>
                                  <a:cubicBezTo>
                                    <a:pt x="23" y="56"/>
                                    <a:pt x="23" y="81"/>
                                    <a:pt x="23" y="106"/>
                                  </a:cubicBezTo>
                                  <a:cubicBezTo>
                                    <a:pt x="23" y="119"/>
                                    <a:pt x="21" y="119"/>
                                    <a:pt x="2" y="119"/>
                                  </a:cubicBezTo>
                                  <a:cubicBezTo>
                                    <a:pt x="2" y="123"/>
                                    <a:pt x="2" y="126"/>
                                    <a:pt x="2" y="130"/>
                                  </a:cubicBezTo>
                                  <a:cubicBezTo>
                                    <a:pt x="12" y="129"/>
                                    <a:pt x="22" y="129"/>
                                    <a:pt x="35" y="129"/>
                                  </a:cubicBezTo>
                                  <a:cubicBezTo>
                                    <a:pt x="46" y="129"/>
                                    <a:pt x="66" y="129"/>
                                    <a:pt x="69" y="130"/>
                                  </a:cubicBezTo>
                                  <a:cubicBezTo>
                                    <a:pt x="69" y="126"/>
                                    <a:pt x="69" y="123"/>
                                    <a:pt x="69" y="119"/>
                                  </a:cubicBezTo>
                                  <a:cubicBezTo>
                                    <a:pt x="50" y="119"/>
                                    <a:pt x="46" y="119"/>
                                    <a:pt x="46" y="106"/>
                                  </a:cubicBezTo>
                                  <a:cubicBezTo>
                                    <a:pt x="46" y="88"/>
                                    <a:pt x="46" y="71"/>
                                    <a:pt x="46" y="53"/>
                                  </a:cubicBezTo>
                                  <a:cubicBezTo>
                                    <a:pt x="46" y="22"/>
                                    <a:pt x="71" y="8"/>
                                    <a:pt x="90" y="8"/>
                                  </a:cubicBezTo>
                                  <a:cubicBezTo>
                                    <a:pt x="111" y="8"/>
                                    <a:pt x="114" y="24"/>
                                    <a:pt x="114" y="39"/>
                                  </a:cubicBezTo>
                                  <a:cubicBezTo>
                                    <a:pt x="114" y="62"/>
                                    <a:pt x="114" y="83"/>
                                    <a:pt x="114" y="106"/>
                                  </a:cubicBezTo>
                                  <a:cubicBezTo>
                                    <a:pt x="114" y="119"/>
                                    <a:pt x="111" y="119"/>
                                    <a:pt x="92" y="119"/>
                                  </a:cubicBezTo>
                                  <a:cubicBezTo>
                                    <a:pt x="92" y="123"/>
                                    <a:pt x="92" y="126"/>
                                    <a:pt x="92" y="130"/>
                                  </a:cubicBezTo>
                                  <a:cubicBezTo>
                                    <a:pt x="93" y="130"/>
                                    <a:pt x="113" y="129"/>
                                    <a:pt x="125" y="129"/>
                                  </a:cubicBezTo>
                                  <a:cubicBezTo>
                                    <a:pt x="136" y="129"/>
                                    <a:pt x="156" y="129"/>
                                    <a:pt x="159" y="130"/>
                                  </a:cubicBezTo>
                                  <a:cubicBezTo>
                                    <a:pt x="159" y="126"/>
                                    <a:pt x="159" y="123"/>
                                    <a:pt x="159" y="119"/>
                                  </a:cubicBezTo>
                                  <a:cubicBezTo>
                                    <a:pt x="140" y="119"/>
                                    <a:pt x="137" y="119"/>
                                    <a:pt x="137" y="106"/>
                                  </a:cubicBezTo>
                                  <a:cubicBezTo>
                                    <a:pt x="137" y="88"/>
                                    <a:pt x="137" y="71"/>
                                    <a:pt x="137" y="53"/>
                                  </a:cubicBezTo>
                                  <a:cubicBezTo>
                                    <a:pt x="137" y="22"/>
                                    <a:pt x="161" y="8"/>
                                    <a:pt x="182" y="8"/>
                                  </a:cubicBezTo>
                                  <a:cubicBezTo>
                                    <a:pt x="202" y="8"/>
                                    <a:pt x="204" y="24"/>
                                    <a:pt x="204" y="39"/>
                                  </a:cubicBezTo>
                                  <a:cubicBezTo>
                                    <a:pt x="204" y="62"/>
                                    <a:pt x="204" y="83"/>
                                    <a:pt x="204" y="106"/>
                                  </a:cubicBezTo>
                                  <a:cubicBezTo>
                                    <a:pt x="204" y="119"/>
                                    <a:pt x="202" y="119"/>
                                    <a:pt x="183" y="119"/>
                                  </a:cubicBezTo>
                                  <a:cubicBezTo>
                                    <a:pt x="183" y="123"/>
                                    <a:pt x="183" y="126"/>
                                    <a:pt x="183" y="130"/>
                                  </a:cubicBezTo>
                                  <a:cubicBezTo>
                                    <a:pt x="194" y="129"/>
                                    <a:pt x="203" y="129"/>
                                    <a:pt x="216" y="129"/>
                                  </a:cubicBezTo>
                                  <a:cubicBezTo>
                                    <a:pt x="227" y="129"/>
                                    <a:pt x="248" y="129"/>
                                    <a:pt x="250" y="130"/>
                                  </a:cubicBezTo>
                                  <a:cubicBezTo>
                                    <a:pt x="250" y="126"/>
                                    <a:pt x="250" y="123"/>
                                    <a:pt x="250" y="119"/>
                                  </a:cubicBezTo>
                                  <a:cubicBezTo>
                                    <a:pt x="231" y="119"/>
                                    <a:pt x="228" y="119"/>
                                    <a:pt x="228" y="106"/>
                                  </a:cubicBezTo>
                                  <a:cubicBezTo>
                                    <a:pt x="228" y="83"/>
                                    <a:pt x="228" y="62"/>
                                    <a:pt x="228" y="40"/>
                                  </a:cubicBezTo>
                                  <a:close/>
                                </a:path>
                              </a:pathLst>
                            </a:custGeom>
                            <a:solidFill>
                              <a:srgbClr val="000000"/>
                            </a:solidFill>
                            <a:ln w="0">
                              <a:noFill/>
                            </a:ln>
                          </wps:spPr>
                          <wps:bodyPr/>
                        </wps:wsp>
                        <wps:wsp>
                          <wps:cNvSpPr/>
                          <wps:spPr>
                            <a:xfrm>
                              <a:off x="663480" y="65880"/>
                              <a:ext cx="39240" cy="70560"/>
                            </a:xfrm>
                            <a:custGeom>
                              <a:avLst/>
                              <a:gdLst/>
                              <a:ahLst/>
                              <a:rect l="0" t="0" r="r" b="b"/>
                              <a:pathLst>
                                <a:path w="109" h="196">
                                  <a:moveTo>
                                    <a:pt x="69" y="9"/>
                                  </a:moveTo>
                                  <a:cubicBezTo>
                                    <a:pt x="69" y="1"/>
                                    <a:pt x="67" y="1"/>
                                    <a:pt x="59" y="1"/>
                                  </a:cubicBezTo>
                                  <a:cubicBezTo>
                                    <a:pt x="40" y="19"/>
                                    <a:pt x="13" y="19"/>
                                    <a:pt x="1" y="19"/>
                                  </a:cubicBezTo>
                                  <a:cubicBezTo>
                                    <a:pt x="1" y="22"/>
                                    <a:pt x="1" y="26"/>
                                    <a:pt x="1" y="30"/>
                                  </a:cubicBezTo>
                                  <a:cubicBezTo>
                                    <a:pt x="9" y="30"/>
                                    <a:pt x="28" y="30"/>
                                    <a:pt x="45" y="21"/>
                                  </a:cubicBezTo>
                                  <a:cubicBezTo>
                                    <a:pt x="45" y="71"/>
                                    <a:pt x="45" y="122"/>
                                    <a:pt x="45" y="172"/>
                                  </a:cubicBezTo>
                                  <a:cubicBezTo>
                                    <a:pt x="45" y="182"/>
                                    <a:pt x="45" y="185"/>
                                    <a:pt x="15" y="185"/>
                                  </a:cubicBezTo>
                                  <a:cubicBezTo>
                                    <a:pt x="11" y="185"/>
                                    <a:pt x="7" y="185"/>
                                    <a:pt x="4" y="185"/>
                                  </a:cubicBezTo>
                                  <a:cubicBezTo>
                                    <a:pt x="4" y="189"/>
                                    <a:pt x="4" y="193"/>
                                    <a:pt x="4" y="196"/>
                                  </a:cubicBezTo>
                                  <a:cubicBezTo>
                                    <a:pt x="9" y="195"/>
                                    <a:pt x="45" y="195"/>
                                    <a:pt x="57" y="195"/>
                                  </a:cubicBezTo>
                                  <a:cubicBezTo>
                                    <a:pt x="65" y="195"/>
                                    <a:pt x="102" y="195"/>
                                    <a:pt x="109" y="196"/>
                                  </a:cubicBezTo>
                                  <a:cubicBezTo>
                                    <a:pt x="109" y="193"/>
                                    <a:pt x="109" y="189"/>
                                    <a:pt x="109" y="185"/>
                                  </a:cubicBezTo>
                                  <a:cubicBezTo>
                                    <a:pt x="106" y="185"/>
                                    <a:pt x="101" y="185"/>
                                    <a:pt x="97" y="185"/>
                                  </a:cubicBezTo>
                                  <a:cubicBezTo>
                                    <a:pt x="69" y="185"/>
                                    <a:pt x="69" y="182"/>
                                    <a:pt x="69" y="172"/>
                                  </a:cubicBezTo>
                                  <a:cubicBezTo>
                                    <a:pt x="69" y="117"/>
                                    <a:pt x="69" y="63"/>
                                    <a:pt x="69" y="9"/>
                                  </a:cubicBezTo>
                                  <a:close/>
                                </a:path>
                              </a:pathLst>
                            </a:custGeom>
                            <a:solidFill>
                              <a:srgbClr val="000000"/>
                            </a:solidFill>
                            <a:ln w="0">
                              <a:noFill/>
                            </a:ln>
                          </wps:spPr>
                          <wps:bodyPr/>
                        </wps:wsp>
                        <wps:wsp>
                          <wps:cNvSpPr/>
                          <wps:spPr>
                            <a:xfrm>
                              <a:off x="735480" y="0"/>
                              <a:ext cx="34920" cy="151200"/>
                            </a:xfrm>
                            <a:custGeom>
                              <a:avLst/>
                              <a:gdLst/>
                              <a:ahLst/>
                              <a:rect l="0" t="0" r="r" b="b"/>
                              <a:pathLst>
                                <a:path w="97" h="420">
                                  <a:moveTo>
                                    <a:pt x="98" y="416"/>
                                  </a:moveTo>
                                  <a:cubicBezTo>
                                    <a:pt x="98" y="415"/>
                                    <a:pt x="98" y="415"/>
                                    <a:pt x="90" y="408"/>
                                  </a:cubicBezTo>
                                  <a:cubicBezTo>
                                    <a:pt x="38" y="354"/>
                                    <a:pt x="25" y="275"/>
                                    <a:pt x="25" y="211"/>
                                  </a:cubicBezTo>
                                  <a:cubicBezTo>
                                    <a:pt x="25" y="138"/>
                                    <a:pt x="40" y="65"/>
                                    <a:pt x="93" y="13"/>
                                  </a:cubicBezTo>
                                  <a:cubicBezTo>
                                    <a:pt x="98" y="7"/>
                                    <a:pt x="98" y="7"/>
                                    <a:pt x="98" y="6"/>
                                  </a:cubicBezTo>
                                  <a:cubicBezTo>
                                    <a:pt x="98" y="2"/>
                                    <a:pt x="96" y="1"/>
                                    <a:pt x="94" y="1"/>
                                  </a:cubicBezTo>
                                  <a:cubicBezTo>
                                    <a:pt x="89" y="1"/>
                                    <a:pt x="51" y="30"/>
                                    <a:pt x="27" y="84"/>
                                  </a:cubicBezTo>
                                  <a:cubicBezTo>
                                    <a:pt x="5" y="130"/>
                                    <a:pt x="1" y="176"/>
                                    <a:pt x="1" y="211"/>
                                  </a:cubicBezTo>
                                  <a:cubicBezTo>
                                    <a:pt x="1" y="243"/>
                                    <a:pt x="4" y="294"/>
                                    <a:pt x="28" y="342"/>
                                  </a:cubicBezTo>
                                  <a:cubicBezTo>
                                    <a:pt x="53" y="393"/>
                                    <a:pt x="89" y="421"/>
                                    <a:pt x="94" y="421"/>
                                  </a:cubicBezTo>
                                  <a:cubicBezTo>
                                    <a:pt x="96" y="421"/>
                                    <a:pt x="98" y="420"/>
                                    <a:pt x="98" y="416"/>
                                  </a:cubicBezTo>
                                  <a:close/>
                                </a:path>
                              </a:pathLst>
                            </a:custGeom>
                            <a:solidFill>
                              <a:srgbClr val="000000"/>
                            </a:solidFill>
                            <a:ln w="0">
                              <a:noFill/>
                            </a:ln>
                          </wps:spPr>
                          <wps:bodyPr/>
                        </wps:wsp>
                        <wps:wsp>
                          <wps:cNvSpPr/>
                          <wps:spPr>
                            <a:xfrm>
                              <a:off x="784080" y="47160"/>
                              <a:ext cx="61560" cy="68760"/>
                            </a:xfrm>
                            <a:custGeom>
                              <a:avLst/>
                              <a:gdLst/>
                              <a:ahLst/>
                              <a:rect l="0" t="0" r="r" b="b"/>
                              <a:pathLst>
                                <a:path w="171" h="191">
                                  <a:moveTo>
                                    <a:pt x="24" y="160"/>
                                  </a:moveTo>
                                  <a:cubicBezTo>
                                    <a:pt x="23" y="168"/>
                                    <a:pt x="20" y="177"/>
                                    <a:pt x="20" y="180"/>
                                  </a:cubicBezTo>
                                  <a:cubicBezTo>
                                    <a:pt x="20" y="187"/>
                                    <a:pt x="26" y="190"/>
                                    <a:pt x="32" y="190"/>
                                  </a:cubicBezTo>
                                  <a:cubicBezTo>
                                    <a:pt x="38" y="190"/>
                                    <a:pt x="45" y="187"/>
                                    <a:pt x="48" y="178"/>
                                  </a:cubicBezTo>
                                  <a:cubicBezTo>
                                    <a:pt x="49" y="177"/>
                                    <a:pt x="63" y="120"/>
                                    <a:pt x="66" y="112"/>
                                  </a:cubicBezTo>
                                  <a:cubicBezTo>
                                    <a:pt x="68" y="98"/>
                                    <a:pt x="77" y="69"/>
                                    <a:pt x="79" y="57"/>
                                  </a:cubicBezTo>
                                  <a:cubicBezTo>
                                    <a:pt x="80" y="53"/>
                                    <a:pt x="92" y="32"/>
                                    <a:pt x="102" y="23"/>
                                  </a:cubicBezTo>
                                  <a:cubicBezTo>
                                    <a:pt x="105" y="20"/>
                                    <a:pt x="117" y="9"/>
                                    <a:pt x="137" y="9"/>
                                  </a:cubicBezTo>
                                  <a:cubicBezTo>
                                    <a:pt x="147" y="9"/>
                                    <a:pt x="147" y="13"/>
                                    <a:pt x="153" y="14"/>
                                  </a:cubicBezTo>
                                  <a:cubicBezTo>
                                    <a:pt x="141" y="17"/>
                                    <a:pt x="132" y="26"/>
                                    <a:pt x="132" y="37"/>
                                  </a:cubicBezTo>
                                  <a:cubicBezTo>
                                    <a:pt x="132" y="44"/>
                                    <a:pt x="135" y="53"/>
                                    <a:pt x="147" y="53"/>
                                  </a:cubicBezTo>
                                  <a:cubicBezTo>
                                    <a:pt x="158" y="53"/>
                                    <a:pt x="171" y="43"/>
                                    <a:pt x="171" y="27"/>
                                  </a:cubicBezTo>
                                  <a:cubicBezTo>
                                    <a:pt x="171" y="13"/>
                                    <a:pt x="157" y="0"/>
                                    <a:pt x="137" y="0"/>
                                  </a:cubicBezTo>
                                  <a:cubicBezTo>
                                    <a:pt x="109" y="0"/>
                                    <a:pt x="90" y="20"/>
                                    <a:pt x="83" y="32"/>
                                  </a:cubicBezTo>
                                  <a:cubicBezTo>
                                    <a:pt x="79" y="13"/>
                                    <a:pt x="63" y="0"/>
                                    <a:pt x="44" y="0"/>
                                  </a:cubicBezTo>
                                  <a:cubicBezTo>
                                    <a:pt x="24" y="0"/>
                                    <a:pt x="17" y="17"/>
                                    <a:pt x="13" y="24"/>
                                  </a:cubicBezTo>
                                  <a:cubicBezTo>
                                    <a:pt x="5" y="38"/>
                                    <a:pt x="0" y="63"/>
                                    <a:pt x="0" y="65"/>
                                  </a:cubicBezTo>
                                  <a:cubicBezTo>
                                    <a:pt x="0" y="69"/>
                                    <a:pt x="3" y="69"/>
                                    <a:pt x="5" y="69"/>
                                  </a:cubicBezTo>
                                  <a:cubicBezTo>
                                    <a:pt x="8" y="69"/>
                                    <a:pt x="9" y="68"/>
                                    <a:pt x="12" y="60"/>
                                  </a:cubicBezTo>
                                  <a:cubicBezTo>
                                    <a:pt x="19" y="30"/>
                                    <a:pt x="27" y="9"/>
                                    <a:pt x="43" y="9"/>
                                  </a:cubicBezTo>
                                  <a:cubicBezTo>
                                    <a:pt x="49" y="9"/>
                                    <a:pt x="55" y="13"/>
                                    <a:pt x="55" y="29"/>
                                  </a:cubicBezTo>
                                  <a:cubicBezTo>
                                    <a:pt x="55" y="37"/>
                                    <a:pt x="54" y="42"/>
                                    <a:pt x="49" y="63"/>
                                  </a:cubicBezTo>
                                  <a:cubicBezTo>
                                    <a:pt x="41" y="96"/>
                                    <a:pt x="32" y="128"/>
                                    <a:pt x="24" y="160"/>
                                  </a:cubicBezTo>
                                  <a:close/>
                                </a:path>
                              </a:pathLst>
                            </a:custGeom>
                            <a:solidFill>
                              <a:srgbClr val="000000"/>
                            </a:solidFill>
                            <a:ln w="0">
                              <a:noFill/>
                            </a:ln>
                          </wps:spPr>
                          <wps:bodyPr/>
                        </wps:wsp>
                        <wps:wsp>
                          <wps:cNvSpPr/>
                          <wps:spPr>
                            <a:xfrm>
                              <a:off x="861120" y="0"/>
                              <a:ext cx="34920" cy="151200"/>
                            </a:xfrm>
                            <a:custGeom>
                              <a:avLst/>
                              <a:gdLst/>
                              <a:ahLst/>
                              <a:rect l="0" t="0" r="r" b="b"/>
                              <a:pathLst>
                                <a:path w="97" h="420">
                                  <a:moveTo>
                                    <a:pt x="97" y="211"/>
                                  </a:moveTo>
                                  <a:cubicBezTo>
                                    <a:pt x="97" y="179"/>
                                    <a:pt x="92" y="128"/>
                                    <a:pt x="69" y="80"/>
                                  </a:cubicBezTo>
                                  <a:cubicBezTo>
                                    <a:pt x="44" y="29"/>
                                    <a:pt x="8" y="1"/>
                                    <a:pt x="3" y="1"/>
                                  </a:cubicBezTo>
                                  <a:cubicBezTo>
                                    <a:pt x="1" y="1"/>
                                    <a:pt x="-1" y="4"/>
                                    <a:pt x="-1" y="6"/>
                                  </a:cubicBezTo>
                                  <a:cubicBezTo>
                                    <a:pt x="-1" y="7"/>
                                    <a:pt x="-1" y="7"/>
                                    <a:pt x="7" y="16"/>
                                  </a:cubicBezTo>
                                  <a:cubicBezTo>
                                    <a:pt x="49" y="56"/>
                                    <a:pt x="73" y="124"/>
                                    <a:pt x="73" y="211"/>
                                  </a:cubicBezTo>
                                  <a:cubicBezTo>
                                    <a:pt x="73" y="282"/>
                                    <a:pt x="57" y="356"/>
                                    <a:pt x="4" y="409"/>
                                  </a:cubicBezTo>
                                  <a:cubicBezTo>
                                    <a:pt x="-1" y="415"/>
                                    <a:pt x="-1" y="415"/>
                                    <a:pt x="-1" y="416"/>
                                  </a:cubicBezTo>
                                  <a:cubicBezTo>
                                    <a:pt x="-1" y="419"/>
                                    <a:pt x="1" y="421"/>
                                    <a:pt x="3" y="421"/>
                                  </a:cubicBezTo>
                                  <a:cubicBezTo>
                                    <a:pt x="8" y="421"/>
                                    <a:pt x="45" y="392"/>
                                    <a:pt x="70" y="338"/>
                                  </a:cubicBezTo>
                                  <a:cubicBezTo>
                                    <a:pt x="92" y="293"/>
                                    <a:pt x="97" y="246"/>
                                    <a:pt x="97" y="211"/>
                                  </a:cubicBezTo>
                                  <a:close/>
                                </a:path>
                              </a:pathLst>
                            </a:custGeom>
                            <a:solidFill>
                              <a:srgbClr val="000000"/>
                            </a:solidFill>
                            <a:ln w="0">
                              <a:noFill/>
                            </a:ln>
                          </wps:spPr>
                          <wps:bodyPr/>
                        </wps:wsp>
                        <wps:wsp>
                          <wps:cNvSpPr/>
                          <wps:spPr>
                            <a:xfrm>
                              <a:off x="961920" y="58320"/>
                              <a:ext cx="100440" cy="35640"/>
                            </a:xfrm>
                            <a:custGeom>
                              <a:avLst/>
                              <a:gdLst/>
                              <a:ahLst/>
                              <a:rect l="0" t="0" r="r" b="b"/>
                              <a:pathLst>
                                <a:path w="279" h="99">
                                  <a:moveTo>
                                    <a:pt x="265" y="17"/>
                                  </a:moveTo>
                                  <a:cubicBezTo>
                                    <a:pt x="273" y="17"/>
                                    <a:pt x="280" y="16"/>
                                    <a:pt x="280" y="7"/>
                                  </a:cubicBezTo>
                                  <a:cubicBezTo>
                                    <a:pt x="280" y="-1"/>
                                    <a:pt x="273" y="-1"/>
                                    <a:pt x="267" y="-1"/>
                                  </a:cubicBezTo>
                                  <a:cubicBezTo>
                                    <a:pt x="183" y="-1"/>
                                    <a:pt x="97" y="-1"/>
                                    <a:pt x="13" y="-1"/>
                                  </a:cubicBezTo>
                                  <a:cubicBezTo>
                                    <a:pt x="7" y="-1"/>
                                    <a:pt x="0" y="-1"/>
                                    <a:pt x="0" y="7"/>
                                  </a:cubicBezTo>
                                  <a:cubicBezTo>
                                    <a:pt x="0" y="16"/>
                                    <a:pt x="7" y="17"/>
                                    <a:pt x="15" y="17"/>
                                  </a:cubicBezTo>
                                  <a:cubicBezTo>
                                    <a:pt x="99" y="17"/>
                                    <a:pt x="181" y="17"/>
                                    <a:pt x="265" y="17"/>
                                  </a:cubicBezTo>
                                  <a:moveTo>
                                    <a:pt x="267" y="98"/>
                                  </a:moveTo>
                                  <a:cubicBezTo>
                                    <a:pt x="273" y="98"/>
                                    <a:pt x="280" y="98"/>
                                    <a:pt x="280" y="90"/>
                                  </a:cubicBezTo>
                                  <a:cubicBezTo>
                                    <a:pt x="280" y="80"/>
                                    <a:pt x="273" y="80"/>
                                    <a:pt x="265" y="80"/>
                                  </a:cubicBezTo>
                                  <a:cubicBezTo>
                                    <a:pt x="181" y="80"/>
                                    <a:pt x="99" y="80"/>
                                    <a:pt x="15" y="80"/>
                                  </a:cubicBezTo>
                                  <a:cubicBezTo>
                                    <a:pt x="7" y="80"/>
                                    <a:pt x="0" y="80"/>
                                    <a:pt x="0" y="90"/>
                                  </a:cubicBezTo>
                                  <a:cubicBezTo>
                                    <a:pt x="0" y="98"/>
                                    <a:pt x="7" y="98"/>
                                    <a:pt x="13" y="98"/>
                                  </a:cubicBezTo>
                                  <a:cubicBezTo>
                                    <a:pt x="97" y="98"/>
                                    <a:pt x="183" y="98"/>
                                    <a:pt x="267" y="98"/>
                                  </a:cubicBezTo>
                                  <a:close/>
                                </a:path>
                              </a:pathLst>
                            </a:custGeom>
                            <a:solidFill>
                              <a:srgbClr val="000000"/>
                            </a:solidFill>
                            <a:ln w="0">
                              <a:noFill/>
                            </a:ln>
                          </wps:spPr>
                          <wps:bodyPr/>
                        </wps:wsp>
                        <wps:wsp>
                          <wps:cNvSpPr/>
                          <wps:spPr>
                            <a:xfrm>
                              <a:off x="1131480" y="0"/>
                              <a:ext cx="6480" cy="151200"/>
                            </a:xfrm>
                            <a:custGeom>
                              <a:avLst/>
                              <a:gdLst/>
                              <a:ahLst/>
                              <a:rect l="0" t="0" r="r" b="b"/>
                              <a:pathLst>
                                <a:path w="18" h="420">
                                  <a:moveTo>
                                    <a:pt x="18" y="17"/>
                                  </a:moveTo>
                                  <a:cubicBezTo>
                                    <a:pt x="18" y="10"/>
                                    <a:pt x="18" y="1"/>
                                    <a:pt x="9" y="1"/>
                                  </a:cubicBezTo>
                                  <a:cubicBezTo>
                                    <a:pt x="1" y="1"/>
                                    <a:pt x="1" y="10"/>
                                    <a:pt x="1" y="17"/>
                                  </a:cubicBezTo>
                                  <a:cubicBezTo>
                                    <a:pt x="1" y="146"/>
                                    <a:pt x="1" y="276"/>
                                    <a:pt x="1" y="405"/>
                                  </a:cubicBezTo>
                                  <a:cubicBezTo>
                                    <a:pt x="1" y="413"/>
                                    <a:pt x="1" y="421"/>
                                    <a:pt x="9" y="421"/>
                                  </a:cubicBezTo>
                                  <a:cubicBezTo>
                                    <a:pt x="18" y="421"/>
                                    <a:pt x="18" y="413"/>
                                    <a:pt x="18" y="405"/>
                                  </a:cubicBezTo>
                                  <a:cubicBezTo>
                                    <a:pt x="18" y="276"/>
                                    <a:pt x="18" y="146"/>
                                    <a:pt x="18" y="17"/>
                                  </a:cubicBezTo>
                                  <a:close/>
                                </a:path>
                              </a:pathLst>
                            </a:custGeom>
                            <a:solidFill>
                              <a:srgbClr val="000000"/>
                            </a:solidFill>
                            <a:ln w="0">
                              <a:noFill/>
                            </a:ln>
                          </wps:spPr>
                          <wps:bodyPr/>
                        </wps:wsp>
                        <wps:wsp>
                          <wps:cNvSpPr/>
                          <wps:spPr>
                            <a:xfrm>
                              <a:off x="1163880" y="6840"/>
                              <a:ext cx="92880" cy="109800"/>
                            </a:xfrm>
                            <a:custGeom>
                              <a:avLst/>
                              <a:gdLst/>
                              <a:ahLst/>
                              <a:rect l="0" t="0" r="r" b="b"/>
                              <a:pathLst>
                                <a:path w="258" h="305">
                                  <a:moveTo>
                                    <a:pt x="1" y="153"/>
                                  </a:moveTo>
                                  <a:cubicBezTo>
                                    <a:pt x="1" y="239"/>
                                    <a:pt x="69" y="305"/>
                                    <a:pt x="148" y="305"/>
                                  </a:cubicBezTo>
                                  <a:cubicBezTo>
                                    <a:pt x="217" y="305"/>
                                    <a:pt x="258" y="246"/>
                                    <a:pt x="258" y="198"/>
                                  </a:cubicBezTo>
                                  <a:cubicBezTo>
                                    <a:pt x="258" y="195"/>
                                    <a:pt x="258" y="191"/>
                                    <a:pt x="253" y="191"/>
                                  </a:cubicBezTo>
                                  <a:cubicBezTo>
                                    <a:pt x="248" y="191"/>
                                    <a:pt x="248" y="195"/>
                                    <a:pt x="248" y="198"/>
                                  </a:cubicBezTo>
                                  <a:cubicBezTo>
                                    <a:pt x="244" y="257"/>
                                    <a:pt x="199" y="292"/>
                                    <a:pt x="153" y="292"/>
                                  </a:cubicBezTo>
                                  <a:cubicBezTo>
                                    <a:pt x="127" y="292"/>
                                    <a:pt x="44" y="277"/>
                                    <a:pt x="44" y="154"/>
                                  </a:cubicBezTo>
                                  <a:cubicBezTo>
                                    <a:pt x="44" y="28"/>
                                    <a:pt x="127" y="14"/>
                                    <a:pt x="152" y="14"/>
                                  </a:cubicBezTo>
                                  <a:cubicBezTo>
                                    <a:pt x="199" y="14"/>
                                    <a:pt x="236" y="52"/>
                                    <a:pt x="244" y="113"/>
                                  </a:cubicBezTo>
                                  <a:cubicBezTo>
                                    <a:pt x="246" y="119"/>
                                    <a:pt x="246" y="120"/>
                                    <a:pt x="252" y="120"/>
                                  </a:cubicBezTo>
                                  <a:cubicBezTo>
                                    <a:pt x="258" y="120"/>
                                    <a:pt x="258" y="119"/>
                                    <a:pt x="258" y="110"/>
                                  </a:cubicBezTo>
                                  <a:cubicBezTo>
                                    <a:pt x="258" y="76"/>
                                    <a:pt x="258" y="44"/>
                                    <a:pt x="258" y="10"/>
                                  </a:cubicBezTo>
                                  <a:cubicBezTo>
                                    <a:pt x="258" y="3"/>
                                    <a:pt x="258" y="0"/>
                                    <a:pt x="253" y="0"/>
                                  </a:cubicBezTo>
                                  <a:cubicBezTo>
                                    <a:pt x="252" y="0"/>
                                    <a:pt x="250" y="0"/>
                                    <a:pt x="247" y="5"/>
                                  </a:cubicBezTo>
                                  <a:cubicBezTo>
                                    <a:pt x="240" y="16"/>
                                    <a:pt x="232" y="26"/>
                                    <a:pt x="225" y="36"/>
                                  </a:cubicBezTo>
                                  <a:cubicBezTo>
                                    <a:pt x="210" y="22"/>
                                    <a:pt x="188" y="0"/>
                                    <a:pt x="148" y="0"/>
                                  </a:cubicBezTo>
                                  <a:cubicBezTo>
                                    <a:pt x="69" y="0"/>
                                    <a:pt x="1" y="68"/>
                                    <a:pt x="1" y="153"/>
                                  </a:cubicBezTo>
                                  <a:close/>
                                </a:path>
                              </a:pathLst>
                            </a:custGeom>
                            <a:solidFill>
                              <a:srgbClr val="000000"/>
                            </a:solidFill>
                            <a:ln w="0">
                              <a:noFill/>
                            </a:ln>
                          </wps:spPr>
                          <wps:bodyPr/>
                        </wps:wsp>
                        <wps:wsp>
                          <wps:cNvSpPr/>
                          <wps:spPr>
                            <a:xfrm>
                              <a:off x="1270800" y="10800"/>
                              <a:ext cx="128160" cy="102960"/>
                            </a:xfrm>
                            <a:custGeom>
                              <a:avLst/>
                              <a:gdLst/>
                              <a:ahLst/>
                              <a:rect l="0" t="0" r="r" b="b"/>
                              <a:pathLst>
                                <a:path w="356" h="286">
                                  <a:moveTo>
                                    <a:pt x="87" y="8"/>
                                  </a:moveTo>
                                  <a:cubicBezTo>
                                    <a:pt x="83" y="0"/>
                                    <a:pt x="82" y="0"/>
                                    <a:pt x="72" y="0"/>
                                  </a:cubicBezTo>
                                  <a:cubicBezTo>
                                    <a:pt x="48" y="0"/>
                                    <a:pt x="24" y="0"/>
                                    <a:pt x="0" y="0"/>
                                  </a:cubicBezTo>
                                  <a:cubicBezTo>
                                    <a:pt x="0" y="5"/>
                                    <a:pt x="0" y="8"/>
                                    <a:pt x="0" y="13"/>
                                  </a:cubicBezTo>
                                  <a:cubicBezTo>
                                    <a:pt x="4" y="13"/>
                                    <a:pt x="7" y="13"/>
                                    <a:pt x="11" y="13"/>
                                  </a:cubicBezTo>
                                  <a:cubicBezTo>
                                    <a:pt x="43" y="13"/>
                                    <a:pt x="45" y="17"/>
                                    <a:pt x="45" y="32"/>
                                  </a:cubicBezTo>
                                  <a:cubicBezTo>
                                    <a:pt x="45" y="102"/>
                                    <a:pt x="45" y="172"/>
                                    <a:pt x="45" y="241"/>
                                  </a:cubicBezTo>
                                  <a:cubicBezTo>
                                    <a:pt x="45" y="253"/>
                                    <a:pt x="45" y="272"/>
                                    <a:pt x="0" y="272"/>
                                  </a:cubicBezTo>
                                  <a:cubicBezTo>
                                    <a:pt x="0" y="277"/>
                                    <a:pt x="0" y="282"/>
                                    <a:pt x="0" y="285"/>
                                  </a:cubicBezTo>
                                  <a:cubicBezTo>
                                    <a:pt x="16" y="285"/>
                                    <a:pt x="36" y="284"/>
                                    <a:pt x="51" y="284"/>
                                  </a:cubicBezTo>
                                  <a:cubicBezTo>
                                    <a:pt x="64" y="284"/>
                                    <a:pt x="84" y="285"/>
                                    <a:pt x="100" y="285"/>
                                  </a:cubicBezTo>
                                  <a:cubicBezTo>
                                    <a:pt x="100" y="282"/>
                                    <a:pt x="100" y="277"/>
                                    <a:pt x="100" y="272"/>
                                  </a:cubicBezTo>
                                  <a:cubicBezTo>
                                    <a:pt x="55" y="272"/>
                                    <a:pt x="55" y="253"/>
                                    <a:pt x="55" y="241"/>
                                  </a:cubicBezTo>
                                  <a:cubicBezTo>
                                    <a:pt x="55" y="167"/>
                                    <a:pt x="55" y="91"/>
                                    <a:pt x="55" y="16"/>
                                  </a:cubicBezTo>
                                  <a:lnTo>
                                    <a:pt x="57" y="16"/>
                                  </a:lnTo>
                                  <a:cubicBezTo>
                                    <a:pt x="90" y="102"/>
                                    <a:pt x="124" y="190"/>
                                    <a:pt x="157" y="276"/>
                                  </a:cubicBezTo>
                                  <a:cubicBezTo>
                                    <a:pt x="160" y="282"/>
                                    <a:pt x="162" y="285"/>
                                    <a:pt x="166" y="285"/>
                                  </a:cubicBezTo>
                                  <a:cubicBezTo>
                                    <a:pt x="171" y="285"/>
                                    <a:pt x="172" y="282"/>
                                    <a:pt x="174" y="277"/>
                                  </a:cubicBezTo>
                                  <a:cubicBezTo>
                                    <a:pt x="209" y="190"/>
                                    <a:pt x="243" y="101"/>
                                    <a:pt x="277" y="13"/>
                                  </a:cubicBezTo>
                                  <a:lnTo>
                                    <a:pt x="279" y="13"/>
                                  </a:lnTo>
                                  <a:cubicBezTo>
                                    <a:pt x="279" y="94"/>
                                    <a:pt x="279" y="174"/>
                                    <a:pt x="279" y="253"/>
                                  </a:cubicBezTo>
                                  <a:cubicBezTo>
                                    <a:pt x="279" y="267"/>
                                    <a:pt x="277" y="272"/>
                                    <a:pt x="245" y="272"/>
                                  </a:cubicBezTo>
                                  <a:cubicBezTo>
                                    <a:pt x="241" y="272"/>
                                    <a:pt x="238" y="272"/>
                                    <a:pt x="234" y="272"/>
                                  </a:cubicBezTo>
                                  <a:cubicBezTo>
                                    <a:pt x="234" y="277"/>
                                    <a:pt x="234" y="282"/>
                                    <a:pt x="234" y="285"/>
                                  </a:cubicBezTo>
                                  <a:cubicBezTo>
                                    <a:pt x="250" y="284"/>
                                    <a:pt x="279" y="284"/>
                                    <a:pt x="295" y="284"/>
                                  </a:cubicBezTo>
                                  <a:cubicBezTo>
                                    <a:pt x="312" y="284"/>
                                    <a:pt x="340" y="284"/>
                                    <a:pt x="355" y="285"/>
                                  </a:cubicBezTo>
                                  <a:cubicBezTo>
                                    <a:pt x="355" y="282"/>
                                    <a:pt x="355" y="277"/>
                                    <a:pt x="355" y="272"/>
                                  </a:cubicBezTo>
                                  <a:cubicBezTo>
                                    <a:pt x="352" y="272"/>
                                    <a:pt x="349" y="272"/>
                                    <a:pt x="346" y="272"/>
                                  </a:cubicBezTo>
                                  <a:cubicBezTo>
                                    <a:pt x="313" y="272"/>
                                    <a:pt x="312" y="267"/>
                                    <a:pt x="312" y="253"/>
                                  </a:cubicBezTo>
                                  <a:cubicBezTo>
                                    <a:pt x="312" y="180"/>
                                    <a:pt x="312" y="106"/>
                                    <a:pt x="312" y="32"/>
                                  </a:cubicBezTo>
                                  <a:cubicBezTo>
                                    <a:pt x="312" y="17"/>
                                    <a:pt x="313" y="13"/>
                                    <a:pt x="346" y="13"/>
                                  </a:cubicBezTo>
                                  <a:cubicBezTo>
                                    <a:pt x="349" y="13"/>
                                    <a:pt x="352" y="13"/>
                                    <a:pt x="355" y="13"/>
                                  </a:cubicBezTo>
                                  <a:cubicBezTo>
                                    <a:pt x="355" y="8"/>
                                    <a:pt x="355" y="5"/>
                                    <a:pt x="355" y="0"/>
                                  </a:cubicBezTo>
                                  <a:cubicBezTo>
                                    <a:pt x="331" y="0"/>
                                    <a:pt x="309" y="0"/>
                                    <a:pt x="285" y="0"/>
                                  </a:cubicBezTo>
                                  <a:cubicBezTo>
                                    <a:pt x="274" y="0"/>
                                    <a:pt x="274" y="0"/>
                                    <a:pt x="270" y="7"/>
                                  </a:cubicBezTo>
                                  <a:cubicBezTo>
                                    <a:pt x="239" y="86"/>
                                    <a:pt x="209" y="166"/>
                                    <a:pt x="178" y="243"/>
                                  </a:cubicBezTo>
                                  <a:cubicBezTo>
                                    <a:pt x="148" y="166"/>
                                    <a:pt x="117" y="86"/>
                                    <a:pt x="87" y="8"/>
                                  </a:cubicBezTo>
                                  <a:close/>
                                </a:path>
                              </a:pathLst>
                            </a:custGeom>
                            <a:solidFill>
                              <a:srgbClr val="000000"/>
                            </a:solidFill>
                            <a:ln w="0">
                              <a:noFill/>
                            </a:ln>
                          </wps:spPr>
                          <wps:bodyPr/>
                        </wps:wsp>
                        <wps:wsp>
                          <wps:cNvSpPr/>
                          <wps:spPr>
                            <a:xfrm>
                              <a:off x="1413000" y="6840"/>
                              <a:ext cx="92880" cy="109800"/>
                            </a:xfrm>
                            <a:custGeom>
                              <a:avLst/>
                              <a:gdLst/>
                              <a:ahLst/>
                              <a:rect l="0" t="0" r="r" b="b"/>
                              <a:pathLst>
                                <a:path w="258" h="305">
                                  <a:moveTo>
                                    <a:pt x="0" y="153"/>
                                  </a:moveTo>
                                  <a:cubicBezTo>
                                    <a:pt x="0" y="239"/>
                                    <a:pt x="68" y="305"/>
                                    <a:pt x="146" y="305"/>
                                  </a:cubicBezTo>
                                  <a:cubicBezTo>
                                    <a:pt x="216" y="305"/>
                                    <a:pt x="257" y="246"/>
                                    <a:pt x="257" y="198"/>
                                  </a:cubicBezTo>
                                  <a:cubicBezTo>
                                    <a:pt x="257" y="195"/>
                                    <a:pt x="257" y="191"/>
                                    <a:pt x="252" y="191"/>
                                  </a:cubicBezTo>
                                  <a:cubicBezTo>
                                    <a:pt x="247" y="191"/>
                                    <a:pt x="247" y="195"/>
                                    <a:pt x="246" y="198"/>
                                  </a:cubicBezTo>
                                  <a:cubicBezTo>
                                    <a:pt x="244" y="257"/>
                                    <a:pt x="198" y="292"/>
                                    <a:pt x="152" y="292"/>
                                  </a:cubicBezTo>
                                  <a:cubicBezTo>
                                    <a:pt x="126" y="292"/>
                                    <a:pt x="43" y="277"/>
                                    <a:pt x="43" y="154"/>
                                  </a:cubicBezTo>
                                  <a:cubicBezTo>
                                    <a:pt x="43" y="28"/>
                                    <a:pt x="126" y="14"/>
                                    <a:pt x="151" y="14"/>
                                  </a:cubicBezTo>
                                  <a:cubicBezTo>
                                    <a:pt x="198" y="14"/>
                                    <a:pt x="235" y="52"/>
                                    <a:pt x="244" y="113"/>
                                  </a:cubicBezTo>
                                  <a:cubicBezTo>
                                    <a:pt x="245" y="119"/>
                                    <a:pt x="245" y="120"/>
                                    <a:pt x="251" y="120"/>
                                  </a:cubicBezTo>
                                  <a:cubicBezTo>
                                    <a:pt x="257" y="120"/>
                                    <a:pt x="257" y="119"/>
                                    <a:pt x="257" y="110"/>
                                  </a:cubicBezTo>
                                  <a:cubicBezTo>
                                    <a:pt x="257" y="76"/>
                                    <a:pt x="257" y="44"/>
                                    <a:pt x="257" y="10"/>
                                  </a:cubicBezTo>
                                  <a:cubicBezTo>
                                    <a:pt x="257" y="3"/>
                                    <a:pt x="257" y="0"/>
                                    <a:pt x="252" y="0"/>
                                  </a:cubicBezTo>
                                  <a:cubicBezTo>
                                    <a:pt x="251" y="0"/>
                                    <a:pt x="250" y="0"/>
                                    <a:pt x="246" y="5"/>
                                  </a:cubicBezTo>
                                  <a:cubicBezTo>
                                    <a:pt x="239" y="16"/>
                                    <a:pt x="232" y="26"/>
                                    <a:pt x="224" y="36"/>
                                  </a:cubicBezTo>
                                  <a:cubicBezTo>
                                    <a:pt x="209" y="22"/>
                                    <a:pt x="187" y="0"/>
                                    <a:pt x="146" y="0"/>
                                  </a:cubicBezTo>
                                  <a:cubicBezTo>
                                    <a:pt x="68" y="0"/>
                                    <a:pt x="0" y="68"/>
                                    <a:pt x="0" y="153"/>
                                  </a:cubicBezTo>
                                  <a:close/>
                                </a:path>
                              </a:pathLst>
                            </a:custGeom>
                            <a:solidFill>
                              <a:srgbClr val="000000"/>
                            </a:solidFill>
                            <a:ln w="0">
                              <a:noFill/>
                            </a:ln>
                          </wps:spPr>
                          <wps:bodyPr/>
                        </wps:wsp>
                        <wps:wsp>
                          <wps:cNvSpPr/>
                          <wps:spPr>
                            <a:xfrm>
                              <a:off x="1520280" y="64080"/>
                              <a:ext cx="63000" cy="72360"/>
                            </a:xfrm>
                            <a:custGeom>
                              <a:avLst/>
                              <a:gdLst/>
                              <a:ahLst/>
                              <a:rect l="0" t="0" r="r" b="b"/>
                              <a:pathLst>
                                <a:path w="175" h="201">
                                  <a:moveTo>
                                    <a:pt x="175" y="124"/>
                                  </a:moveTo>
                                  <a:cubicBezTo>
                                    <a:pt x="171" y="124"/>
                                    <a:pt x="169" y="124"/>
                                    <a:pt x="165" y="124"/>
                                  </a:cubicBezTo>
                                  <a:cubicBezTo>
                                    <a:pt x="162" y="153"/>
                                    <a:pt x="158" y="191"/>
                                    <a:pt x="102" y="191"/>
                                  </a:cubicBezTo>
                                  <a:cubicBezTo>
                                    <a:pt x="92" y="191"/>
                                    <a:pt x="82" y="191"/>
                                    <a:pt x="73" y="191"/>
                                  </a:cubicBezTo>
                                  <a:cubicBezTo>
                                    <a:pt x="58" y="191"/>
                                    <a:pt x="58" y="189"/>
                                    <a:pt x="58" y="179"/>
                                  </a:cubicBezTo>
                                  <a:cubicBezTo>
                                    <a:pt x="58" y="128"/>
                                    <a:pt x="58" y="76"/>
                                    <a:pt x="58" y="25"/>
                                  </a:cubicBezTo>
                                  <a:cubicBezTo>
                                    <a:pt x="58" y="15"/>
                                    <a:pt x="58" y="12"/>
                                    <a:pt x="86" y="12"/>
                                  </a:cubicBezTo>
                                  <a:cubicBezTo>
                                    <a:pt x="90" y="12"/>
                                    <a:pt x="93" y="12"/>
                                    <a:pt x="97" y="12"/>
                                  </a:cubicBezTo>
                                  <a:cubicBezTo>
                                    <a:pt x="97" y="8"/>
                                    <a:pt x="97" y="4"/>
                                    <a:pt x="97" y="1"/>
                                  </a:cubicBezTo>
                                  <a:cubicBezTo>
                                    <a:pt x="90" y="1"/>
                                    <a:pt x="52" y="2"/>
                                    <a:pt x="44" y="2"/>
                                  </a:cubicBezTo>
                                  <a:cubicBezTo>
                                    <a:pt x="33" y="2"/>
                                    <a:pt x="14" y="1"/>
                                    <a:pt x="0" y="1"/>
                                  </a:cubicBezTo>
                                  <a:cubicBezTo>
                                    <a:pt x="0" y="4"/>
                                    <a:pt x="0" y="8"/>
                                    <a:pt x="0" y="12"/>
                                  </a:cubicBezTo>
                                  <a:cubicBezTo>
                                    <a:pt x="2" y="12"/>
                                    <a:pt x="4" y="12"/>
                                    <a:pt x="7" y="12"/>
                                  </a:cubicBezTo>
                                  <a:cubicBezTo>
                                    <a:pt x="30" y="12"/>
                                    <a:pt x="30" y="14"/>
                                    <a:pt x="30" y="25"/>
                                  </a:cubicBezTo>
                                  <a:cubicBezTo>
                                    <a:pt x="30" y="76"/>
                                    <a:pt x="30" y="127"/>
                                    <a:pt x="30" y="178"/>
                                  </a:cubicBezTo>
                                  <a:cubicBezTo>
                                    <a:pt x="30" y="188"/>
                                    <a:pt x="30" y="191"/>
                                    <a:pt x="7" y="191"/>
                                  </a:cubicBezTo>
                                  <a:cubicBezTo>
                                    <a:pt x="4" y="191"/>
                                    <a:pt x="2" y="191"/>
                                    <a:pt x="0" y="191"/>
                                  </a:cubicBezTo>
                                  <a:cubicBezTo>
                                    <a:pt x="0" y="195"/>
                                    <a:pt x="0" y="199"/>
                                    <a:pt x="0" y="202"/>
                                  </a:cubicBezTo>
                                  <a:cubicBezTo>
                                    <a:pt x="55" y="202"/>
                                    <a:pt x="111" y="202"/>
                                    <a:pt x="166" y="202"/>
                                  </a:cubicBezTo>
                                  <a:cubicBezTo>
                                    <a:pt x="169" y="176"/>
                                    <a:pt x="172" y="149"/>
                                    <a:pt x="175" y="124"/>
                                  </a:cubicBezTo>
                                  <a:close/>
                                </a:path>
                              </a:pathLst>
                            </a:custGeom>
                            <a:solidFill>
                              <a:srgbClr val="000000"/>
                            </a:solidFill>
                            <a:ln w="0">
                              <a:noFill/>
                            </a:ln>
                          </wps:spPr>
                          <wps:bodyPr/>
                        </wps:wsp>
                        <wps:wsp>
                          <wps:cNvSpPr/>
                          <wps:spPr>
                            <a:xfrm>
                              <a:off x="1595160" y="88920"/>
                              <a:ext cx="52560" cy="48240"/>
                            </a:xfrm>
                            <a:custGeom>
                              <a:avLst/>
                              <a:gdLst/>
                              <a:ahLst/>
                              <a:rect l="0" t="0" r="r" b="b"/>
                              <a:pathLst>
                                <a:path w="146" h="134">
                                  <a:moveTo>
                                    <a:pt x="116" y="53"/>
                                  </a:moveTo>
                                  <a:cubicBezTo>
                                    <a:pt x="116" y="37"/>
                                    <a:pt x="116" y="26"/>
                                    <a:pt x="101" y="16"/>
                                  </a:cubicBezTo>
                                  <a:cubicBezTo>
                                    <a:pt x="89" y="5"/>
                                    <a:pt x="76" y="0"/>
                                    <a:pt x="58" y="0"/>
                                  </a:cubicBezTo>
                                  <a:cubicBezTo>
                                    <a:pt x="30" y="0"/>
                                    <a:pt x="10" y="11"/>
                                    <a:pt x="10" y="29"/>
                                  </a:cubicBezTo>
                                  <a:cubicBezTo>
                                    <a:pt x="10" y="38"/>
                                    <a:pt x="17" y="43"/>
                                    <a:pt x="24" y="43"/>
                                  </a:cubicBezTo>
                                  <a:cubicBezTo>
                                    <a:pt x="33" y="43"/>
                                    <a:pt x="39" y="37"/>
                                    <a:pt x="39" y="30"/>
                                  </a:cubicBezTo>
                                  <a:cubicBezTo>
                                    <a:pt x="39" y="24"/>
                                    <a:pt x="36" y="18"/>
                                    <a:pt x="28" y="16"/>
                                  </a:cubicBezTo>
                                  <a:cubicBezTo>
                                    <a:pt x="39" y="8"/>
                                    <a:pt x="56" y="8"/>
                                    <a:pt x="58" y="8"/>
                                  </a:cubicBezTo>
                                  <a:cubicBezTo>
                                    <a:pt x="74" y="8"/>
                                    <a:pt x="92" y="19"/>
                                    <a:pt x="92" y="44"/>
                                  </a:cubicBezTo>
                                  <a:cubicBezTo>
                                    <a:pt x="92" y="47"/>
                                    <a:pt x="92" y="50"/>
                                    <a:pt x="92" y="53"/>
                                  </a:cubicBezTo>
                                  <a:cubicBezTo>
                                    <a:pt x="76" y="54"/>
                                    <a:pt x="57" y="55"/>
                                    <a:pt x="35" y="62"/>
                                  </a:cubicBezTo>
                                  <a:cubicBezTo>
                                    <a:pt x="8" y="72"/>
                                    <a:pt x="0" y="89"/>
                                    <a:pt x="0" y="102"/>
                                  </a:cubicBezTo>
                                  <a:cubicBezTo>
                                    <a:pt x="0" y="127"/>
                                    <a:pt x="30" y="134"/>
                                    <a:pt x="52" y="134"/>
                                  </a:cubicBezTo>
                                  <a:cubicBezTo>
                                    <a:pt x="75" y="134"/>
                                    <a:pt x="89" y="121"/>
                                    <a:pt x="95" y="110"/>
                                  </a:cubicBezTo>
                                  <a:cubicBezTo>
                                    <a:pt x="96" y="122"/>
                                    <a:pt x="105" y="133"/>
                                    <a:pt x="118" y="133"/>
                                  </a:cubicBezTo>
                                  <a:cubicBezTo>
                                    <a:pt x="128" y="124"/>
                                    <a:pt x="147" y="133"/>
                                    <a:pt x="147" y="106"/>
                                  </a:cubicBezTo>
                                  <a:cubicBezTo>
                                    <a:pt x="147" y="100"/>
                                    <a:pt x="147" y="94"/>
                                    <a:pt x="147" y="89"/>
                                  </a:cubicBezTo>
                                  <a:cubicBezTo>
                                    <a:pt x="143" y="89"/>
                                    <a:pt x="141" y="89"/>
                                    <a:pt x="137" y="89"/>
                                  </a:cubicBezTo>
                                  <a:cubicBezTo>
                                    <a:pt x="137" y="94"/>
                                    <a:pt x="137" y="98"/>
                                    <a:pt x="137" y="104"/>
                                  </a:cubicBezTo>
                                  <a:cubicBezTo>
                                    <a:pt x="137" y="108"/>
                                    <a:pt x="137" y="122"/>
                                    <a:pt x="126" y="122"/>
                                  </a:cubicBezTo>
                                  <a:cubicBezTo>
                                    <a:pt x="116" y="122"/>
                                    <a:pt x="116" y="108"/>
                                    <a:pt x="116" y="104"/>
                                  </a:cubicBezTo>
                                  <a:cubicBezTo>
                                    <a:pt x="116" y="86"/>
                                    <a:pt x="116" y="70"/>
                                    <a:pt x="116" y="53"/>
                                  </a:cubicBezTo>
                                  <a:moveTo>
                                    <a:pt x="92" y="90"/>
                                  </a:moveTo>
                                  <a:cubicBezTo>
                                    <a:pt x="92" y="119"/>
                                    <a:pt x="68" y="126"/>
                                    <a:pt x="54" y="126"/>
                                  </a:cubicBezTo>
                                  <a:cubicBezTo>
                                    <a:pt x="39" y="126"/>
                                    <a:pt x="24" y="116"/>
                                    <a:pt x="24" y="102"/>
                                  </a:cubicBezTo>
                                  <a:cubicBezTo>
                                    <a:pt x="24" y="85"/>
                                    <a:pt x="39" y="64"/>
                                    <a:pt x="92" y="61"/>
                                  </a:cubicBezTo>
                                  <a:cubicBezTo>
                                    <a:pt x="92" y="71"/>
                                    <a:pt x="92" y="80"/>
                                    <a:pt x="92" y="90"/>
                                  </a:cubicBezTo>
                                  <a:close/>
                                </a:path>
                              </a:pathLst>
                            </a:custGeom>
                            <a:solidFill>
                              <a:srgbClr val="000000"/>
                            </a:solidFill>
                            <a:ln w="0">
                              <a:noFill/>
                            </a:ln>
                          </wps:spPr>
                          <wps:bodyPr/>
                        </wps:wsp>
                        <wps:wsp>
                          <wps:cNvSpPr/>
                          <wps:spPr>
                            <a:xfrm>
                              <a:off x="1652760" y="71640"/>
                              <a:ext cx="36360" cy="65880"/>
                            </a:xfrm>
                            <a:custGeom>
                              <a:avLst/>
                              <a:gdLst/>
                              <a:ahLst/>
                              <a:rect l="0" t="0" r="r" b="b"/>
                              <a:pathLst>
                                <a:path w="101" h="183">
                                  <a:moveTo>
                                    <a:pt x="52" y="64"/>
                                  </a:moveTo>
                                  <a:cubicBezTo>
                                    <a:pt x="67" y="64"/>
                                    <a:pt x="82" y="64"/>
                                    <a:pt x="97" y="64"/>
                                  </a:cubicBezTo>
                                  <a:cubicBezTo>
                                    <a:pt x="97" y="60"/>
                                    <a:pt x="97" y="57"/>
                                    <a:pt x="97" y="53"/>
                                  </a:cubicBezTo>
                                  <a:cubicBezTo>
                                    <a:pt x="82" y="53"/>
                                    <a:pt x="67" y="53"/>
                                    <a:pt x="52" y="53"/>
                                  </a:cubicBezTo>
                                  <a:cubicBezTo>
                                    <a:pt x="52" y="35"/>
                                    <a:pt x="52" y="17"/>
                                    <a:pt x="52" y="-1"/>
                                  </a:cubicBezTo>
                                  <a:cubicBezTo>
                                    <a:pt x="48" y="-1"/>
                                    <a:pt x="44" y="-1"/>
                                    <a:pt x="41" y="-1"/>
                                  </a:cubicBezTo>
                                  <a:cubicBezTo>
                                    <a:pt x="41" y="25"/>
                                    <a:pt x="29" y="54"/>
                                    <a:pt x="0" y="55"/>
                                  </a:cubicBezTo>
                                  <a:cubicBezTo>
                                    <a:pt x="0" y="58"/>
                                    <a:pt x="0" y="61"/>
                                    <a:pt x="0" y="64"/>
                                  </a:cubicBezTo>
                                  <a:cubicBezTo>
                                    <a:pt x="10" y="64"/>
                                    <a:pt x="18" y="64"/>
                                    <a:pt x="28" y="64"/>
                                  </a:cubicBezTo>
                                  <a:cubicBezTo>
                                    <a:pt x="28" y="90"/>
                                    <a:pt x="28" y="117"/>
                                    <a:pt x="28" y="143"/>
                                  </a:cubicBezTo>
                                  <a:cubicBezTo>
                                    <a:pt x="28" y="177"/>
                                    <a:pt x="53" y="183"/>
                                    <a:pt x="70" y="183"/>
                                  </a:cubicBezTo>
                                  <a:cubicBezTo>
                                    <a:pt x="89" y="183"/>
                                    <a:pt x="102" y="166"/>
                                    <a:pt x="102" y="143"/>
                                  </a:cubicBezTo>
                                  <a:cubicBezTo>
                                    <a:pt x="102" y="137"/>
                                    <a:pt x="102" y="131"/>
                                    <a:pt x="102" y="126"/>
                                  </a:cubicBezTo>
                                  <a:cubicBezTo>
                                    <a:pt x="98" y="126"/>
                                    <a:pt x="96" y="126"/>
                                    <a:pt x="92" y="126"/>
                                  </a:cubicBezTo>
                                  <a:cubicBezTo>
                                    <a:pt x="92" y="131"/>
                                    <a:pt x="92" y="137"/>
                                    <a:pt x="92" y="143"/>
                                  </a:cubicBezTo>
                                  <a:cubicBezTo>
                                    <a:pt x="92" y="162"/>
                                    <a:pt x="83" y="173"/>
                                    <a:pt x="72" y="173"/>
                                  </a:cubicBezTo>
                                  <a:cubicBezTo>
                                    <a:pt x="52" y="173"/>
                                    <a:pt x="52" y="149"/>
                                    <a:pt x="52" y="143"/>
                                  </a:cubicBezTo>
                                  <a:cubicBezTo>
                                    <a:pt x="52" y="117"/>
                                    <a:pt x="52" y="90"/>
                                    <a:pt x="52" y="64"/>
                                  </a:cubicBezTo>
                                  <a:close/>
                                </a:path>
                              </a:pathLst>
                            </a:custGeom>
                            <a:solidFill>
                              <a:srgbClr val="000000"/>
                            </a:solidFill>
                            <a:ln w="0">
                              <a:noFill/>
                            </a:ln>
                          </wps:spPr>
                          <wps:bodyPr/>
                        </wps:wsp>
                        <wps:wsp>
                          <wps:cNvSpPr/>
                          <wps:spPr>
                            <a:xfrm>
                              <a:off x="1701000" y="88920"/>
                              <a:ext cx="45000" cy="48240"/>
                            </a:xfrm>
                            <a:custGeom>
                              <a:avLst/>
                              <a:gdLst/>
                              <a:ahLst/>
                              <a:rect l="0" t="0" r="r" b="b"/>
                              <a:pathLst>
                                <a:path w="125" h="134">
                                  <a:moveTo>
                                    <a:pt x="118" y="65"/>
                                  </a:moveTo>
                                  <a:cubicBezTo>
                                    <a:pt x="124" y="65"/>
                                    <a:pt x="126" y="65"/>
                                    <a:pt x="126" y="58"/>
                                  </a:cubicBezTo>
                                  <a:cubicBezTo>
                                    <a:pt x="126" y="32"/>
                                    <a:pt x="112" y="0"/>
                                    <a:pt x="68" y="0"/>
                                  </a:cubicBezTo>
                                  <a:cubicBezTo>
                                    <a:pt x="29" y="0"/>
                                    <a:pt x="0" y="31"/>
                                    <a:pt x="0" y="67"/>
                                  </a:cubicBezTo>
                                  <a:cubicBezTo>
                                    <a:pt x="0" y="104"/>
                                    <a:pt x="33" y="134"/>
                                    <a:pt x="72" y="134"/>
                                  </a:cubicBezTo>
                                  <a:cubicBezTo>
                                    <a:pt x="112" y="134"/>
                                    <a:pt x="126" y="103"/>
                                    <a:pt x="126" y="96"/>
                                  </a:cubicBezTo>
                                  <a:cubicBezTo>
                                    <a:pt x="126" y="95"/>
                                    <a:pt x="126" y="92"/>
                                    <a:pt x="122" y="92"/>
                                  </a:cubicBezTo>
                                  <a:cubicBezTo>
                                    <a:pt x="118" y="92"/>
                                    <a:pt x="117" y="94"/>
                                    <a:pt x="116" y="97"/>
                                  </a:cubicBezTo>
                                  <a:cubicBezTo>
                                    <a:pt x="107" y="121"/>
                                    <a:pt x="84" y="125"/>
                                    <a:pt x="74" y="125"/>
                                  </a:cubicBezTo>
                                  <a:cubicBezTo>
                                    <a:pt x="60" y="125"/>
                                    <a:pt x="47" y="119"/>
                                    <a:pt x="38" y="108"/>
                                  </a:cubicBezTo>
                                  <a:cubicBezTo>
                                    <a:pt x="27" y="94"/>
                                    <a:pt x="27" y="76"/>
                                    <a:pt x="27" y="65"/>
                                  </a:cubicBezTo>
                                  <a:cubicBezTo>
                                    <a:pt x="57" y="65"/>
                                    <a:pt x="88" y="65"/>
                                    <a:pt x="118" y="65"/>
                                  </a:cubicBezTo>
                                  <a:moveTo>
                                    <a:pt x="27" y="56"/>
                                  </a:moveTo>
                                  <a:cubicBezTo>
                                    <a:pt x="30" y="16"/>
                                    <a:pt x="57" y="8"/>
                                    <a:pt x="68" y="8"/>
                                  </a:cubicBezTo>
                                  <a:cubicBezTo>
                                    <a:pt x="105" y="8"/>
                                    <a:pt x="106" y="49"/>
                                    <a:pt x="106" y="56"/>
                                  </a:cubicBezTo>
                                  <a:cubicBezTo>
                                    <a:pt x="80" y="56"/>
                                    <a:pt x="53" y="56"/>
                                    <a:pt x="27" y="56"/>
                                  </a:cubicBezTo>
                                  <a:close/>
                                </a:path>
                              </a:pathLst>
                            </a:custGeom>
                            <a:solidFill>
                              <a:srgbClr val="000000"/>
                            </a:solidFill>
                            <a:ln w="0">
                              <a:noFill/>
                            </a:ln>
                          </wps:spPr>
                          <wps:bodyPr/>
                        </wps:wsp>
                        <wps:wsp>
                          <wps:cNvSpPr/>
                          <wps:spPr>
                            <a:xfrm>
                              <a:off x="1755720" y="89640"/>
                              <a:ext cx="38160" cy="47160"/>
                            </a:xfrm>
                            <a:custGeom>
                              <a:avLst/>
                              <a:gdLst/>
                              <a:ahLst/>
                              <a:rect l="0" t="0" r="r" b="b"/>
                              <a:pathLst>
                                <a:path w="106" h="131">
                                  <a:moveTo>
                                    <a:pt x="45" y="63"/>
                                  </a:moveTo>
                                  <a:cubicBezTo>
                                    <a:pt x="45" y="38"/>
                                    <a:pt x="56" y="8"/>
                                    <a:pt x="85" y="8"/>
                                  </a:cubicBezTo>
                                  <a:cubicBezTo>
                                    <a:pt x="82" y="10"/>
                                    <a:pt x="80" y="14"/>
                                    <a:pt x="80" y="18"/>
                                  </a:cubicBezTo>
                                  <a:cubicBezTo>
                                    <a:pt x="80" y="28"/>
                                    <a:pt x="87" y="33"/>
                                    <a:pt x="93" y="33"/>
                                  </a:cubicBezTo>
                                  <a:cubicBezTo>
                                    <a:pt x="100" y="33"/>
                                    <a:pt x="106" y="28"/>
                                    <a:pt x="106" y="18"/>
                                  </a:cubicBezTo>
                                  <a:cubicBezTo>
                                    <a:pt x="106" y="9"/>
                                    <a:pt x="97" y="0"/>
                                    <a:pt x="84" y="0"/>
                                  </a:cubicBezTo>
                                  <a:cubicBezTo>
                                    <a:pt x="68" y="0"/>
                                    <a:pt x="52" y="9"/>
                                    <a:pt x="43" y="32"/>
                                  </a:cubicBezTo>
                                  <a:cubicBezTo>
                                    <a:pt x="43" y="21"/>
                                    <a:pt x="43" y="11"/>
                                    <a:pt x="43" y="0"/>
                                  </a:cubicBezTo>
                                  <a:cubicBezTo>
                                    <a:pt x="28" y="2"/>
                                    <a:pt x="15" y="2"/>
                                    <a:pt x="1" y="3"/>
                                  </a:cubicBezTo>
                                  <a:cubicBezTo>
                                    <a:pt x="1" y="6"/>
                                    <a:pt x="1" y="10"/>
                                    <a:pt x="1" y="14"/>
                                  </a:cubicBezTo>
                                  <a:cubicBezTo>
                                    <a:pt x="20" y="14"/>
                                    <a:pt x="22" y="16"/>
                                    <a:pt x="22" y="30"/>
                                  </a:cubicBezTo>
                                  <a:cubicBezTo>
                                    <a:pt x="22" y="56"/>
                                    <a:pt x="22" y="81"/>
                                    <a:pt x="22" y="106"/>
                                  </a:cubicBezTo>
                                  <a:cubicBezTo>
                                    <a:pt x="22" y="119"/>
                                    <a:pt x="20" y="119"/>
                                    <a:pt x="1" y="119"/>
                                  </a:cubicBezTo>
                                  <a:cubicBezTo>
                                    <a:pt x="1" y="123"/>
                                    <a:pt x="1" y="126"/>
                                    <a:pt x="1" y="130"/>
                                  </a:cubicBezTo>
                                  <a:cubicBezTo>
                                    <a:pt x="2" y="130"/>
                                    <a:pt x="22" y="129"/>
                                    <a:pt x="34" y="129"/>
                                  </a:cubicBezTo>
                                  <a:cubicBezTo>
                                    <a:pt x="48" y="129"/>
                                    <a:pt x="60" y="129"/>
                                    <a:pt x="73" y="130"/>
                                  </a:cubicBezTo>
                                  <a:cubicBezTo>
                                    <a:pt x="73" y="126"/>
                                    <a:pt x="73" y="123"/>
                                    <a:pt x="73" y="119"/>
                                  </a:cubicBezTo>
                                  <a:cubicBezTo>
                                    <a:pt x="70" y="119"/>
                                    <a:pt x="69" y="119"/>
                                    <a:pt x="67" y="119"/>
                                  </a:cubicBezTo>
                                  <a:cubicBezTo>
                                    <a:pt x="45" y="119"/>
                                    <a:pt x="45" y="116"/>
                                    <a:pt x="45" y="106"/>
                                  </a:cubicBezTo>
                                  <a:cubicBezTo>
                                    <a:pt x="45" y="92"/>
                                    <a:pt x="45" y="77"/>
                                    <a:pt x="45" y="63"/>
                                  </a:cubicBezTo>
                                  <a:close/>
                                </a:path>
                              </a:pathLst>
                            </a:custGeom>
                            <a:solidFill>
                              <a:srgbClr val="000000"/>
                            </a:solidFill>
                            <a:ln w="0">
                              <a:noFill/>
                            </a:ln>
                          </wps:spPr>
                          <wps:bodyPr/>
                        </wps:wsp>
                        <wps:wsp>
                          <wps:cNvSpPr/>
                          <wps:spPr>
                            <a:xfrm>
                              <a:off x="1803960" y="88920"/>
                              <a:ext cx="52560" cy="48240"/>
                            </a:xfrm>
                            <a:custGeom>
                              <a:avLst/>
                              <a:gdLst/>
                              <a:ahLst/>
                              <a:rect l="0" t="0" r="r" b="b"/>
                              <a:pathLst>
                                <a:path w="146" h="134">
                                  <a:moveTo>
                                    <a:pt x="115" y="53"/>
                                  </a:moveTo>
                                  <a:cubicBezTo>
                                    <a:pt x="115" y="37"/>
                                    <a:pt x="115" y="26"/>
                                    <a:pt x="102" y="16"/>
                                  </a:cubicBezTo>
                                  <a:cubicBezTo>
                                    <a:pt x="90" y="5"/>
                                    <a:pt x="76" y="0"/>
                                    <a:pt x="59" y="0"/>
                                  </a:cubicBezTo>
                                  <a:cubicBezTo>
                                    <a:pt x="30" y="0"/>
                                    <a:pt x="11" y="11"/>
                                    <a:pt x="11" y="29"/>
                                  </a:cubicBezTo>
                                  <a:cubicBezTo>
                                    <a:pt x="11" y="38"/>
                                    <a:pt x="17" y="43"/>
                                    <a:pt x="25" y="43"/>
                                  </a:cubicBezTo>
                                  <a:cubicBezTo>
                                    <a:pt x="32" y="43"/>
                                    <a:pt x="38" y="37"/>
                                    <a:pt x="38" y="30"/>
                                  </a:cubicBezTo>
                                  <a:cubicBezTo>
                                    <a:pt x="38" y="24"/>
                                    <a:pt x="36" y="18"/>
                                    <a:pt x="29" y="16"/>
                                  </a:cubicBezTo>
                                  <a:cubicBezTo>
                                    <a:pt x="38" y="8"/>
                                    <a:pt x="56" y="8"/>
                                    <a:pt x="58" y="8"/>
                                  </a:cubicBezTo>
                                  <a:cubicBezTo>
                                    <a:pt x="74" y="8"/>
                                    <a:pt x="92" y="19"/>
                                    <a:pt x="92" y="44"/>
                                  </a:cubicBezTo>
                                  <a:cubicBezTo>
                                    <a:pt x="92" y="47"/>
                                    <a:pt x="92" y="50"/>
                                    <a:pt x="92" y="53"/>
                                  </a:cubicBezTo>
                                  <a:cubicBezTo>
                                    <a:pt x="76" y="54"/>
                                    <a:pt x="56" y="55"/>
                                    <a:pt x="35" y="62"/>
                                  </a:cubicBezTo>
                                  <a:cubicBezTo>
                                    <a:pt x="8" y="72"/>
                                    <a:pt x="0" y="89"/>
                                    <a:pt x="0" y="102"/>
                                  </a:cubicBezTo>
                                  <a:cubicBezTo>
                                    <a:pt x="0" y="127"/>
                                    <a:pt x="31" y="134"/>
                                    <a:pt x="52" y="134"/>
                                  </a:cubicBezTo>
                                  <a:cubicBezTo>
                                    <a:pt x="76" y="134"/>
                                    <a:pt x="90" y="121"/>
                                    <a:pt x="96" y="110"/>
                                  </a:cubicBezTo>
                                  <a:cubicBezTo>
                                    <a:pt x="97" y="122"/>
                                    <a:pt x="104" y="133"/>
                                    <a:pt x="119" y="133"/>
                                  </a:cubicBezTo>
                                  <a:cubicBezTo>
                                    <a:pt x="128" y="124"/>
                                    <a:pt x="148" y="133"/>
                                    <a:pt x="148" y="106"/>
                                  </a:cubicBezTo>
                                  <a:cubicBezTo>
                                    <a:pt x="148" y="100"/>
                                    <a:pt x="148" y="94"/>
                                    <a:pt x="148" y="89"/>
                                  </a:cubicBezTo>
                                  <a:cubicBezTo>
                                    <a:pt x="144" y="89"/>
                                    <a:pt x="142" y="89"/>
                                    <a:pt x="138" y="89"/>
                                  </a:cubicBezTo>
                                  <a:cubicBezTo>
                                    <a:pt x="138" y="94"/>
                                    <a:pt x="138" y="98"/>
                                    <a:pt x="138" y="104"/>
                                  </a:cubicBezTo>
                                  <a:cubicBezTo>
                                    <a:pt x="138" y="108"/>
                                    <a:pt x="138" y="122"/>
                                    <a:pt x="127" y="122"/>
                                  </a:cubicBezTo>
                                  <a:cubicBezTo>
                                    <a:pt x="115" y="122"/>
                                    <a:pt x="115" y="108"/>
                                    <a:pt x="115" y="104"/>
                                  </a:cubicBezTo>
                                  <a:cubicBezTo>
                                    <a:pt x="115" y="86"/>
                                    <a:pt x="115" y="70"/>
                                    <a:pt x="115" y="53"/>
                                  </a:cubicBezTo>
                                  <a:moveTo>
                                    <a:pt x="92" y="90"/>
                                  </a:moveTo>
                                  <a:cubicBezTo>
                                    <a:pt x="92" y="119"/>
                                    <a:pt x="67" y="126"/>
                                    <a:pt x="54" y="126"/>
                                  </a:cubicBezTo>
                                  <a:cubicBezTo>
                                    <a:pt x="40" y="126"/>
                                    <a:pt x="25" y="116"/>
                                    <a:pt x="25" y="102"/>
                                  </a:cubicBezTo>
                                  <a:cubicBezTo>
                                    <a:pt x="25" y="85"/>
                                    <a:pt x="40" y="64"/>
                                    <a:pt x="92" y="61"/>
                                  </a:cubicBezTo>
                                  <a:cubicBezTo>
                                    <a:pt x="92" y="71"/>
                                    <a:pt x="92" y="80"/>
                                    <a:pt x="92" y="90"/>
                                  </a:cubicBezTo>
                                  <a:close/>
                                </a:path>
                              </a:pathLst>
                            </a:custGeom>
                            <a:solidFill>
                              <a:srgbClr val="000000"/>
                            </a:solidFill>
                            <a:ln w="0">
                              <a:noFill/>
                            </a:ln>
                          </wps:spPr>
                          <wps:bodyPr/>
                        </wps:wsp>
                        <wps:wsp>
                          <wps:cNvSpPr/>
                          <wps:spPr>
                            <a:xfrm>
                              <a:off x="1865160" y="63000"/>
                              <a:ext cx="23400" cy="73800"/>
                            </a:xfrm>
                            <a:custGeom>
                              <a:avLst/>
                              <a:gdLst/>
                              <a:ahLst/>
                              <a:rect l="0" t="0" r="r" b="b"/>
                              <a:pathLst>
                                <a:path w="65" h="205">
                                  <a:moveTo>
                                    <a:pt x="42" y="0"/>
                                  </a:moveTo>
                                  <a:cubicBezTo>
                                    <a:pt x="28" y="1"/>
                                    <a:pt x="14" y="3"/>
                                    <a:pt x="-1" y="4"/>
                                  </a:cubicBezTo>
                                  <a:cubicBezTo>
                                    <a:pt x="-1" y="7"/>
                                    <a:pt x="-1" y="11"/>
                                    <a:pt x="-1" y="15"/>
                                  </a:cubicBezTo>
                                  <a:cubicBezTo>
                                    <a:pt x="18" y="15"/>
                                    <a:pt x="21" y="17"/>
                                    <a:pt x="21" y="31"/>
                                  </a:cubicBezTo>
                                  <a:cubicBezTo>
                                    <a:pt x="21" y="80"/>
                                    <a:pt x="21" y="131"/>
                                    <a:pt x="21" y="181"/>
                                  </a:cubicBezTo>
                                  <a:cubicBezTo>
                                    <a:pt x="21" y="194"/>
                                    <a:pt x="18" y="194"/>
                                    <a:pt x="-1" y="194"/>
                                  </a:cubicBezTo>
                                  <a:cubicBezTo>
                                    <a:pt x="-1" y="198"/>
                                    <a:pt x="-1" y="202"/>
                                    <a:pt x="-1" y="205"/>
                                  </a:cubicBezTo>
                                  <a:cubicBezTo>
                                    <a:pt x="10" y="204"/>
                                    <a:pt x="20" y="204"/>
                                    <a:pt x="32" y="204"/>
                                  </a:cubicBezTo>
                                  <a:cubicBezTo>
                                    <a:pt x="42" y="204"/>
                                    <a:pt x="54" y="204"/>
                                    <a:pt x="65" y="205"/>
                                  </a:cubicBezTo>
                                  <a:cubicBezTo>
                                    <a:pt x="65" y="202"/>
                                    <a:pt x="65" y="198"/>
                                    <a:pt x="65" y="194"/>
                                  </a:cubicBezTo>
                                  <a:cubicBezTo>
                                    <a:pt x="46" y="194"/>
                                    <a:pt x="42" y="194"/>
                                    <a:pt x="42" y="181"/>
                                  </a:cubicBezTo>
                                  <a:cubicBezTo>
                                    <a:pt x="42" y="120"/>
                                    <a:pt x="42" y="60"/>
                                    <a:pt x="42" y="0"/>
                                  </a:cubicBezTo>
                                  <a:close/>
                                </a:path>
                              </a:pathLst>
                            </a:custGeom>
                            <a:solidFill>
                              <a:srgbClr val="000000"/>
                            </a:solidFill>
                            <a:ln w="0">
                              <a:noFill/>
                            </a:ln>
                          </wps:spPr>
                          <wps:bodyPr/>
                        </wps:wsp>
                        <wps:wsp>
                          <wps:cNvSpPr/>
                          <wps:spPr>
                            <a:xfrm>
                              <a:off x="1915920" y="0"/>
                              <a:ext cx="34920" cy="151200"/>
                            </a:xfrm>
                            <a:custGeom>
                              <a:avLst/>
                              <a:gdLst/>
                              <a:ahLst/>
                              <a:rect l="0" t="0" r="r" b="b"/>
                              <a:pathLst>
                                <a:path w="97" h="420">
                                  <a:moveTo>
                                    <a:pt x="97" y="416"/>
                                  </a:moveTo>
                                  <a:cubicBezTo>
                                    <a:pt x="97" y="415"/>
                                    <a:pt x="97" y="415"/>
                                    <a:pt x="90" y="408"/>
                                  </a:cubicBezTo>
                                  <a:cubicBezTo>
                                    <a:pt x="37" y="354"/>
                                    <a:pt x="24" y="275"/>
                                    <a:pt x="24" y="211"/>
                                  </a:cubicBezTo>
                                  <a:cubicBezTo>
                                    <a:pt x="24" y="138"/>
                                    <a:pt x="39" y="65"/>
                                    <a:pt x="92" y="13"/>
                                  </a:cubicBezTo>
                                  <a:cubicBezTo>
                                    <a:pt x="97" y="7"/>
                                    <a:pt x="97" y="7"/>
                                    <a:pt x="97" y="6"/>
                                  </a:cubicBezTo>
                                  <a:cubicBezTo>
                                    <a:pt x="97" y="2"/>
                                    <a:pt x="96" y="1"/>
                                    <a:pt x="93" y="1"/>
                                  </a:cubicBezTo>
                                  <a:cubicBezTo>
                                    <a:pt x="89" y="1"/>
                                    <a:pt x="51" y="30"/>
                                    <a:pt x="26" y="84"/>
                                  </a:cubicBezTo>
                                  <a:cubicBezTo>
                                    <a:pt x="5" y="130"/>
                                    <a:pt x="0" y="176"/>
                                    <a:pt x="0" y="211"/>
                                  </a:cubicBezTo>
                                  <a:cubicBezTo>
                                    <a:pt x="0" y="243"/>
                                    <a:pt x="5" y="294"/>
                                    <a:pt x="27" y="342"/>
                                  </a:cubicBezTo>
                                  <a:cubicBezTo>
                                    <a:pt x="53" y="393"/>
                                    <a:pt x="89" y="421"/>
                                    <a:pt x="93" y="421"/>
                                  </a:cubicBezTo>
                                  <a:cubicBezTo>
                                    <a:pt x="96" y="421"/>
                                    <a:pt x="97" y="420"/>
                                    <a:pt x="97" y="416"/>
                                  </a:cubicBezTo>
                                  <a:close/>
                                </a:path>
                              </a:pathLst>
                            </a:custGeom>
                            <a:solidFill>
                              <a:srgbClr val="000000"/>
                            </a:solidFill>
                            <a:ln w="0">
                              <a:noFill/>
                            </a:ln>
                          </wps:spPr>
                          <wps:bodyPr/>
                        </wps:wsp>
                        <wps:wsp>
                          <wps:cNvSpPr/>
                          <wps:spPr>
                            <a:xfrm>
                              <a:off x="1964160" y="47160"/>
                              <a:ext cx="61560" cy="68760"/>
                            </a:xfrm>
                            <a:custGeom>
                              <a:avLst/>
                              <a:gdLst/>
                              <a:ahLst/>
                              <a:rect l="0" t="0" r="r" b="b"/>
                              <a:pathLst>
                                <a:path w="171" h="191">
                                  <a:moveTo>
                                    <a:pt x="24" y="160"/>
                                  </a:moveTo>
                                  <a:cubicBezTo>
                                    <a:pt x="23" y="168"/>
                                    <a:pt x="21" y="177"/>
                                    <a:pt x="21" y="180"/>
                                  </a:cubicBezTo>
                                  <a:cubicBezTo>
                                    <a:pt x="21" y="187"/>
                                    <a:pt x="27" y="190"/>
                                    <a:pt x="34" y="190"/>
                                  </a:cubicBezTo>
                                  <a:cubicBezTo>
                                    <a:pt x="39" y="190"/>
                                    <a:pt x="46" y="187"/>
                                    <a:pt x="49" y="178"/>
                                  </a:cubicBezTo>
                                  <a:cubicBezTo>
                                    <a:pt x="49" y="177"/>
                                    <a:pt x="64" y="120"/>
                                    <a:pt x="66" y="112"/>
                                  </a:cubicBezTo>
                                  <a:cubicBezTo>
                                    <a:pt x="69" y="98"/>
                                    <a:pt x="77" y="69"/>
                                    <a:pt x="79" y="57"/>
                                  </a:cubicBezTo>
                                  <a:cubicBezTo>
                                    <a:pt x="81" y="53"/>
                                    <a:pt x="93" y="32"/>
                                    <a:pt x="103" y="23"/>
                                  </a:cubicBezTo>
                                  <a:cubicBezTo>
                                    <a:pt x="106" y="20"/>
                                    <a:pt x="119" y="9"/>
                                    <a:pt x="137" y="9"/>
                                  </a:cubicBezTo>
                                  <a:cubicBezTo>
                                    <a:pt x="148" y="9"/>
                                    <a:pt x="148" y="13"/>
                                    <a:pt x="154" y="14"/>
                                  </a:cubicBezTo>
                                  <a:cubicBezTo>
                                    <a:pt x="142" y="17"/>
                                    <a:pt x="132" y="26"/>
                                    <a:pt x="132" y="37"/>
                                  </a:cubicBezTo>
                                  <a:cubicBezTo>
                                    <a:pt x="132" y="44"/>
                                    <a:pt x="136" y="53"/>
                                    <a:pt x="148" y="53"/>
                                  </a:cubicBezTo>
                                  <a:cubicBezTo>
                                    <a:pt x="159" y="53"/>
                                    <a:pt x="172" y="43"/>
                                    <a:pt x="172" y="27"/>
                                  </a:cubicBezTo>
                                  <a:cubicBezTo>
                                    <a:pt x="172" y="13"/>
                                    <a:pt x="159" y="0"/>
                                    <a:pt x="137" y="0"/>
                                  </a:cubicBezTo>
                                  <a:cubicBezTo>
                                    <a:pt x="109" y="0"/>
                                    <a:pt x="90" y="20"/>
                                    <a:pt x="83" y="32"/>
                                  </a:cubicBezTo>
                                  <a:cubicBezTo>
                                    <a:pt x="79" y="13"/>
                                    <a:pt x="64" y="0"/>
                                    <a:pt x="45" y="0"/>
                                  </a:cubicBezTo>
                                  <a:cubicBezTo>
                                    <a:pt x="24" y="0"/>
                                    <a:pt x="17" y="17"/>
                                    <a:pt x="13" y="24"/>
                                  </a:cubicBezTo>
                                  <a:cubicBezTo>
                                    <a:pt x="5" y="38"/>
                                    <a:pt x="0" y="63"/>
                                    <a:pt x="0" y="65"/>
                                  </a:cubicBezTo>
                                  <a:cubicBezTo>
                                    <a:pt x="0" y="69"/>
                                    <a:pt x="4" y="69"/>
                                    <a:pt x="5" y="69"/>
                                  </a:cubicBezTo>
                                  <a:cubicBezTo>
                                    <a:pt x="9" y="69"/>
                                    <a:pt x="10" y="68"/>
                                    <a:pt x="12" y="60"/>
                                  </a:cubicBezTo>
                                  <a:cubicBezTo>
                                    <a:pt x="19" y="30"/>
                                    <a:pt x="28" y="9"/>
                                    <a:pt x="43" y="9"/>
                                  </a:cubicBezTo>
                                  <a:cubicBezTo>
                                    <a:pt x="51" y="9"/>
                                    <a:pt x="55" y="13"/>
                                    <a:pt x="55" y="29"/>
                                  </a:cubicBezTo>
                                  <a:cubicBezTo>
                                    <a:pt x="55" y="37"/>
                                    <a:pt x="54" y="42"/>
                                    <a:pt x="49" y="63"/>
                                  </a:cubicBezTo>
                                  <a:cubicBezTo>
                                    <a:pt x="41" y="96"/>
                                    <a:pt x="33" y="128"/>
                                    <a:pt x="24" y="160"/>
                                  </a:cubicBezTo>
                                  <a:close/>
                                </a:path>
                              </a:pathLst>
                            </a:custGeom>
                            <a:solidFill>
                              <a:srgbClr val="000000"/>
                            </a:solidFill>
                            <a:ln w="0">
                              <a:noFill/>
                            </a:ln>
                          </wps:spPr>
                          <wps:bodyPr/>
                        </wps:wsp>
                        <wps:wsp>
                          <wps:cNvSpPr/>
                          <wps:spPr>
                            <a:xfrm>
                              <a:off x="2034720" y="63000"/>
                              <a:ext cx="23400" cy="74880"/>
                            </a:xfrm>
                            <a:custGeom>
                              <a:avLst/>
                              <a:gdLst/>
                              <a:ahLst/>
                              <a:rect l="0" t="0" r="r" b="b"/>
                              <a:pathLst>
                                <a:path w="65" h="208">
                                  <a:moveTo>
                                    <a:pt x="65" y="10"/>
                                  </a:moveTo>
                                  <a:cubicBezTo>
                                    <a:pt x="66" y="9"/>
                                    <a:pt x="66" y="6"/>
                                    <a:pt x="66" y="5"/>
                                  </a:cubicBezTo>
                                  <a:cubicBezTo>
                                    <a:pt x="66" y="4"/>
                                    <a:pt x="65" y="0"/>
                                    <a:pt x="62" y="0"/>
                                  </a:cubicBezTo>
                                  <a:cubicBezTo>
                                    <a:pt x="56" y="0"/>
                                    <a:pt x="31" y="3"/>
                                    <a:pt x="24" y="4"/>
                                  </a:cubicBezTo>
                                  <a:cubicBezTo>
                                    <a:pt x="21" y="4"/>
                                    <a:pt x="18" y="4"/>
                                    <a:pt x="18" y="11"/>
                                  </a:cubicBezTo>
                                  <a:cubicBezTo>
                                    <a:pt x="18" y="15"/>
                                    <a:pt x="21" y="15"/>
                                    <a:pt x="25" y="15"/>
                                  </a:cubicBezTo>
                                  <a:cubicBezTo>
                                    <a:pt x="39" y="15"/>
                                    <a:pt x="39" y="17"/>
                                    <a:pt x="39" y="19"/>
                                  </a:cubicBezTo>
                                  <a:cubicBezTo>
                                    <a:pt x="39" y="21"/>
                                    <a:pt x="38" y="23"/>
                                    <a:pt x="38" y="25"/>
                                  </a:cubicBezTo>
                                  <a:cubicBezTo>
                                    <a:pt x="26" y="73"/>
                                    <a:pt x="13" y="121"/>
                                    <a:pt x="1" y="170"/>
                                  </a:cubicBezTo>
                                  <a:cubicBezTo>
                                    <a:pt x="1" y="174"/>
                                    <a:pt x="0" y="176"/>
                                    <a:pt x="0" y="180"/>
                                  </a:cubicBezTo>
                                  <a:cubicBezTo>
                                    <a:pt x="0" y="199"/>
                                    <a:pt x="17" y="208"/>
                                    <a:pt x="31" y="208"/>
                                  </a:cubicBezTo>
                                  <a:cubicBezTo>
                                    <a:pt x="38" y="208"/>
                                    <a:pt x="47" y="205"/>
                                    <a:pt x="55" y="192"/>
                                  </a:cubicBezTo>
                                  <a:cubicBezTo>
                                    <a:pt x="61" y="181"/>
                                    <a:pt x="65" y="164"/>
                                    <a:pt x="65" y="163"/>
                                  </a:cubicBezTo>
                                  <a:cubicBezTo>
                                    <a:pt x="65" y="158"/>
                                    <a:pt x="62" y="160"/>
                                    <a:pt x="61" y="158"/>
                                  </a:cubicBezTo>
                                  <a:cubicBezTo>
                                    <a:pt x="56" y="158"/>
                                    <a:pt x="56" y="161"/>
                                    <a:pt x="55" y="166"/>
                                  </a:cubicBezTo>
                                  <a:cubicBezTo>
                                    <a:pt x="50" y="181"/>
                                    <a:pt x="45" y="199"/>
                                    <a:pt x="32" y="199"/>
                                  </a:cubicBezTo>
                                  <a:cubicBezTo>
                                    <a:pt x="25" y="199"/>
                                    <a:pt x="23" y="192"/>
                                    <a:pt x="23" y="185"/>
                                  </a:cubicBezTo>
                                  <a:cubicBezTo>
                                    <a:pt x="23" y="182"/>
                                    <a:pt x="24" y="176"/>
                                    <a:pt x="24" y="173"/>
                                  </a:cubicBezTo>
                                  <a:cubicBezTo>
                                    <a:pt x="37" y="118"/>
                                    <a:pt x="51" y="64"/>
                                    <a:pt x="65" y="10"/>
                                  </a:cubicBezTo>
                                  <a:close/>
                                </a:path>
                              </a:pathLst>
                            </a:custGeom>
                            <a:solidFill>
                              <a:srgbClr val="000000"/>
                            </a:solidFill>
                            <a:ln w="0">
                              <a:noFill/>
                            </a:ln>
                          </wps:spPr>
                          <wps:bodyPr/>
                        </wps:wsp>
                        <wps:wsp>
                          <wps:cNvSpPr/>
                          <wps:spPr>
                            <a:xfrm>
                              <a:off x="2083320" y="0"/>
                              <a:ext cx="35640" cy="151200"/>
                            </a:xfrm>
                            <a:custGeom>
                              <a:avLst/>
                              <a:gdLst/>
                              <a:ahLst/>
                              <a:rect l="0" t="0" r="r" b="b"/>
                              <a:pathLst>
                                <a:path w="99" h="420">
                                  <a:moveTo>
                                    <a:pt x="99" y="211"/>
                                  </a:moveTo>
                                  <a:cubicBezTo>
                                    <a:pt x="99" y="179"/>
                                    <a:pt x="94" y="128"/>
                                    <a:pt x="70" y="80"/>
                                  </a:cubicBezTo>
                                  <a:cubicBezTo>
                                    <a:pt x="45" y="29"/>
                                    <a:pt x="9" y="1"/>
                                    <a:pt x="5" y="1"/>
                                  </a:cubicBezTo>
                                  <a:cubicBezTo>
                                    <a:pt x="2" y="1"/>
                                    <a:pt x="0" y="4"/>
                                    <a:pt x="0" y="6"/>
                                  </a:cubicBezTo>
                                  <a:cubicBezTo>
                                    <a:pt x="0" y="7"/>
                                    <a:pt x="0" y="7"/>
                                    <a:pt x="9" y="16"/>
                                  </a:cubicBezTo>
                                  <a:cubicBezTo>
                                    <a:pt x="50" y="56"/>
                                    <a:pt x="74" y="124"/>
                                    <a:pt x="74" y="211"/>
                                  </a:cubicBezTo>
                                  <a:cubicBezTo>
                                    <a:pt x="74" y="282"/>
                                    <a:pt x="58" y="356"/>
                                    <a:pt x="6" y="409"/>
                                  </a:cubicBezTo>
                                  <a:cubicBezTo>
                                    <a:pt x="0" y="415"/>
                                    <a:pt x="0" y="415"/>
                                    <a:pt x="0" y="416"/>
                                  </a:cubicBezTo>
                                  <a:cubicBezTo>
                                    <a:pt x="0" y="419"/>
                                    <a:pt x="2" y="421"/>
                                    <a:pt x="5" y="421"/>
                                  </a:cubicBezTo>
                                  <a:cubicBezTo>
                                    <a:pt x="9" y="421"/>
                                    <a:pt x="47" y="392"/>
                                    <a:pt x="71" y="338"/>
                                  </a:cubicBezTo>
                                  <a:cubicBezTo>
                                    <a:pt x="93" y="293"/>
                                    <a:pt x="99" y="246"/>
                                    <a:pt x="99" y="211"/>
                                  </a:cubicBezTo>
                                  <a:close/>
                                </a:path>
                              </a:pathLst>
                            </a:custGeom>
                            <a:solidFill>
                              <a:srgbClr val="000000"/>
                            </a:solidFill>
                            <a:ln w="0">
                              <a:noFill/>
                            </a:ln>
                          </wps:spPr>
                          <wps:bodyPr/>
                        </wps:wsp>
                        <wps:wsp>
                          <wps:cNvSpPr/>
                          <wps:spPr>
                            <a:xfrm>
                              <a:off x="2179800" y="73080"/>
                              <a:ext cx="92880" cy="6480"/>
                            </a:xfrm>
                            <a:custGeom>
                              <a:avLst/>
                              <a:gdLst/>
                              <a:ahLst/>
                              <a:rect l="0" t="0" r="r" b="b"/>
                              <a:pathLst>
                                <a:path w="258" h="18">
                                  <a:moveTo>
                                    <a:pt x="244" y="18"/>
                                  </a:moveTo>
                                  <a:cubicBezTo>
                                    <a:pt x="251" y="18"/>
                                    <a:pt x="259" y="17"/>
                                    <a:pt x="259" y="8"/>
                                  </a:cubicBezTo>
                                  <a:cubicBezTo>
                                    <a:pt x="259" y="0"/>
                                    <a:pt x="251" y="0"/>
                                    <a:pt x="244" y="0"/>
                                  </a:cubicBezTo>
                                  <a:cubicBezTo>
                                    <a:pt x="168" y="0"/>
                                    <a:pt x="91" y="0"/>
                                    <a:pt x="16" y="0"/>
                                  </a:cubicBezTo>
                                  <a:cubicBezTo>
                                    <a:pt x="8" y="0"/>
                                    <a:pt x="1" y="0"/>
                                    <a:pt x="1" y="8"/>
                                  </a:cubicBezTo>
                                  <a:cubicBezTo>
                                    <a:pt x="1" y="17"/>
                                    <a:pt x="8" y="18"/>
                                    <a:pt x="16" y="18"/>
                                  </a:cubicBezTo>
                                  <a:cubicBezTo>
                                    <a:pt x="91" y="18"/>
                                    <a:pt x="168" y="18"/>
                                    <a:pt x="244" y="18"/>
                                  </a:cubicBezTo>
                                  <a:close/>
                                </a:path>
                              </a:pathLst>
                            </a:custGeom>
                            <a:solidFill>
                              <a:srgbClr val="000000"/>
                            </a:solidFill>
                            <a:ln w="0">
                              <a:noFill/>
                            </a:ln>
                          </wps:spPr>
                          <wps:bodyPr/>
                        </wps:wsp>
                        <wps:wsp>
                          <wps:cNvSpPr/>
                          <wps:spPr>
                            <a:xfrm>
                              <a:off x="2327760" y="6840"/>
                              <a:ext cx="92160" cy="109800"/>
                            </a:xfrm>
                            <a:custGeom>
                              <a:avLst/>
                              <a:gdLst/>
                              <a:ahLst/>
                              <a:rect l="0" t="0" r="r" b="b"/>
                              <a:pathLst>
                                <a:path w="256" h="305">
                                  <a:moveTo>
                                    <a:pt x="1" y="153"/>
                                  </a:moveTo>
                                  <a:cubicBezTo>
                                    <a:pt x="1" y="239"/>
                                    <a:pt x="69" y="305"/>
                                    <a:pt x="147" y="305"/>
                                  </a:cubicBezTo>
                                  <a:cubicBezTo>
                                    <a:pt x="215" y="305"/>
                                    <a:pt x="257" y="246"/>
                                    <a:pt x="257" y="198"/>
                                  </a:cubicBezTo>
                                  <a:cubicBezTo>
                                    <a:pt x="257" y="195"/>
                                    <a:pt x="257" y="191"/>
                                    <a:pt x="251" y="191"/>
                                  </a:cubicBezTo>
                                  <a:cubicBezTo>
                                    <a:pt x="247" y="191"/>
                                    <a:pt x="247" y="195"/>
                                    <a:pt x="247" y="198"/>
                                  </a:cubicBezTo>
                                  <a:cubicBezTo>
                                    <a:pt x="243" y="257"/>
                                    <a:pt x="199" y="292"/>
                                    <a:pt x="152" y="292"/>
                                  </a:cubicBezTo>
                                  <a:cubicBezTo>
                                    <a:pt x="127" y="292"/>
                                    <a:pt x="44" y="277"/>
                                    <a:pt x="44" y="154"/>
                                  </a:cubicBezTo>
                                  <a:cubicBezTo>
                                    <a:pt x="44" y="28"/>
                                    <a:pt x="127" y="14"/>
                                    <a:pt x="152" y="14"/>
                                  </a:cubicBezTo>
                                  <a:cubicBezTo>
                                    <a:pt x="197" y="14"/>
                                    <a:pt x="236" y="52"/>
                                    <a:pt x="244" y="113"/>
                                  </a:cubicBezTo>
                                  <a:cubicBezTo>
                                    <a:pt x="244" y="119"/>
                                    <a:pt x="244" y="120"/>
                                    <a:pt x="250" y="120"/>
                                  </a:cubicBezTo>
                                  <a:cubicBezTo>
                                    <a:pt x="257" y="120"/>
                                    <a:pt x="257" y="119"/>
                                    <a:pt x="257" y="110"/>
                                  </a:cubicBezTo>
                                  <a:cubicBezTo>
                                    <a:pt x="257" y="76"/>
                                    <a:pt x="257" y="44"/>
                                    <a:pt x="257" y="10"/>
                                  </a:cubicBezTo>
                                  <a:cubicBezTo>
                                    <a:pt x="257" y="3"/>
                                    <a:pt x="257" y="0"/>
                                    <a:pt x="253" y="0"/>
                                  </a:cubicBezTo>
                                  <a:cubicBezTo>
                                    <a:pt x="251" y="0"/>
                                    <a:pt x="249" y="0"/>
                                    <a:pt x="245" y="5"/>
                                  </a:cubicBezTo>
                                  <a:cubicBezTo>
                                    <a:pt x="238" y="16"/>
                                    <a:pt x="232" y="26"/>
                                    <a:pt x="225" y="36"/>
                                  </a:cubicBezTo>
                                  <a:cubicBezTo>
                                    <a:pt x="209" y="22"/>
                                    <a:pt x="188" y="0"/>
                                    <a:pt x="147" y="0"/>
                                  </a:cubicBezTo>
                                  <a:cubicBezTo>
                                    <a:pt x="68" y="0"/>
                                    <a:pt x="1" y="68"/>
                                    <a:pt x="1" y="153"/>
                                  </a:cubicBezTo>
                                  <a:close/>
                                </a:path>
                              </a:pathLst>
                            </a:custGeom>
                            <a:solidFill>
                              <a:srgbClr val="000000"/>
                            </a:solidFill>
                            <a:ln w="0">
                              <a:noFill/>
                            </a:ln>
                          </wps:spPr>
                          <wps:bodyPr/>
                        </wps:wsp>
                        <wps:wsp>
                          <wps:cNvSpPr/>
                          <wps:spPr>
                            <a:xfrm>
                              <a:off x="2434680" y="10800"/>
                              <a:ext cx="127800" cy="102960"/>
                            </a:xfrm>
                            <a:custGeom>
                              <a:avLst/>
                              <a:gdLst/>
                              <a:ahLst/>
                              <a:rect l="0" t="0" r="r" b="b"/>
                              <a:pathLst>
                                <a:path w="355" h="286">
                                  <a:moveTo>
                                    <a:pt x="86" y="8"/>
                                  </a:moveTo>
                                  <a:cubicBezTo>
                                    <a:pt x="82" y="0"/>
                                    <a:pt x="80" y="0"/>
                                    <a:pt x="71" y="0"/>
                                  </a:cubicBezTo>
                                  <a:cubicBezTo>
                                    <a:pt x="47" y="0"/>
                                    <a:pt x="24" y="0"/>
                                    <a:pt x="0" y="0"/>
                                  </a:cubicBezTo>
                                  <a:cubicBezTo>
                                    <a:pt x="0" y="5"/>
                                    <a:pt x="0" y="8"/>
                                    <a:pt x="0" y="13"/>
                                  </a:cubicBezTo>
                                  <a:cubicBezTo>
                                    <a:pt x="4" y="13"/>
                                    <a:pt x="6" y="13"/>
                                    <a:pt x="10" y="13"/>
                                  </a:cubicBezTo>
                                  <a:cubicBezTo>
                                    <a:pt x="42" y="13"/>
                                    <a:pt x="43" y="17"/>
                                    <a:pt x="43" y="32"/>
                                  </a:cubicBezTo>
                                  <a:cubicBezTo>
                                    <a:pt x="43" y="102"/>
                                    <a:pt x="43" y="172"/>
                                    <a:pt x="43" y="241"/>
                                  </a:cubicBezTo>
                                  <a:cubicBezTo>
                                    <a:pt x="43" y="253"/>
                                    <a:pt x="43" y="272"/>
                                    <a:pt x="0" y="272"/>
                                  </a:cubicBezTo>
                                  <a:cubicBezTo>
                                    <a:pt x="0" y="277"/>
                                    <a:pt x="0" y="282"/>
                                    <a:pt x="0" y="285"/>
                                  </a:cubicBezTo>
                                  <a:cubicBezTo>
                                    <a:pt x="14" y="285"/>
                                    <a:pt x="35" y="284"/>
                                    <a:pt x="49" y="284"/>
                                  </a:cubicBezTo>
                                  <a:cubicBezTo>
                                    <a:pt x="64" y="284"/>
                                    <a:pt x="84" y="285"/>
                                    <a:pt x="98" y="285"/>
                                  </a:cubicBezTo>
                                  <a:cubicBezTo>
                                    <a:pt x="98" y="282"/>
                                    <a:pt x="98" y="277"/>
                                    <a:pt x="98" y="272"/>
                                  </a:cubicBezTo>
                                  <a:cubicBezTo>
                                    <a:pt x="55" y="272"/>
                                    <a:pt x="55" y="253"/>
                                    <a:pt x="55" y="241"/>
                                  </a:cubicBezTo>
                                  <a:cubicBezTo>
                                    <a:pt x="55" y="167"/>
                                    <a:pt x="55" y="91"/>
                                    <a:pt x="55" y="16"/>
                                  </a:cubicBezTo>
                                  <a:cubicBezTo>
                                    <a:pt x="89" y="102"/>
                                    <a:pt x="124" y="190"/>
                                    <a:pt x="157" y="276"/>
                                  </a:cubicBezTo>
                                  <a:cubicBezTo>
                                    <a:pt x="160" y="282"/>
                                    <a:pt x="162" y="285"/>
                                    <a:pt x="166" y="285"/>
                                  </a:cubicBezTo>
                                  <a:cubicBezTo>
                                    <a:pt x="170" y="285"/>
                                    <a:pt x="172" y="282"/>
                                    <a:pt x="173" y="277"/>
                                  </a:cubicBezTo>
                                  <a:cubicBezTo>
                                    <a:pt x="208" y="190"/>
                                    <a:pt x="242" y="101"/>
                                    <a:pt x="277" y="13"/>
                                  </a:cubicBezTo>
                                  <a:cubicBezTo>
                                    <a:pt x="277" y="94"/>
                                    <a:pt x="277" y="174"/>
                                    <a:pt x="277" y="253"/>
                                  </a:cubicBezTo>
                                  <a:cubicBezTo>
                                    <a:pt x="277" y="267"/>
                                    <a:pt x="276" y="272"/>
                                    <a:pt x="244" y="272"/>
                                  </a:cubicBezTo>
                                  <a:cubicBezTo>
                                    <a:pt x="240" y="272"/>
                                    <a:pt x="238" y="272"/>
                                    <a:pt x="234" y="272"/>
                                  </a:cubicBezTo>
                                  <a:cubicBezTo>
                                    <a:pt x="234" y="277"/>
                                    <a:pt x="234" y="282"/>
                                    <a:pt x="234" y="285"/>
                                  </a:cubicBezTo>
                                  <a:cubicBezTo>
                                    <a:pt x="250" y="284"/>
                                    <a:pt x="278" y="284"/>
                                    <a:pt x="295" y="284"/>
                                  </a:cubicBezTo>
                                  <a:cubicBezTo>
                                    <a:pt x="311" y="284"/>
                                    <a:pt x="340" y="284"/>
                                    <a:pt x="355" y="285"/>
                                  </a:cubicBezTo>
                                  <a:cubicBezTo>
                                    <a:pt x="355" y="282"/>
                                    <a:pt x="355" y="277"/>
                                    <a:pt x="355" y="272"/>
                                  </a:cubicBezTo>
                                  <a:cubicBezTo>
                                    <a:pt x="352" y="272"/>
                                    <a:pt x="348" y="272"/>
                                    <a:pt x="344" y="272"/>
                                  </a:cubicBezTo>
                                  <a:cubicBezTo>
                                    <a:pt x="312" y="272"/>
                                    <a:pt x="312" y="267"/>
                                    <a:pt x="312" y="253"/>
                                  </a:cubicBezTo>
                                  <a:cubicBezTo>
                                    <a:pt x="312" y="180"/>
                                    <a:pt x="312" y="106"/>
                                    <a:pt x="312" y="32"/>
                                  </a:cubicBezTo>
                                  <a:cubicBezTo>
                                    <a:pt x="312" y="17"/>
                                    <a:pt x="312" y="13"/>
                                    <a:pt x="344" y="13"/>
                                  </a:cubicBezTo>
                                  <a:cubicBezTo>
                                    <a:pt x="348" y="13"/>
                                    <a:pt x="352" y="13"/>
                                    <a:pt x="355" y="13"/>
                                  </a:cubicBezTo>
                                  <a:cubicBezTo>
                                    <a:pt x="355" y="8"/>
                                    <a:pt x="355" y="5"/>
                                    <a:pt x="355" y="0"/>
                                  </a:cubicBezTo>
                                  <a:cubicBezTo>
                                    <a:pt x="331" y="0"/>
                                    <a:pt x="307" y="0"/>
                                    <a:pt x="283" y="0"/>
                                  </a:cubicBezTo>
                                  <a:cubicBezTo>
                                    <a:pt x="272" y="0"/>
                                    <a:pt x="272" y="0"/>
                                    <a:pt x="270" y="7"/>
                                  </a:cubicBezTo>
                                  <a:cubicBezTo>
                                    <a:pt x="239" y="86"/>
                                    <a:pt x="209" y="166"/>
                                    <a:pt x="178" y="243"/>
                                  </a:cubicBezTo>
                                  <a:cubicBezTo>
                                    <a:pt x="148" y="166"/>
                                    <a:pt x="116" y="86"/>
                                    <a:pt x="86" y="8"/>
                                  </a:cubicBezTo>
                                  <a:close/>
                                </a:path>
                              </a:pathLst>
                            </a:custGeom>
                            <a:solidFill>
                              <a:srgbClr val="000000"/>
                            </a:solidFill>
                            <a:ln w="0">
                              <a:noFill/>
                            </a:ln>
                          </wps:spPr>
                          <wps:bodyPr/>
                        </wps:wsp>
                        <wps:wsp>
                          <wps:cNvSpPr/>
                          <wps:spPr>
                            <a:xfrm>
                              <a:off x="2576880" y="6840"/>
                              <a:ext cx="92160" cy="109800"/>
                            </a:xfrm>
                            <a:custGeom>
                              <a:avLst/>
                              <a:gdLst/>
                              <a:ahLst/>
                              <a:rect l="0" t="0" r="r" b="b"/>
                              <a:pathLst>
                                <a:path w="256" h="305">
                                  <a:moveTo>
                                    <a:pt x="0" y="153"/>
                                  </a:moveTo>
                                  <a:cubicBezTo>
                                    <a:pt x="0" y="239"/>
                                    <a:pt x="68" y="305"/>
                                    <a:pt x="146" y="305"/>
                                  </a:cubicBezTo>
                                  <a:cubicBezTo>
                                    <a:pt x="215" y="305"/>
                                    <a:pt x="256" y="246"/>
                                    <a:pt x="256" y="198"/>
                                  </a:cubicBezTo>
                                  <a:cubicBezTo>
                                    <a:pt x="256" y="195"/>
                                    <a:pt x="256" y="191"/>
                                    <a:pt x="250" y="191"/>
                                  </a:cubicBezTo>
                                  <a:cubicBezTo>
                                    <a:pt x="246" y="191"/>
                                    <a:pt x="246" y="195"/>
                                    <a:pt x="246" y="198"/>
                                  </a:cubicBezTo>
                                  <a:cubicBezTo>
                                    <a:pt x="242" y="257"/>
                                    <a:pt x="198" y="292"/>
                                    <a:pt x="151" y="292"/>
                                  </a:cubicBezTo>
                                  <a:cubicBezTo>
                                    <a:pt x="126" y="292"/>
                                    <a:pt x="43" y="277"/>
                                    <a:pt x="43" y="154"/>
                                  </a:cubicBezTo>
                                  <a:cubicBezTo>
                                    <a:pt x="43" y="28"/>
                                    <a:pt x="125" y="14"/>
                                    <a:pt x="151" y="14"/>
                                  </a:cubicBezTo>
                                  <a:cubicBezTo>
                                    <a:pt x="197" y="14"/>
                                    <a:pt x="234" y="52"/>
                                    <a:pt x="242" y="113"/>
                                  </a:cubicBezTo>
                                  <a:cubicBezTo>
                                    <a:pt x="243" y="119"/>
                                    <a:pt x="243" y="120"/>
                                    <a:pt x="249" y="120"/>
                                  </a:cubicBezTo>
                                  <a:cubicBezTo>
                                    <a:pt x="256" y="120"/>
                                    <a:pt x="256" y="119"/>
                                    <a:pt x="256" y="110"/>
                                  </a:cubicBezTo>
                                  <a:cubicBezTo>
                                    <a:pt x="256" y="76"/>
                                    <a:pt x="256" y="44"/>
                                    <a:pt x="256" y="10"/>
                                  </a:cubicBezTo>
                                  <a:cubicBezTo>
                                    <a:pt x="256" y="3"/>
                                    <a:pt x="256" y="0"/>
                                    <a:pt x="252" y="0"/>
                                  </a:cubicBezTo>
                                  <a:cubicBezTo>
                                    <a:pt x="249" y="0"/>
                                    <a:pt x="248" y="0"/>
                                    <a:pt x="244" y="5"/>
                                  </a:cubicBezTo>
                                  <a:cubicBezTo>
                                    <a:pt x="237" y="16"/>
                                    <a:pt x="231" y="26"/>
                                    <a:pt x="224" y="36"/>
                                  </a:cubicBezTo>
                                  <a:cubicBezTo>
                                    <a:pt x="209" y="22"/>
                                    <a:pt x="187" y="0"/>
                                    <a:pt x="146" y="0"/>
                                  </a:cubicBezTo>
                                  <a:cubicBezTo>
                                    <a:pt x="67" y="0"/>
                                    <a:pt x="0" y="68"/>
                                    <a:pt x="0" y="153"/>
                                  </a:cubicBezTo>
                                  <a:close/>
                                </a:path>
                              </a:pathLst>
                            </a:custGeom>
                            <a:solidFill>
                              <a:srgbClr val="000000"/>
                            </a:solidFill>
                            <a:ln w="0">
                              <a:noFill/>
                            </a:ln>
                          </wps:spPr>
                          <wps:bodyPr/>
                        </wps:wsp>
                        <wps:wsp>
                          <wps:cNvSpPr/>
                          <wps:spPr>
                            <a:xfrm>
                              <a:off x="2683440" y="64080"/>
                              <a:ext cx="63360" cy="72360"/>
                            </a:xfrm>
                            <a:custGeom>
                              <a:avLst/>
                              <a:gdLst/>
                              <a:ahLst/>
                              <a:rect l="0" t="0" r="r" b="b"/>
                              <a:pathLst>
                                <a:path w="176" h="201">
                                  <a:moveTo>
                                    <a:pt x="176" y="124"/>
                                  </a:moveTo>
                                  <a:cubicBezTo>
                                    <a:pt x="173" y="124"/>
                                    <a:pt x="170" y="124"/>
                                    <a:pt x="167" y="124"/>
                                  </a:cubicBezTo>
                                  <a:cubicBezTo>
                                    <a:pt x="163" y="153"/>
                                    <a:pt x="158" y="191"/>
                                    <a:pt x="103" y="191"/>
                                  </a:cubicBezTo>
                                  <a:cubicBezTo>
                                    <a:pt x="94" y="191"/>
                                    <a:pt x="83" y="191"/>
                                    <a:pt x="73" y="191"/>
                                  </a:cubicBezTo>
                                  <a:cubicBezTo>
                                    <a:pt x="60" y="191"/>
                                    <a:pt x="59" y="189"/>
                                    <a:pt x="59" y="179"/>
                                  </a:cubicBezTo>
                                  <a:cubicBezTo>
                                    <a:pt x="59" y="128"/>
                                    <a:pt x="59" y="76"/>
                                    <a:pt x="59" y="25"/>
                                  </a:cubicBezTo>
                                  <a:cubicBezTo>
                                    <a:pt x="59" y="15"/>
                                    <a:pt x="59" y="12"/>
                                    <a:pt x="86" y="12"/>
                                  </a:cubicBezTo>
                                  <a:cubicBezTo>
                                    <a:pt x="90" y="12"/>
                                    <a:pt x="94" y="12"/>
                                    <a:pt x="97" y="12"/>
                                  </a:cubicBezTo>
                                  <a:cubicBezTo>
                                    <a:pt x="97" y="8"/>
                                    <a:pt x="97" y="4"/>
                                    <a:pt x="97" y="1"/>
                                  </a:cubicBezTo>
                                  <a:cubicBezTo>
                                    <a:pt x="91" y="1"/>
                                    <a:pt x="53" y="2"/>
                                    <a:pt x="46" y="2"/>
                                  </a:cubicBezTo>
                                  <a:cubicBezTo>
                                    <a:pt x="35" y="2"/>
                                    <a:pt x="16" y="1"/>
                                    <a:pt x="1" y="1"/>
                                  </a:cubicBezTo>
                                  <a:cubicBezTo>
                                    <a:pt x="1" y="4"/>
                                    <a:pt x="1" y="8"/>
                                    <a:pt x="1" y="12"/>
                                  </a:cubicBezTo>
                                  <a:cubicBezTo>
                                    <a:pt x="4" y="12"/>
                                    <a:pt x="6" y="12"/>
                                    <a:pt x="8" y="12"/>
                                  </a:cubicBezTo>
                                  <a:cubicBezTo>
                                    <a:pt x="30" y="12"/>
                                    <a:pt x="31" y="14"/>
                                    <a:pt x="31" y="25"/>
                                  </a:cubicBezTo>
                                  <a:cubicBezTo>
                                    <a:pt x="31" y="76"/>
                                    <a:pt x="31" y="127"/>
                                    <a:pt x="31" y="178"/>
                                  </a:cubicBezTo>
                                  <a:cubicBezTo>
                                    <a:pt x="31" y="188"/>
                                    <a:pt x="30" y="191"/>
                                    <a:pt x="8" y="191"/>
                                  </a:cubicBezTo>
                                  <a:cubicBezTo>
                                    <a:pt x="6" y="191"/>
                                    <a:pt x="4" y="191"/>
                                    <a:pt x="1" y="191"/>
                                  </a:cubicBezTo>
                                  <a:cubicBezTo>
                                    <a:pt x="1" y="195"/>
                                    <a:pt x="1" y="199"/>
                                    <a:pt x="1" y="202"/>
                                  </a:cubicBezTo>
                                  <a:cubicBezTo>
                                    <a:pt x="56" y="202"/>
                                    <a:pt x="113" y="202"/>
                                    <a:pt x="168" y="202"/>
                                  </a:cubicBezTo>
                                  <a:cubicBezTo>
                                    <a:pt x="170" y="176"/>
                                    <a:pt x="174" y="149"/>
                                    <a:pt x="176" y="124"/>
                                  </a:cubicBezTo>
                                  <a:close/>
                                </a:path>
                              </a:pathLst>
                            </a:custGeom>
                            <a:solidFill>
                              <a:srgbClr val="000000"/>
                            </a:solidFill>
                            <a:ln w="0">
                              <a:noFill/>
                            </a:ln>
                          </wps:spPr>
                          <wps:bodyPr/>
                        </wps:wsp>
                        <wps:wsp>
                          <wps:cNvSpPr/>
                          <wps:spPr>
                            <a:xfrm>
                              <a:off x="2758320" y="88920"/>
                              <a:ext cx="53280" cy="48240"/>
                            </a:xfrm>
                            <a:custGeom>
                              <a:avLst/>
                              <a:gdLst/>
                              <a:ahLst/>
                              <a:rect l="0" t="0" r="r" b="b"/>
                              <a:pathLst>
                                <a:path w="148" h="134">
                                  <a:moveTo>
                                    <a:pt x="116" y="53"/>
                                  </a:moveTo>
                                  <a:cubicBezTo>
                                    <a:pt x="116" y="37"/>
                                    <a:pt x="116" y="26"/>
                                    <a:pt x="103" y="16"/>
                                  </a:cubicBezTo>
                                  <a:cubicBezTo>
                                    <a:pt x="91" y="5"/>
                                    <a:pt x="76" y="0"/>
                                    <a:pt x="60" y="0"/>
                                  </a:cubicBezTo>
                                  <a:cubicBezTo>
                                    <a:pt x="31" y="0"/>
                                    <a:pt x="12" y="11"/>
                                    <a:pt x="12" y="29"/>
                                  </a:cubicBezTo>
                                  <a:cubicBezTo>
                                    <a:pt x="12" y="38"/>
                                    <a:pt x="18" y="43"/>
                                    <a:pt x="26" y="43"/>
                                  </a:cubicBezTo>
                                  <a:cubicBezTo>
                                    <a:pt x="33" y="43"/>
                                    <a:pt x="39" y="37"/>
                                    <a:pt x="39" y="30"/>
                                  </a:cubicBezTo>
                                  <a:cubicBezTo>
                                    <a:pt x="39" y="24"/>
                                    <a:pt x="37" y="18"/>
                                    <a:pt x="28" y="16"/>
                                  </a:cubicBezTo>
                                  <a:cubicBezTo>
                                    <a:pt x="39" y="8"/>
                                    <a:pt x="57" y="8"/>
                                    <a:pt x="58" y="8"/>
                                  </a:cubicBezTo>
                                  <a:cubicBezTo>
                                    <a:pt x="75" y="8"/>
                                    <a:pt x="93" y="19"/>
                                    <a:pt x="93" y="44"/>
                                  </a:cubicBezTo>
                                  <a:cubicBezTo>
                                    <a:pt x="93" y="47"/>
                                    <a:pt x="93" y="50"/>
                                    <a:pt x="93" y="53"/>
                                  </a:cubicBezTo>
                                  <a:cubicBezTo>
                                    <a:pt x="76" y="54"/>
                                    <a:pt x="57" y="55"/>
                                    <a:pt x="36" y="62"/>
                                  </a:cubicBezTo>
                                  <a:cubicBezTo>
                                    <a:pt x="9" y="72"/>
                                    <a:pt x="1" y="89"/>
                                    <a:pt x="1" y="102"/>
                                  </a:cubicBezTo>
                                  <a:cubicBezTo>
                                    <a:pt x="1" y="127"/>
                                    <a:pt x="32" y="134"/>
                                    <a:pt x="52" y="134"/>
                                  </a:cubicBezTo>
                                  <a:cubicBezTo>
                                    <a:pt x="76" y="134"/>
                                    <a:pt x="90" y="121"/>
                                    <a:pt x="97" y="110"/>
                                  </a:cubicBezTo>
                                  <a:cubicBezTo>
                                    <a:pt x="98" y="122"/>
                                    <a:pt x="105" y="133"/>
                                    <a:pt x="120" y="133"/>
                                  </a:cubicBezTo>
                                  <a:cubicBezTo>
                                    <a:pt x="129" y="124"/>
                                    <a:pt x="148" y="133"/>
                                    <a:pt x="148" y="106"/>
                                  </a:cubicBezTo>
                                  <a:cubicBezTo>
                                    <a:pt x="148" y="100"/>
                                    <a:pt x="148" y="94"/>
                                    <a:pt x="148" y="89"/>
                                  </a:cubicBezTo>
                                  <a:cubicBezTo>
                                    <a:pt x="145" y="89"/>
                                    <a:pt x="141" y="89"/>
                                    <a:pt x="138" y="89"/>
                                  </a:cubicBezTo>
                                  <a:cubicBezTo>
                                    <a:pt x="138" y="94"/>
                                    <a:pt x="138" y="98"/>
                                    <a:pt x="138" y="104"/>
                                  </a:cubicBezTo>
                                  <a:cubicBezTo>
                                    <a:pt x="138" y="108"/>
                                    <a:pt x="138" y="122"/>
                                    <a:pt x="127" y="122"/>
                                  </a:cubicBezTo>
                                  <a:cubicBezTo>
                                    <a:pt x="116" y="122"/>
                                    <a:pt x="116" y="108"/>
                                    <a:pt x="116" y="104"/>
                                  </a:cubicBezTo>
                                  <a:cubicBezTo>
                                    <a:pt x="116" y="86"/>
                                    <a:pt x="116" y="70"/>
                                    <a:pt x="116" y="53"/>
                                  </a:cubicBezTo>
                                  <a:moveTo>
                                    <a:pt x="93" y="90"/>
                                  </a:moveTo>
                                  <a:cubicBezTo>
                                    <a:pt x="93" y="119"/>
                                    <a:pt x="68" y="126"/>
                                    <a:pt x="55" y="126"/>
                                  </a:cubicBezTo>
                                  <a:cubicBezTo>
                                    <a:pt x="40" y="126"/>
                                    <a:pt x="26" y="116"/>
                                    <a:pt x="26" y="102"/>
                                  </a:cubicBezTo>
                                  <a:cubicBezTo>
                                    <a:pt x="26" y="85"/>
                                    <a:pt x="40" y="64"/>
                                    <a:pt x="93" y="61"/>
                                  </a:cubicBezTo>
                                  <a:cubicBezTo>
                                    <a:pt x="93" y="71"/>
                                    <a:pt x="93" y="80"/>
                                    <a:pt x="93" y="90"/>
                                  </a:cubicBezTo>
                                  <a:close/>
                                </a:path>
                              </a:pathLst>
                            </a:custGeom>
                            <a:solidFill>
                              <a:srgbClr val="000000"/>
                            </a:solidFill>
                            <a:ln w="0">
                              <a:noFill/>
                            </a:ln>
                          </wps:spPr>
                          <wps:bodyPr/>
                        </wps:wsp>
                        <wps:wsp>
                          <wps:cNvSpPr/>
                          <wps:spPr>
                            <a:xfrm>
                              <a:off x="2816280" y="71640"/>
                              <a:ext cx="36720" cy="65880"/>
                            </a:xfrm>
                            <a:custGeom>
                              <a:avLst/>
                              <a:gdLst/>
                              <a:ahLst/>
                              <a:rect l="0" t="0" r="r" b="b"/>
                              <a:pathLst>
                                <a:path w="102" h="183">
                                  <a:moveTo>
                                    <a:pt x="51" y="64"/>
                                  </a:moveTo>
                                  <a:cubicBezTo>
                                    <a:pt x="67" y="64"/>
                                    <a:pt x="81" y="64"/>
                                    <a:pt x="97" y="64"/>
                                  </a:cubicBezTo>
                                  <a:cubicBezTo>
                                    <a:pt x="97" y="60"/>
                                    <a:pt x="97" y="57"/>
                                    <a:pt x="97" y="53"/>
                                  </a:cubicBezTo>
                                  <a:cubicBezTo>
                                    <a:pt x="81" y="53"/>
                                    <a:pt x="67" y="53"/>
                                    <a:pt x="51" y="53"/>
                                  </a:cubicBezTo>
                                  <a:cubicBezTo>
                                    <a:pt x="51" y="35"/>
                                    <a:pt x="51" y="17"/>
                                    <a:pt x="51" y="-1"/>
                                  </a:cubicBezTo>
                                  <a:cubicBezTo>
                                    <a:pt x="47" y="-1"/>
                                    <a:pt x="45" y="-1"/>
                                    <a:pt x="41" y="-1"/>
                                  </a:cubicBezTo>
                                  <a:cubicBezTo>
                                    <a:pt x="40" y="25"/>
                                    <a:pt x="28" y="54"/>
                                    <a:pt x="1" y="55"/>
                                  </a:cubicBezTo>
                                  <a:cubicBezTo>
                                    <a:pt x="1" y="58"/>
                                    <a:pt x="1" y="61"/>
                                    <a:pt x="1" y="64"/>
                                  </a:cubicBezTo>
                                  <a:cubicBezTo>
                                    <a:pt x="10" y="64"/>
                                    <a:pt x="19" y="64"/>
                                    <a:pt x="28" y="64"/>
                                  </a:cubicBezTo>
                                  <a:cubicBezTo>
                                    <a:pt x="28" y="90"/>
                                    <a:pt x="28" y="117"/>
                                    <a:pt x="28" y="143"/>
                                  </a:cubicBezTo>
                                  <a:cubicBezTo>
                                    <a:pt x="28" y="177"/>
                                    <a:pt x="52" y="183"/>
                                    <a:pt x="69" y="183"/>
                                  </a:cubicBezTo>
                                  <a:cubicBezTo>
                                    <a:pt x="89" y="183"/>
                                    <a:pt x="103" y="166"/>
                                    <a:pt x="103" y="143"/>
                                  </a:cubicBezTo>
                                  <a:cubicBezTo>
                                    <a:pt x="103" y="137"/>
                                    <a:pt x="103" y="131"/>
                                    <a:pt x="103" y="126"/>
                                  </a:cubicBezTo>
                                  <a:cubicBezTo>
                                    <a:pt x="99" y="126"/>
                                    <a:pt x="97" y="126"/>
                                    <a:pt x="93" y="126"/>
                                  </a:cubicBezTo>
                                  <a:cubicBezTo>
                                    <a:pt x="93" y="131"/>
                                    <a:pt x="93" y="137"/>
                                    <a:pt x="93" y="143"/>
                                  </a:cubicBezTo>
                                  <a:cubicBezTo>
                                    <a:pt x="93" y="162"/>
                                    <a:pt x="83" y="173"/>
                                    <a:pt x="71" y="173"/>
                                  </a:cubicBezTo>
                                  <a:cubicBezTo>
                                    <a:pt x="51" y="173"/>
                                    <a:pt x="51" y="149"/>
                                    <a:pt x="51" y="143"/>
                                  </a:cubicBezTo>
                                  <a:cubicBezTo>
                                    <a:pt x="51" y="117"/>
                                    <a:pt x="51" y="90"/>
                                    <a:pt x="51" y="64"/>
                                  </a:cubicBezTo>
                                  <a:close/>
                                </a:path>
                              </a:pathLst>
                            </a:custGeom>
                            <a:solidFill>
                              <a:srgbClr val="000000"/>
                            </a:solidFill>
                            <a:ln w="0">
                              <a:noFill/>
                            </a:ln>
                          </wps:spPr>
                          <wps:bodyPr/>
                        </wps:wsp>
                        <wps:wsp>
                          <wps:cNvSpPr/>
                          <wps:spPr>
                            <a:xfrm>
                              <a:off x="2864520" y="88920"/>
                              <a:ext cx="46440" cy="48240"/>
                            </a:xfrm>
                            <a:custGeom>
                              <a:avLst/>
                              <a:gdLst/>
                              <a:ahLst/>
                              <a:rect l="0" t="0" r="r" b="b"/>
                              <a:pathLst>
                                <a:path w="129" h="134">
                                  <a:moveTo>
                                    <a:pt x="120" y="65"/>
                                  </a:moveTo>
                                  <a:cubicBezTo>
                                    <a:pt x="126" y="65"/>
                                    <a:pt x="128" y="65"/>
                                    <a:pt x="128" y="58"/>
                                  </a:cubicBezTo>
                                  <a:cubicBezTo>
                                    <a:pt x="128" y="32"/>
                                    <a:pt x="114" y="0"/>
                                    <a:pt x="69" y="0"/>
                                  </a:cubicBezTo>
                                  <a:cubicBezTo>
                                    <a:pt x="31" y="0"/>
                                    <a:pt x="1" y="31"/>
                                    <a:pt x="1" y="67"/>
                                  </a:cubicBezTo>
                                  <a:cubicBezTo>
                                    <a:pt x="1" y="104"/>
                                    <a:pt x="33" y="134"/>
                                    <a:pt x="73" y="134"/>
                                  </a:cubicBezTo>
                                  <a:cubicBezTo>
                                    <a:pt x="113" y="134"/>
                                    <a:pt x="128" y="103"/>
                                    <a:pt x="128" y="96"/>
                                  </a:cubicBezTo>
                                  <a:cubicBezTo>
                                    <a:pt x="128" y="95"/>
                                    <a:pt x="127" y="92"/>
                                    <a:pt x="122" y="92"/>
                                  </a:cubicBezTo>
                                  <a:cubicBezTo>
                                    <a:pt x="119" y="92"/>
                                    <a:pt x="119" y="94"/>
                                    <a:pt x="117" y="97"/>
                                  </a:cubicBezTo>
                                  <a:cubicBezTo>
                                    <a:pt x="108" y="121"/>
                                    <a:pt x="86" y="125"/>
                                    <a:pt x="75" y="125"/>
                                  </a:cubicBezTo>
                                  <a:cubicBezTo>
                                    <a:pt x="61" y="125"/>
                                    <a:pt x="48" y="119"/>
                                    <a:pt x="39" y="108"/>
                                  </a:cubicBezTo>
                                  <a:cubicBezTo>
                                    <a:pt x="29" y="94"/>
                                    <a:pt x="27" y="76"/>
                                    <a:pt x="27" y="65"/>
                                  </a:cubicBezTo>
                                  <a:cubicBezTo>
                                    <a:pt x="59" y="65"/>
                                    <a:pt x="89" y="65"/>
                                    <a:pt x="120" y="65"/>
                                  </a:cubicBezTo>
                                  <a:moveTo>
                                    <a:pt x="29" y="56"/>
                                  </a:moveTo>
                                  <a:cubicBezTo>
                                    <a:pt x="31" y="16"/>
                                    <a:pt x="59" y="8"/>
                                    <a:pt x="69" y="8"/>
                                  </a:cubicBezTo>
                                  <a:cubicBezTo>
                                    <a:pt x="105" y="8"/>
                                    <a:pt x="107" y="49"/>
                                    <a:pt x="107" y="56"/>
                                  </a:cubicBezTo>
                                  <a:cubicBezTo>
                                    <a:pt x="80" y="56"/>
                                    <a:pt x="55" y="56"/>
                                    <a:pt x="29" y="56"/>
                                  </a:cubicBezTo>
                                  <a:close/>
                                </a:path>
                              </a:pathLst>
                            </a:custGeom>
                            <a:solidFill>
                              <a:srgbClr val="000000"/>
                            </a:solidFill>
                            <a:ln w="0">
                              <a:noFill/>
                            </a:ln>
                          </wps:spPr>
                          <wps:bodyPr/>
                        </wps:wsp>
                        <wps:wsp>
                          <wps:cNvSpPr/>
                          <wps:spPr>
                            <a:xfrm>
                              <a:off x="2919600" y="89640"/>
                              <a:ext cx="38160" cy="47160"/>
                            </a:xfrm>
                            <a:custGeom>
                              <a:avLst/>
                              <a:gdLst/>
                              <a:ahLst/>
                              <a:rect l="0" t="0" r="r" b="b"/>
                              <a:pathLst>
                                <a:path w="106" h="131">
                                  <a:moveTo>
                                    <a:pt x="45" y="63"/>
                                  </a:moveTo>
                                  <a:cubicBezTo>
                                    <a:pt x="45" y="38"/>
                                    <a:pt x="57" y="8"/>
                                    <a:pt x="84" y="8"/>
                                  </a:cubicBezTo>
                                  <a:cubicBezTo>
                                    <a:pt x="82" y="10"/>
                                    <a:pt x="80" y="14"/>
                                    <a:pt x="80" y="18"/>
                                  </a:cubicBezTo>
                                  <a:cubicBezTo>
                                    <a:pt x="80" y="28"/>
                                    <a:pt x="88" y="33"/>
                                    <a:pt x="93" y="33"/>
                                  </a:cubicBezTo>
                                  <a:cubicBezTo>
                                    <a:pt x="100" y="33"/>
                                    <a:pt x="107" y="28"/>
                                    <a:pt x="107" y="18"/>
                                  </a:cubicBezTo>
                                  <a:cubicBezTo>
                                    <a:pt x="107" y="9"/>
                                    <a:pt x="98" y="0"/>
                                    <a:pt x="83" y="0"/>
                                  </a:cubicBezTo>
                                  <a:cubicBezTo>
                                    <a:pt x="69" y="0"/>
                                    <a:pt x="52" y="9"/>
                                    <a:pt x="44" y="32"/>
                                  </a:cubicBezTo>
                                  <a:cubicBezTo>
                                    <a:pt x="44" y="21"/>
                                    <a:pt x="44" y="11"/>
                                    <a:pt x="44" y="0"/>
                                  </a:cubicBezTo>
                                  <a:cubicBezTo>
                                    <a:pt x="29" y="2"/>
                                    <a:pt x="15" y="2"/>
                                    <a:pt x="0" y="3"/>
                                  </a:cubicBezTo>
                                  <a:cubicBezTo>
                                    <a:pt x="0" y="6"/>
                                    <a:pt x="0" y="10"/>
                                    <a:pt x="0" y="14"/>
                                  </a:cubicBezTo>
                                  <a:cubicBezTo>
                                    <a:pt x="21" y="14"/>
                                    <a:pt x="23" y="16"/>
                                    <a:pt x="23" y="30"/>
                                  </a:cubicBezTo>
                                  <a:cubicBezTo>
                                    <a:pt x="23" y="56"/>
                                    <a:pt x="23" y="81"/>
                                    <a:pt x="23" y="106"/>
                                  </a:cubicBezTo>
                                  <a:cubicBezTo>
                                    <a:pt x="23" y="119"/>
                                    <a:pt x="20" y="119"/>
                                    <a:pt x="0" y="119"/>
                                  </a:cubicBezTo>
                                  <a:cubicBezTo>
                                    <a:pt x="0" y="123"/>
                                    <a:pt x="0" y="126"/>
                                    <a:pt x="0" y="130"/>
                                  </a:cubicBezTo>
                                  <a:cubicBezTo>
                                    <a:pt x="3" y="130"/>
                                    <a:pt x="22" y="129"/>
                                    <a:pt x="35" y="129"/>
                                  </a:cubicBezTo>
                                  <a:cubicBezTo>
                                    <a:pt x="47" y="129"/>
                                    <a:pt x="60" y="129"/>
                                    <a:pt x="72" y="130"/>
                                  </a:cubicBezTo>
                                  <a:cubicBezTo>
                                    <a:pt x="72" y="126"/>
                                    <a:pt x="72" y="123"/>
                                    <a:pt x="72" y="119"/>
                                  </a:cubicBezTo>
                                  <a:cubicBezTo>
                                    <a:pt x="71" y="119"/>
                                    <a:pt x="69" y="119"/>
                                    <a:pt x="68" y="119"/>
                                  </a:cubicBezTo>
                                  <a:cubicBezTo>
                                    <a:pt x="45" y="119"/>
                                    <a:pt x="45" y="116"/>
                                    <a:pt x="45" y="106"/>
                                  </a:cubicBezTo>
                                  <a:cubicBezTo>
                                    <a:pt x="45" y="92"/>
                                    <a:pt x="45" y="77"/>
                                    <a:pt x="45" y="63"/>
                                  </a:cubicBezTo>
                                  <a:close/>
                                </a:path>
                              </a:pathLst>
                            </a:custGeom>
                            <a:solidFill>
                              <a:srgbClr val="000000"/>
                            </a:solidFill>
                            <a:ln w="0">
                              <a:noFill/>
                            </a:ln>
                          </wps:spPr>
                          <wps:bodyPr/>
                        </wps:wsp>
                        <wps:wsp>
                          <wps:cNvSpPr/>
                          <wps:spPr>
                            <a:xfrm>
                              <a:off x="2967840" y="88920"/>
                              <a:ext cx="53280" cy="48240"/>
                            </a:xfrm>
                            <a:custGeom>
                              <a:avLst/>
                              <a:gdLst/>
                              <a:ahLst/>
                              <a:rect l="0" t="0" r="r" b="b"/>
                              <a:pathLst>
                                <a:path w="148" h="134">
                                  <a:moveTo>
                                    <a:pt x="116" y="53"/>
                                  </a:moveTo>
                                  <a:cubicBezTo>
                                    <a:pt x="116" y="37"/>
                                    <a:pt x="116" y="26"/>
                                    <a:pt x="103" y="16"/>
                                  </a:cubicBezTo>
                                  <a:cubicBezTo>
                                    <a:pt x="91" y="5"/>
                                    <a:pt x="76" y="0"/>
                                    <a:pt x="58" y="0"/>
                                  </a:cubicBezTo>
                                  <a:cubicBezTo>
                                    <a:pt x="31" y="0"/>
                                    <a:pt x="10" y="11"/>
                                    <a:pt x="10" y="29"/>
                                  </a:cubicBezTo>
                                  <a:cubicBezTo>
                                    <a:pt x="10" y="38"/>
                                    <a:pt x="18" y="43"/>
                                    <a:pt x="25" y="43"/>
                                  </a:cubicBezTo>
                                  <a:cubicBezTo>
                                    <a:pt x="33" y="43"/>
                                    <a:pt x="39" y="37"/>
                                    <a:pt x="39" y="30"/>
                                  </a:cubicBezTo>
                                  <a:cubicBezTo>
                                    <a:pt x="39" y="24"/>
                                    <a:pt x="37" y="18"/>
                                    <a:pt x="28" y="16"/>
                                  </a:cubicBezTo>
                                  <a:cubicBezTo>
                                    <a:pt x="39" y="8"/>
                                    <a:pt x="56" y="8"/>
                                    <a:pt x="58" y="8"/>
                                  </a:cubicBezTo>
                                  <a:cubicBezTo>
                                    <a:pt x="75" y="8"/>
                                    <a:pt x="93" y="19"/>
                                    <a:pt x="93" y="44"/>
                                  </a:cubicBezTo>
                                  <a:cubicBezTo>
                                    <a:pt x="93" y="47"/>
                                    <a:pt x="93" y="50"/>
                                    <a:pt x="93" y="53"/>
                                  </a:cubicBezTo>
                                  <a:cubicBezTo>
                                    <a:pt x="76" y="54"/>
                                    <a:pt x="57" y="55"/>
                                    <a:pt x="36" y="62"/>
                                  </a:cubicBezTo>
                                  <a:cubicBezTo>
                                    <a:pt x="9" y="72"/>
                                    <a:pt x="1" y="89"/>
                                    <a:pt x="1" y="102"/>
                                  </a:cubicBezTo>
                                  <a:cubicBezTo>
                                    <a:pt x="1" y="127"/>
                                    <a:pt x="31" y="134"/>
                                    <a:pt x="52" y="134"/>
                                  </a:cubicBezTo>
                                  <a:cubicBezTo>
                                    <a:pt x="75" y="134"/>
                                    <a:pt x="90" y="121"/>
                                    <a:pt x="96" y="110"/>
                                  </a:cubicBezTo>
                                  <a:cubicBezTo>
                                    <a:pt x="97" y="122"/>
                                    <a:pt x="105" y="133"/>
                                    <a:pt x="118" y="133"/>
                                  </a:cubicBezTo>
                                  <a:cubicBezTo>
                                    <a:pt x="120" y="133"/>
                                    <a:pt x="148" y="133"/>
                                    <a:pt x="148" y="106"/>
                                  </a:cubicBezTo>
                                  <a:cubicBezTo>
                                    <a:pt x="148" y="100"/>
                                    <a:pt x="148" y="94"/>
                                    <a:pt x="148" y="89"/>
                                  </a:cubicBezTo>
                                  <a:cubicBezTo>
                                    <a:pt x="145" y="89"/>
                                    <a:pt x="141" y="89"/>
                                    <a:pt x="138" y="89"/>
                                  </a:cubicBezTo>
                                  <a:cubicBezTo>
                                    <a:pt x="138" y="94"/>
                                    <a:pt x="138" y="98"/>
                                    <a:pt x="138" y="104"/>
                                  </a:cubicBezTo>
                                  <a:cubicBezTo>
                                    <a:pt x="138" y="108"/>
                                    <a:pt x="138" y="122"/>
                                    <a:pt x="127" y="122"/>
                                  </a:cubicBezTo>
                                  <a:cubicBezTo>
                                    <a:pt x="116" y="122"/>
                                    <a:pt x="116" y="108"/>
                                    <a:pt x="116" y="104"/>
                                  </a:cubicBezTo>
                                  <a:cubicBezTo>
                                    <a:pt x="116" y="86"/>
                                    <a:pt x="116" y="70"/>
                                    <a:pt x="116" y="53"/>
                                  </a:cubicBezTo>
                                  <a:moveTo>
                                    <a:pt x="93" y="90"/>
                                  </a:moveTo>
                                  <a:cubicBezTo>
                                    <a:pt x="93" y="119"/>
                                    <a:pt x="68" y="126"/>
                                    <a:pt x="55" y="126"/>
                                  </a:cubicBezTo>
                                  <a:cubicBezTo>
                                    <a:pt x="39" y="126"/>
                                    <a:pt x="25" y="116"/>
                                    <a:pt x="25" y="102"/>
                                  </a:cubicBezTo>
                                  <a:cubicBezTo>
                                    <a:pt x="25" y="85"/>
                                    <a:pt x="39" y="64"/>
                                    <a:pt x="93" y="61"/>
                                  </a:cubicBezTo>
                                  <a:cubicBezTo>
                                    <a:pt x="93" y="71"/>
                                    <a:pt x="93" y="80"/>
                                    <a:pt x="93" y="90"/>
                                  </a:cubicBezTo>
                                  <a:close/>
                                </a:path>
                              </a:pathLst>
                            </a:custGeom>
                            <a:solidFill>
                              <a:srgbClr val="000000"/>
                            </a:solidFill>
                            <a:ln w="0">
                              <a:noFill/>
                            </a:ln>
                          </wps:spPr>
                          <wps:bodyPr/>
                        </wps:wsp>
                        <wps:wsp>
                          <wps:cNvSpPr/>
                          <wps:spPr>
                            <a:xfrm>
                              <a:off x="3028320" y="63000"/>
                              <a:ext cx="24120" cy="73800"/>
                            </a:xfrm>
                            <a:custGeom>
                              <a:avLst/>
                              <a:gdLst/>
                              <a:ahLst/>
                              <a:rect l="0" t="0" r="r" b="b"/>
                              <a:pathLst>
                                <a:path w="67" h="205">
                                  <a:moveTo>
                                    <a:pt x="45" y="0"/>
                                  </a:moveTo>
                                  <a:cubicBezTo>
                                    <a:pt x="31" y="1"/>
                                    <a:pt x="15" y="3"/>
                                    <a:pt x="1" y="4"/>
                                  </a:cubicBezTo>
                                  <a:cubicBezTo>
                                    <a:pt x="1" y="7"/>
                                    <a:pt x="1" y="11"/>
                                    <a:pt x="1" y="15"/>
                                  </a:cubicBezTo>
                                  <a:cubicBezTo>
                                    <a:pt x="21" y="15"/>
                                    <a:pt x="24" y="17"/>
                                    <a:pt x="24" y="31"/>
                                  </a:cubicBezTo>
                                  <a:cubicBezTo>
                                    <a:pt x="24" y="80"/>
                                    <a:pt x="24" y="131"/>
                                    <a:pt x="24" y="181"/>
                                  </a:cubicBezTo>
                                  <a:cubicBezTo>
                                    <a:pt x="24" y="194"/>
                                    <a:pt x="20" y="194"/>
                                    <a:pt x="1" y="194"/>
                                  </a:cubicBezTo>
                                  <a:cubicBezTo>
                                    <a:pt x="1" y="198"/>
                                    <a:pt x="1" y="202"/>
                                    <a:pt x="1" y="205"/>
                                  </a:cubicBezTo>
                                  <a:cubicBezTo>
                                    <a:pt x="2" y="205"/>
                                    <a:pt x="22" y="204"/>
                                    <a:pt x="34" y="204"/>
                                  </a:cubicBezTo>
                                  <a:cubicBezTo>
                                    <a:pt x="45" y="204"/>
                                    <a:pt x="56" y="204"/>
                                    <a:pt x="67" y="205"/>
                                  </a:cubicBezTo>
                                  <a:cubicBezTo>
                                    <a:pt x="67" y="202"/>
                                    <a:pt x="67" y="198"/>
                                    <a:pt x="67" y="194"/>
                                  </a:cubicBezTo>
                                  <a:cubicBezTo>
                                    <a:pt x="48" y="194"/>
                                    <a:pt x="45" y="194"/>
                                    <a:pt x="45" y="181"/>
                                  </a:cubicBezTo>
                                  <a:cubicBezTo>
                                    <a:pt x="45" y="120"/>
                                    <a:pt x="45" y="60"/>
                                    <a:pt x="45" y="0"/>
                                  </a:cubicBezTo>
                                  <a:close/>
                                </a:path>
                              </a:pathLst>
                            </a:custGeom>
                            <a:solidFill>
                              <a:srgbClr val="000000"/>
                            </a:solidFill>
                            <a:ln w="0">
                              <a:noFill/>
                            </a:ln>
                          </wps:spPr>
                          <wps:bodyPr/>
                        </wps:wsp>
                        <wps:wsp>
                          <wps:cNvSpPr/>
                          <wps:spPr>
                            <a:xfrm>
                              <a:off x="3079800" y="0"/>
                              <a:ext cx="34920" cy="151200"/>
                            </a:xfrm>
                            <a:custGeom>
                              <a:avLst/>
                              <a:gdLst/>
                              <a:ahLst/>
                              <a:rect l="0" t="0" r="r" b="b"/>
                              <a:pathLst>
                                <a:path w="97" h="420">
                                  <a:moveTo>
                                    <a:pt x="98" y="416"/>
                                  </a:moveTo>
                                  <a:cubicBezTo>
                                    <a:pt x="98" y="415"/>
                                    <a:pt x="98" y="415"/>
                                    <a:pt x="91" y="408"/>
                                  </a:cubicBezTo>
                                  <a:cubicBezTo>
                                    <a:pt x="38" y="354"/>
                                    <a:pt x="25" y="275"/>
                                    <a:pt x="25" y="211"/>
                                  </a:cubicBezTo>
                                  <a:cubicBezTo>
                                    <a:pt x="25" y="138"/>
                                    <a:pt x="40" y="65"/>
                                    <a:pt x="92" y="13"/>
                                  </a:cubicBezTo>
                                  <a:cubicBezTo>
                                    <a:pt x="98" y="7"/>
                                    <a:pt x="98" y="7"/>
                                    <a:pt x="98" y="6"/>
                                  </a:cubicBezTo>
                                  <a:cubicBezTo>
                                    <a:pt x="98" y="2"/>
                                    <a:pt x="95" y="1"/>
                                    <a:pt x="93" y="1"/>
                                  </a:cubicBezTo>
                                  <a:cubicBezTo>
                                    <a:pt x="89" y="1"/>
                                    <a:pt x="51" y="30"/>
                                    <a:pt x="26" y="84"/>
                                  </a:cubicBezTo>
                                  <a:cubicBezTo>
                                    <a:pt x="4" y="130"/>
                                    <a:pt x="-1" y="176"/>
                                    <a:pt x="-1" y="211"/>
                                  </a:cubicBezTo>
                                  <a:cubicBezTo>
                                    <a:pt x="-1" y="243"/>
                                    <a:pt x="4" y="294"/>
                                    <a:pt x="27" y="342"/>
                                  </a:cubicBezTo>
                                  <a:cubicBezTo>
                                    <a:pt x="52" y="393"/>
                                    <a:pt x="89" y="421"/>
                                    <a:pt x="93" y="421"/>
                                  </a:cubicBezTo>
                                  <a:cubicBezTo>
                                    <a:pt x="95" y="421"/>
                                    <a:pt x="98" y="420"/>
                                    <a:pt x="98" y="416"/>
                                  </a:cubicBezTo>
                                  <a:close/>
                                </a:path>
                              </a:pathLst>
                            </a:custGeom>
                            <a:solidFill>
                              <a:srgbClr val="000000"/>
                            </a:solidFill>
                            <a:ln w="0">
                              <a:noFill/>
                            </a:ln>
                          </wps:spPr>
                          <wps:bodyPr/>
                        </wps:wsp>
                        <wps:wsp>
                          <wps:cNvSpPr/>
                          <wps:spPr>
                            <a:xfrm>
                              <a:off x="3128040" y="47160"/>
                              <a:ext cx="61560" cy="68760"/>
                            </a:xfrm>
                            <a:custGeom>
                              <a:avLst/>
                              <a:gdLst/>
                              <a:ahLst/>
                              <a:rect l="0" t="0" r="r" b="b"/>
                              <a:pathLst>
                                <a:path w="171" h="191">
                                  <a:moveTo>
                                    <a:pt x="25" y="160"/>
                                  </a:moveTo>
                                  <a:cubicBezTo>
                                    <a:pt x="24" y="168"/>
                                    <a:pt x="21" y="177"/>
                                    <a:pt x="21" y="180"/>
                                  </a:cubicBezTo>
                                  <a:cubicBezTo>
                                    <a:pt x="21" y="187"/>
                                    <a:pt x="27" y="190"/>
                                    <a:pt x="33" y="190"/>
                                  </a:cubicBezTo>
                                  <a:cubicBezTo>
                                    <a:pt x="38" y="190"/>
                                    <a:pt x="47" y="187"/>
                                    <a:pt x="49" y="178"/>
                                  </a:cubicBezTo>
                                  <a:cubicBezTo>
                                    <a:pt x="50" y="177"/>
                                    <a:pt x="65" y="120"/>
                                    <a:pt x="66" y="112"/>
                                  </a:cubicBezTo>
                                  <a:cubicBezTo>
                                    <a:pt x="69" y="98"/>
                                    <a:pt x="77" y="69"/>
                                    <a:pt x="79" y="57"/>
                                  </a:cubicBezTo>
                                  <a:cubicBezTo>
                                    <a:pt x="81" y="53"/>
                                    <a:pt x="93" y="32"/>
                                    <a:pt x="103" y="23"/>
                                  </a:cubicBezTo>
                                  <a:cubicBezTo>
                                    <a:pt x="107" y="20"/>
                                    <a:pt x="119" y="9"/>
                                    <a:pt x="137" y="9"/>
                                  </a:cubicBezTo>
                                  <a:cubicBezTo>
                                    <a:pt x="147" y="9"/>
                                    <a:pt x="149" y="13"/>
                                    <a:pt x="155" y="14"/>
                                  </a:cubicBezTo>
                                  <a:cubicBezTo>
                                    <a:pt x="141" y="17"/>
                                    <a:pt x="133" y="26"/>
                                    <a:pt x="133" y="37"/>
                                  </a:cubicBezTo>
                                  <a:cubicBezTo>
                                    <a:pt x="133" y="44"/>
                                    <a:pt x="137" y="53"/>
                                    <a:pt x="149" y="53"/>
                                  </a:cubicBezTo>
                                  <a:cubicBezTo>
                                    <a:pt x="159" y="53"/>
                                    <a:pt x="171" y="43"/>
                                    <a:pt x="171" y="27"/>
                                  </a:cubicBezTo>
                                  <a:cubicBezTo>
                                    <a:pt x="171" y="13"/>
                                    <a:pt x="158" y="0"/>
                                    <a:pt x="137" y="0"/>
                                  </a:cubicBezTo>
                                  <a:cubicBezTo>
                                    <a:pt x="109" y="0"/>
                                    <a:pt x="91" y="20"/>
                                    <a:pt x="83" y="32"/>
                                  </a:cubicBezTo>
                                  <a:cubicBezTo>
                                    <a:pt x="79" y="13"/>
                                    <a:pt x="65" y="0"/>
                                    <a:pt x="44" y="0"/>
                                  </a:cubicBezTo>
                                  <a:cubicBezTo>
                                    <a:pt x="25" y="0"/>
                                    <a:pt x="17" y="17"/>
                                    <a:pt x="13" y="24"/>
                                  </a:cubicBezTo>
                                  <a:cubicBezTo>
                                    <a:pt x="6" y="38"/>
                                    <a:pt x="0" y="63"/>
                                    <a:pt x="0" y="65"/>
                                  </a:cubicBezTo>
                                  <a:cubicBezTo>
                                    <a:pt x="0" y="69"/>
                                    <a:pt x="3" y="68"/>
                                    <a:pt x="5" y="69"/>
                                  </a:cubicBezTo>
                                  <a:cubicBezTo>
                                    <a:pt x="9" y="69"/>
                                    <a:pt x="9" y="68"/>
                                    <a:pt x="12" y="60"/>
                                  </a:cubicBezTo>
                                  <a:cubicBezTo>
                                    <a:pt x="19" y="30"/>
                                    <a:pt x="27" y="9"/>
                                    <a:pt x="43" y="9"/>
                                  </a:cubicBezTo>
                                  <a:cubicBezTo>
                                    <a:pt x="50" y="9"/>
                                    <a:pt x="56" y="13"/>
                                    <a:pt x="56" y="29"/>
                                  </a:cubicBezTo>
                                  <a:cubicBezTo>
                                    <a:pt x="56" y="37"/>
                                    <a:pt x="55" y="42"/>
                                    <a:pt x="49" y="63"/>
                                  </a:cubicBezTo>
                                  <a:cubicBezTo>
                                    <a:pt x="41" y="96"/>
                                    <a:pt x="33" y="128"/>
                                    <a:pt x="25" y="160"/>
                                  </a:cubicBezTo>
                                  <a:close/>
                                </a:path>
                              </a:pathLst>
                            </a:custGeom>
                            <a:solidFill>
                              <a:srgbClr val="000000"/>
                            </a:solidFill>
                            <a:ln w="0">
                              <a:noFill/>
                            </a:ln>
                          </wps:spPr>
                          <wps:bodyPr/>
                        </wps:wsp>
                        <wps:wsp>
                          <wps:cNvSpPr/>
                          <wps:spPr>
                            <a:xfrm>
                              <a:off x="3197160" y="89640"/>
                              <a:ext cx="49680" cy="47520"/>
                            </a:xfrm>
                            <a:custGeom>
                              <a:avLst/>
                              <a:gdLst/>
                              <a:ahLst/>
                              <a:rect l="0" t="0" r="r" b="b"/>
                              <a:pathLst>
                                <a:path w="138" h="132">
                                  <a:moveTo>
                                    <a:pt x="55" y="70"/>
                                  </a:moveTo>
                                  <a:cubicBezTo>
                                    <a:pt x="56" y="69"/>
                                    <a:pt x="62" y="42"/>
                                    <a:pt x="63" y="40"/>
                                  </a:cubicBezTo>
                                  <a:cubicBezTo>
                                    <a:pt x="63" y="38"/>
                                    <a:pt x="72" y="23"/>
                                    <a:pt x="81" y="16"/>
                                  </a:cubicBezTo>
                                  <a:cubicBezTo>
                                    <a:pt x="85" y="14"/>
                                    <a:pt x="93" y="8"/>
                                    <a:pt x="105" y="8"/>
                                  </a:cubicBezTo>
                                  <a:cubicBezTo>
                                    <a:pt x="109" y="8"/>
                                    <a:pt x="116" y="9"/>
                                    <a:pt x="122" y="12"/>
                                  </a:cubicBezTo>
                                  <a:cubicBezTo>
                                    <a:pt x="113" y="15"/>
                                    <a:pt x="109" y="23"/>
                                    <a:pt x="109" y="28"/>
                                  </a:cubicBezTo>
                                  <a:cubicBezTo>
                                    <a:pt x="109" y="35"/>
                                    <a:pt x="114" y="39"/>
                                    <a:pt x="121" y="39"/>
                                  </a:cubicBezTo>
                                  <a:cubicBezTo>
                                    <a:pt x="127" y="39"/>
                                    <a:pt x="138" y="34"/>
                                    <a:pt x="138" y="21"/>
                                  </a:cubicBezTo>
                                  <a:cubicBezTo>
                                    <a:pt x="138" y="6"/>
                                    <a:pt x="121" y="0"/>
                                    <a:pt x="105" y="0"/>
                                  </a:cubicBezTo>
                                  <a:cubicBezTo>
                                    <a:pt x="91" y="0"/>
                                    <a:pt x="78" y="6"/>
                                    <a:pt x="65" y="21"/>
                                  </a:cubicBezTo>
                                  <a:cubicBezTo>
                                    <a:pt x="59" y="3"/>
                                    <a:pt x="41" y="0"/>
                                    <a:pt x="33" y="0"/>
                                  </a:cubicBezTo>
                                  <a:cubicBezTo>
                                    <a:pt x="23" y="0"/>
                                    <a:pt x="15" y="6"/>
                                    <a:pt x="11" y="15"/>
                                  </a:cubicBezTo>
                                  <a:cubicBezTo>
                                    <a:pt x="5" y="27"/>
                                    <a:pt x="0" y="44"/>
                                    <a:pt x="0" y="45"/>
                                  </a:cubicBezTo>
                                  <a:cubicBezTo>
                                    <a:pt x="0" y="48"/>
                                    <a:pt x="3" y="47"/>
                                    <a:pt x="5" y="48"/>
                                  </a:cubicBezTo>
                                  <a:cubicBezTo>
                                    <a:pt x="9" y="48"/>
                                    <a:pt x="9" y="48"/>
                                    <a:pt x="12" y="40"/>
                                  </a:cubicBezTo>
                                  <a:cubicBezTo>
                                    <a:pt x="15" y="22"/>
                                    <a:pt x="21" y="8"/>
                                    <a:pt x="33" y="8"/>
                                  </a:cubicBezTo>
                                  <a:cubicBezTo>
                                    <a:pt x="41" y="8"/>
                                    <a:pt x="43" y="15"/>
                                    <a:pt x="43" y="22"/>
                                  </a:cubicBezTo>
                                  <a:cubicBezTo>
                                    <a:pt x="43" y="28"/>
                                    <a:pt x="41" y="39"/>
                                    <a:pt x="38" y="47"/>
                                  </a:cubicBezTo>
                                  <a:cubicBezTo>
                                    <a:pt x="36" y="54"/>
                                    <a:pt x="33" y="66"/>
                                    <a:pt x="32" y="74"/>
                                  </a:cubicBezTo>
                                  <a:cubicBezTo>
                                    <a:pt x="29" y="86"/>
                                    <a:pt x="26" y="98"/>
                                    <a:pt x="23" y="111"/>
                                  </a:cubicBezTo>
                                  <a:cubicBezTo>
                                    <a:pt x="21" y="114"/>
                                    <a:pt x="20" y="118"/>
                                    <a:pt x="19" y="123"/>
                                  </a:cubicBezTo>
                                  <a:cubicBezTo>
                                    <a:pt x="19" y="130"/>
                                    <a:pt x="25" y="132"/>
                                    <a:pt x="30" y="132"/>
                                  </a:cubicBezTo>
                                  <a:cubicBezTo>
                                    <a:pt x="33" y="132"/>
                                    <a:pt x="39" y="130"/>
                                    <a:pt x="42" y="124"/>
                                  </a:cubicBezTo>
                                  <a:cubicBezTo>
                                    <a:pt x="43" y="123"/>
                                    <a:pt x="45" y="110"/>
                                    <a:pt x="48" y="102"/>
                                  </a:cubicBezTo>
                                  <a:cubicBezTo>
                                    <a:pt x="50" y="92"/>
                                    <a:pt x="53" y="81"/>
                                    <a:pt x="55" y="70"/>
                                  </a:cubicBezTo>
                                  <a:close/>
                                </a:path>
                              </a:pathLst>
                            </a:custGeom>
                            <a:solidFill>
                              <a:srgbClr val="000000"/>
                            </a:solidFill>
                            <a:ln w="0">
                              <a:noFill/>
                            </a:ln>
                          </wps:spPr>
                          <wps:bodyPr/>
                        </wps:wsp>
                        <wps:wsp>
                          <wps:cNvSpPr/>
                          <wps:spPr>
                            <a:xfrm>
                              <a:off x="3267720" y="0"/>
                              <a:ext cx="35640" cy="151200"/>
                            </a:xfrm>
                            <a:custGeom>
                              <a:avLst/>
                              <a:gdLst/>
                              <a:ahLst/>
                              <a:rect l="0" t="0" r="r" b="b"/>
                              <a:pathLst>
                                <a:path w="99" h="420">
                                  <a:moveTo>
                                    <a:pt x="99" y="211"/>
                                  </a:moveTo>
                                  <a:cubicBezTo>
                                    <a:pt x="99" y="179"/>
                                    <a:pt x="94" y="128"/>
                                    <a:pt x="71" y="80"/>
                                  </a:cubicBezTo>
                                  <a:cubicBezTo>
                                    <a:pt x="46" y="29"/>
                                    <a:pt x="9" y="1"/>
                                    <a:pt x="5" y="1"/>
                                  </a:cubicBezTo>
                                  <a:cubicBezTo>
                                    <a:pt x="3" y="1"/>
                                    <a:pt x="1" y="4"/>
                                    <a:pt x="1" y="6"/>
                                  </a:cubicBezTo>
                                  <a:cubicBezTo>
                                    <a:pt x="1" y="7"/>
                                    <a:pt x="1" y="7"/>
                                    <a:pt x="9" y="16"/>
                                  </a:cubicBezTo>
                                  <a:cubicBezTo>
                                    <a:pt x="50" y="56"/>
                                    <a:pt x="74" y="124"/>
                                    <a:pt x="74" y="211"/>
                                  </a:cubicBezTo>
                                  <a:cubicBezTo>
                                    <a:pt x="74" y="282"/>
                                    <a:pt x="58" y="356"/>
                                    <a:pt x="7" y="409"/>
                                  </a:cubicBezTo>
                                  <a:cubicBezTo>
                                    <a:pt x="1" y="415"/>
                                    <a:pt x="1" y="415"/>
                                    <a:pt x="1" y="416"/>
                                  </a:cubicBezTo>
                                  <a:cubicBezTo>
                                    <a:pt x="1" y="419"/>
                                    <a:pt x="3" y="421"/>
                                    <a:pt x="5" y="421"/>
                                  </a:cubicBezTo>
                                  <a:cubicBezTo>
                                    <a:pt x="9" y="421"/>
                                    <a:pt x="47" y="392"/>
                                    <a:pt x="73" y="338"/>
                                  </a:cubicBezTo>
                                  <a:cubicBezTo>
                                    <a:pt x="94" y="293"/>
                                    <a:pt x="99" y="246"/>
                                    <a:pt x="99" y="211"/>
                                  </a:cubicBezTo>
                                  <a:close/>
                                </a:path>
                              </a:pathLst>
                            </a:custGeom>
                            <a:solidFill>
                              <a:srgbClr val="000000"/>
                            </a:solidFill>
                            <a:ln w="0">
                              <a:noFill/>
                            </a:ln>
                          </wps:spPr>
                          <wps:bodyPr/>
                        </wps:wsp>
                        <wps:wsp>
                          <wps:cNvSpPr/>
                          <wps:spPr>
                            <a:xfrm>
                              <a:off x="3336120" y="0"/>
                              <a:ext cx="6480" cy="151200"/>
                            </a:xfrm>
                            <a:custGeom>
                              <a:avLst/>
                              <a:gdLst/>
                              <a:ahLst/>
                              <a:rect l="0" t="0" r="r" b="b"/>
                              <a:pathLst>
                                <a:path w="18" h="420">
                                  <a:moveTo>
                                    <a:pt x="18" y="17"/>
                                  </a:moveTo>
                                  <a:cubicBezTo>
                                    <a:pt x="18" y="10"/>
                                    <a:pt x="18" y="1"/>
                                    <a:pt x="10" y="1"/>
                                  </a:cubicBezTo>
                                  <a:cubicBezTo>
                                    <a:pt x="1" y="1"/>
                                    <a:pt x="1" y="10"/>
                                    <a:pt x="1" y="17"/>
                                  </a:cubicBezTo>
                                  <a:cubicBezTo>
                                    <a:pt x="1" y="146"/>
                                    <a:pt x="1" y="276"/>
                                    <a:pt x="1" y="405"/>
                                  </a:cubicBezTo>
                                  <a:cubicBezTo>
                                    <a:pt x="1" y="413"/>
                                    <a:pt x="1" y="421"/>
                                    <a:pt x="10" y="421"/>
                                  </a:cubicBezTo>
                                  <a:cubicBezTo>
                                    <a:pt x="18" y="421"/>
                                    <a:pt x="18" y="413"/>
                                    <a:pt x="18" y="405"/>
                                  </a:cubicBezTo>
                                  <a:cubicBezTo>
                                    <a:pt x="18" y="276"/>
                                    <a:pt x="18" y="146"/>
                                    <a:pt x="18" y="17"/>
                                  </a:cubicBezTo>
                                  <a:close/>
                                </a:path>
                              </a:pathLst>
                            </a:custGeom>
                            <a:solidFill>
                              <a:srgbClr val="000000"/>
                            </a:solidFill>
                            <a:ln w="0">
                              <a:noFill/>
                            </a:ln>
                          </wps:spPr>
                          <wps:bodyPr/>
                        </wps:wsp>
                      </wpg:wgp>
                    </a:graphicData>
                  </a:graphic>
                </wp:inline>
              </w:drawing>
            </mc:Choice>
            <mc:Fallback>
              <w:pict>
                <v:group id="shape_0" style="position:absolute;margin-left:0.05pt;margin-top:-8.95pt;width:263.1pt;height:12.35pt" coordorigin="1,-179" coordsize="5262,247">
                  <v:shape id="shape_0" coordsize="9264,395" path="m0,0c3088,0,6175,0,9263,0c9263,132,9263,262,9263,394c6175,394,3088,394,0,394c0,262,0,132,0,0e" fillcolor="white" stroked="f" o:allowincell="f" style="position:absolute;left:0;top:-166;width:5251;height:222;mso-wrap-style:none;v-text-anchor:middle">
                    <v:fill o:detectmouseclick="t" type="solid" color2="black"/>
                    <v:stroke color="#3465a4" joinstyle="bevel" endcap="flat"/>
                    <w10:wrap type="none"/>
                  </v:shape>
                  <v:shape id="shape_0" coordsize="257,306" path="m0,153c0,239,68,305,146,305c214,305,256,246,256,198c256,195,256,191,250,191c246,191,246,195,246,198c242,257,198,292,151,292c126,292,43,277,43,154c43,28,126,14,151,14c196,14,235,52,243,113c243,119,243,120,249,120c256,120,256,119,256,110c256,76,256,44,256,10c256,3,256,0,252,0c250,0,248,0,244,5c237,16,231,26,224,36c208,22,187,0,146,0c67,0,0,68,0,153e" fillcolor="black" stroked="f" o:allowincell="f" style="position:absolute;left:2;top:-168;width:144;height:172;mso-wrap-style:none;v-text-anchor:middle">
                    <v:fill o:detectmouseclick="t" type="solid" color2="white"/>
                    <v:stroke color="#3465a4" joinstyle="bevel" endcap="flat"/>
                    <w10:wrap type="none"/>
                  </v:shape>
                  <v:shape id="shape_0" coordsize="356,286" path="m86,8c83,0,80,0,71,0c47,0,24,0,0,0c0,5,0,8,0,13c4,13,6,13,10,13c43,13,43,17,43,32c43,102,43,172,43,241c43,253,43,272,0,272c0,277,0,282,0,285c14,285,35,284,49,284c62,284,84,285,98,285c98,282,98,277,98,272c55,272,55,253,55,241c55,167,55,91,55,16c89,102,124,190,157,276c160,282,162,285,166,285c170,285,172,282,173,277c208,190,242,101,277,13c277,94,277,174,277,253c277,267,277,272,244,272c240,272,238,272,234,272c234,277,234,282,234,285c250,284,278,284,295,284c311,284,340,284,355,285c355,282,355,277,355,272c352,272,348,272,344,272c312,272,312,267,312,253c312,180,312,106,312,32c312,17,312,13,344,13c348,13,352,13,355,13c355,8,355,5,355,0c331,0,308,0,284,0c272,0,272,0,270,7c239,86,209,166,178,243c148,166,116,86,86,8e" fillcolor="black" stroked="f" o:allowincell="f" style="position:absolute;left:170;top:-162;width:200;height:161;mso-wrap-style:none;v-text-anchor:middle">
                    <v:fill o:detectmouseclick="t" type="solid" color2="white"/>
                    <v:stroke color="#3465a4" joinstyle="bevel" endcap="flat"/>
                    <w10:wrap type="none"/>
                  </v:shape>
                  <v:shape id="shape_0" coordsize="258,306" path="m0,153c0,239,68,305,146,305c215,305,257,246,257,198c257,195,257,191,251,191c246,191,246,195,246,198c242,257,198,292,151,292c126,292,43,277,43,154c43,28,126,14,151,14c197,14,235,52,243,113c243,119,243,120,249,120c257,120,257,119,257,110c257,76,257,44,257,10c257,3,257,0,252,0c251,0,248,0,245,5c237,16,231,26,224,36c209,22,187,0,146,0c67,0,0,68,0,153e" fillcolor="black" stroked="f" o:allowincell="f" style="position:absolute;left:394;top:-168;width:144;height:172;mso-wrap-style:none;v-text-anchor:middle">
                    <v:fill o:detectmouseclick="t" type="solid" color2="white"/>
                    <v:stroke color="#3465a4" joinstyle="bevel" endcap="flat"/>
                    <w10:wrap type="none"/>
                  </v:shape>
                  <v:shape id="shape_0" coordsize="223,211" path="m119,6c117,2,115,0,110,0c104,0,104,2,103,6c80,64,57,121,35,179c31,186,26,199,0,199c0,203,0,207,0,210c9,209,20,209,30,209c42,209,63,210,66,210c66,207,66,203,66,199c53,199,44,193,44,185c44,183,44,183,45,179c50,167,55,155,60,143c87,143,116,143,144,143c150,157,155,172,161,186c162,187,163,190,163,191c163,199,146,199,139,199c139,203,139,207,139,210c153,209,173,209,182,209c197,209,218,209,222,210c222,207,222,203,222,199c219,199,218,199,216,199c197,199,194,196,191,189c167,127,143,67,119,6xm102,36c115,69,127,100,140,132c115,132,90,132,65,132c77,100,90,69,102,36xe" fillcolor="black" stroked="f" o:allowincell="f" style="position:absolute;left:560;top:-83;width:125;height:118;mso-wrap-style:none;v-text-anchor:middle">
                    <v:fill o:detectmouseclick="t" type="solid" color2="white"/>
                    <v:stroke color="#3465a4" joinstyle="bevel" endcap="flat"/>
                    <w10:wrap type="none"/>
                  </v:shape>
                  <v:shape id="shape_0" coordsize="108,135" path="m100,8c100,2,100,0,95,0c94,0,93,0,89,4c88,5,85,7,84,8c75,2,64,0,53,0c11,0,0,23,0,37c0,47,5,54,12,60c23,70,34,72,53,74c67,78,91,82,91,101c91,113,83,126,55,126c27,126,16,108,11,88c10,84,10,83,6,83c0,83,0,85,0,91c0,103,0,115,0,127c0,132,0,134,5,134c7,134,13,128,19,122c33,134,48,134,55,134c94,134,107,114,107,94c107,82,102,73,95,66c84,55,70,53,60,52c36,48,17,44,17,29c17,19,25,7,53,7c88,7,89,31,89,40c89,43,93,43,94,43c100,43,100,41,100,35c100,26,100,17,100,8e" fillcolor="black" stroked="f" o:allowincell="f" style="position:absolute;left:701;top:-39;width:60;height:75;mso-wrap-style:none;v-text-anchor:middle">
                    <v:fill o:detectmouseclick="t" type="solid" color2="white"/>
                    <v:stroke color="#3465a4" joinstyle="bevel" endcap="flat"/>
                    <w10:wrap type="none"/>
                  </v:shape>
                  <v:shape id="shape_0" coordsize="159,188" path="m131,29c139,11,153,11,158,11c158,7,158,3,158,0c151,0,145,1,137,1c128,1,117,1,109,0c109,3,109,7,109,11c119,11,121,17,121,21c121,25,120,27,119,31c108,54,97,78,86,101c74,74,62,49,50,23c49,21,48,19,48,17c48,11,59,11,63,11c63,7,63,3,63,0c59,0,37,1,29,1c20,1,8,1,0,0c0,3,0,7,0,11c17,11,20,12,24,20c41,56,57,91,74,127c72,133,68,138,66,144c60,158,50,179,30,179c23,179,20,177,17,175c18,175,25,173,25,162c25,155,20,150,13,150c5,150,0,155,0,163c0,176,14,187,30,187c55,187,69,161,73,152c92,110,111,69,131,29e" fillcolor="black" stroked="f" o:allowincell="f" style="position:absolute;left:775;top:-36;width:88;height:105;mso-wrap-style:none;v-text-anchor:middle">
                    <v:fill o:detectmouseclick="t" type="solid" color2="white"/>
                    <v:stroke color="#3465a4" joinstyle="bevel" endcap="flat"/>
                    <w10:wrap type="none"/>
                  </v:shape>
                  <v:shape id="shape_0" coordsize="249,131" path="m226,40c226,15,213,0,182,0c158,0,142,12,134,27c128,6,112,0,91,0c67,0,51,14,43,28c43,18,43,10,43,0c28,2,14,2,0,3c0,6,0,10,0,14c19,14,21,16,21,30c21,56,21,81,21,106c21,119,19,119,0,119c0,123,0,126,0,130c10,129,20,129,33,129c44,129,64,129,67,130c67,126,67,123,67,119c48,119,44,119,44,106c44,88,44,71,44,53c44,22,69,8,88,8c109,8,112,24,112,39c112,62,112,83,112,106c112,119,109,119,90,119c90,123,90,126,90,130c91,130,111,129,123,129c134,129,154,129,157,130c157,126,157,123,157,119c138,119,135,119,135,106c135,88,135,71,135,53c135,22,159,8,180,8c200,8,202,24,202,39c202,62,202,83,202,106c202,119,200,119,181,119c181,123,181,126,181,130c192,129,201,129,214,129c225,129,246,129,248,130c248,126,248,123,248,119c229,119,226,119,226,106c226,83,226,62,226,40e" fillcolor="black" stroked="f" o:allowincell="f" style="position:absolute;left:879;top:-38;width:140;height:73;mso-wrap-style:none;v-text-anchor:middle">
                    <v:fill o:detectmouseclick="t" type="solid" color2="white"/>
                    <v:stroke color="#3465a4" joinstyle="bevel" endcap="flat"/>
                    <w10:wrap type="none"/>
                  </v:shape>
                  <v:shape id="shape_0" coordsize="109,196" path="m68,8c68,0,66,0,58,0c39,18,12,18,0,18c0,21,0,25,0,29c8,29,27,29,44,20c44,70,44,121,44,171c44,181,44,184,14,184c10,184,6,184,3,184c3,188,3,192,3,195c8,194,44,194,56,194c64,194,101,194,108,195c108,192,108,188,108,184c105,184,100,184,96,184c68,184,68,181,68,171c68,116,68,62,68,8e" fillcolor="black" stroked="f" o:allowincell="f" style="position:absolute;left:1045;top:-75;width:61;height:110;mso-wrap-style:none;v-text-anchor:middle">
                    <v:fill o:detectmouseclick="t" type="solid" color2="white"/>
                    <v:stroke color="#3465a4" joinstyle="bevel" endcap="flat"/>
                    <w10:wrap type="none"/>
                  </v:shape>
                  <v:shape id="shape_0" coordsize="98,421" path="m97,415c97,414,97,414,89,407c37,353,24,274,24,210c24,137,39,64,92,12c97,6,97,6,97,5c97,1,95,0,93,0c88,0,50,29,26,83c4,129,0,175,0,210c0,242,3,293,27,341c52,392,88,420,93,420c95,420,97,419,97,415e" fillcolor="black" stroked="f" o:allowincell="f" style="position:absolute;left:1158;top:-179;width:54;height:237;mso-wrap-style:none;v-text-anchor:middle">
                    <v:fill o:detectmouseclick="t" type="solid" color2="white"/>
                    <v:stroke color="#3465a4" joinstyle="bevel" endcap="flat"/>
                    <w10:wrap type="none"/>
                  </v:shape>
                  <v:shape id="shape_0" coordsize="172,191" path="m24,160c23,168,20,177,20,180c20,187,26,190,32,190c38,190,45,187,48,178c49,177,63,120,66,112c68,98,77,69,79,57c80,53,92,32,102,23c105,20,117,9,137,9c147,9,147,13,153,14c141,17,132,26,132,37c132,44,135,53,147,53c158,53,171,43,171,27c171,13,157,0,137,0c109,0,90,20,83,32c79,13,63,0,44,0c24,0,17,17,13,24c5,38,0,63,0,65c0,69,3,69,5,69c8,69,9,68,12,60c19,30,27,9,43,9c49,9,55,13,55,29c55,37,54,42,49,63c41,96,32,128,24,160e" fillcolor="black" stroked="f" o:allowincell="f" style="position:absolute;left:1235;top:-105;width:96;height:107;mso-wrap-style:none;v-text-anchor:middle">
                    <v:fill o:detectmouseclick="t" type="solid" color2="white"/>
                    <v:stroke color="#3465a4" joinstyle="bevel" endcap="flat"/>
                    <w10:wrap type="none"/>
                  </v:shape>
                  <v:shape id="shape_0" coordsize="99,421" path="m98,210c98,178,93,127,70,79c45,28,9,0,4,0c2,0,0,3,0,5c0,6,0,6,8,15c50,55,74,123,74,210c74,281,58,355,5,408c0,414,0,414,0,415c0,418,2,420,4,420c9,420,46,391,71,337c93,292,98,245,98,210e" fillcolor="black" stroked="f" o:allowincell="f" style="position:absolute;left:1356;top:-179;width:54;height:237;mso-wrap-style:none;v-text-anchor:middle">
                    <v:fill o:detectmouseclick="t" type="solid" color2="white"/>
                    <v:stroke color="#3465a4" joinstyle="bevel" endcap="flat"/>
                    <w10:wrap type="none"/>
                  </v:shape>
                  <v:shape id="shape_0" coordsize="281,100" path="m265,18c273,18,280,17,280,8c280,0,273,0,267,0c183,0,97,0,13,0c7,0,0,0,0,8c0,17,7,18,15,18c99,18,181,18,265,18xm267,99c273,99,280,99,280,91c280,81,273,81,265,81c181,81,99,81,15,81c7,81,0,81,0,91c0,99,7,99,13,99c97,99,183,99,267,99xe" fillcolor="black" stroked="f" o:allowincell="f" style="position:absolute;left:1515;top:-87;width:157;height:55;mso-wrap-style:none;v-text-anchor:middle">
                    <v:fill o:detectmouseclick="t" type="solid" color2="white"/>
                    <v:stroke color="#3465a4" joinstyle="bevel" endcap="flat"/>
                    <w10:wrap type="none"/>
                  </v:shape>
                  <v:shape id="shape_0" coordsize="18,421" path="m17,16c17,9,17,0,8,0c0,0,0,9,0,16c0,145,0,275,0,404c0,412,0,420,8,420c17,420,17,412,17,404c17,275,17,145,17,16e" fillcolor="black" stroked="f" o:allowincell="f" style="position:absolute;left:1782;top:-179;width:9;height:237;mso-wrap-style:none;v-text-anchor:middle">
                    <v:fill o:detectmouseclick="t" type="solid" color2="white"/>
                    <v:stroke color="#3465a4" joinstyle="bevel" endcap="flat"/>
                    <w10:wrap type="none"/>
                  </v:shape>
                  <v:shape id="shape_0" coordsize="258,306" path="m0,153c0,239,68,305,147,305c216,305,257,246,257,198c257,195,257,191,252,191c247,191,247,195,247,198c243,257,198,292,152,292c126,292,43,277,43,154c43,28,126,14,151,14c198,14,235,52,243,113c245,119,245,120,251,120c257,120,257,119,257,110c257,76,257,44,257,10c257,3,257,0,252,0c251,0,249,0,246,5c239,16,231,26,224,36c209,22,187,0,147,0c68,0,0,68,0,153e" fillcolor="black" stroked="f" o:allowincell="f" style="position:absolute;left:1833;top:-168;width:145;height:172;mso-wrap-style:none;v-text-anchor:middle">
                    <v:fill o:detectmouseclick="t" type="solid" color2="white"/>
                    <v:stroke color="#3465a4" joinstyle="bevel" endcap="flat"/>
                    <w10:wrap type="none"/>
                  </v:shape>
                  <v:shape id="shape_0" coordsize="356,286" path="m87,8c83,0,82,0,72,0c48,0,24,0,0,0c0,5,0,8,0,13c4,13,7,13,11,13c43,13,45,17,45,32c45,102,45,172,45,241c45,253,45,272,0,272c0,277,0,282,0,285c16,285,36,284,51,284c64,284,84,285,100,285c100,282,100,277,100,272c55,272,55,253,55,241c55,167,55,91,55,16l57,16c90,102,124,190,157,276c160,282,162,285,166,285c171,285,172,282,174,277c209,190,243,101,277,13l279,13c279,94,279,174,279,253c279,267,277,272,245,272c241,272,238,272,234,272c234,277,234,282,234,285c250,284,279,284,295,284c312,284,340,284,355,285c355,282,355,277,355,272c352,272,349,272,346,272c313,272,312,267,312,253c312,180,312,106,312,32c312,17,313,13,346,13c349,13,352,13,355,13c355,8,355,5,355,0c331,0,309,0,285,0c274,0,274,0,270,7c239,86,209,166,178,243c148,166,117,86,87,8e" fillcolor="black" stroked="f" o:allowincell="f" style="position:absolute;left:2001;top:-162;width:201;height:161;mso-wrap-style:none;v-text-anchor:middle">
                    <v:fill o:detectmouseclick="t" type="solid" color2="white"/>
                    <v:stroke color="#3465a4" joinstyle="bevel" endcap="flat"/>
                    <w10:wrap type="none"/>
                  </v:shape>
                  <v:shape id="shape_0" coordsize="258,306" path="m0,153c0,239,68,305,146,305c216,305,257,246,257,198c257,195,257,191,252,191c247,191,247,195,246,198c244,257,198,292,152,292c126,292,43,277,43,154c43,28,126,14,151,14c198,14,235,52,244,113c245,119,245,120,251,120c257,120,257,119,257,110c257,76,257,44,257,10c257,3,257,0,252,0c251,0,250,0,246,5c239,16,232,26,224,36c209,22,187,0,146,0c68,0,0,68,0,153e" fillcolor="black" stroked="f" o:allowincell="f" style="position:absolute;left:2225;top:-168;width:145;height:172;mso-wrap-style:none;v-text-anchor:middle">
                    <v:fill o:detectmouseclick="t" type="solid" color2="white"/>
                    <v:stroke color="#3465a4" joinstyle="bevel" endcap="flat"/>
                    <w10:wrap type="none"/>
                  </v:shape>
                  <v:shape id="shape_0" coordsize="176,202" path="m175,123c171,123,169,123,165,123c162,152,158,190,102,190c92,190,82,190,73,190c58,190,58,188,58,178c58,127,58,75,58,24c58,14,58,11,86,11c90,11,93,11,97,11c97,7,97,3,97,0c90,0,52,1,44,1c33,1,14,0,0,0c0,3,0,7,0,11c2,11,4,11,7,11c30,11,30,13,30,24c30,75,30,126,30,177c30,187,30,190,7,190c4,190,2,190,0,190c0,194,0,198,0,201c55,201,111,201,166,201c169,175,172,148,175,123e" fillcolor="black" stroked="f" o:allowincell="f" style="position:absolute;left:2394;top:-78;width:98;height:113;mso-wrap-style:none;v-text-anchor:middle">
                    <v:fill o:detectmouseclick="t" type="solid" color2="white"/>
                    <v:stroke color="#3465a4" joinstyle="bevel" endcap="flat"/>
                    <w10:wrap type="none"/>
                  </v:shape>
                  <v:shape id="shape_0" coordsize="148,135" path="m116,53c116,37,116,26,101,16c89,5,76,0,58,0c30,0,10,11,10,29c10,38,17,43,24,43c33,43,39,37,39,30c39,24,36,18,28,16c39,8,56,8,58,8c74,8,92,19,92,44c92,47,92,50,92,53c76,54,57,55,35,62c8,72,0,89,0,102c0,127,30,134,52,134c75,134,89,121,95,110c96,122,105,133,118,133c128,124,147,133,147,106c147,100,147,94,147,89c143,89,141,89,137,89c137,94,137,98,137,104c137,108,137,122,126,122c116,122,116,108,116,104c116,86,116,70,116,53xm92,90c92,119,68,126,54,126c39,126,24,116,24,102c24,85,39,64,92,61c92,71,92,80,92,90xe" fillcolor="black" stroked="f" o:allowincell="f" style="position:absolute;left:2512;top:-39;width:82;height:75;mso-wrap-style:none;v-text-anchor:middle">
                    <v:fill o:detectmouseclick="t" type="solid" color2="white"/>
                    <v:stroke color="#3465a4" joinstyle="bevel" endcap="flat"/>
                    <w10:wrap type="none"/>
                  </v:shape>
                  <v:shape id="shape_0" coordsize="103,185" path="m52,65c67,65,82,65,97,65c97,61,97,58,97,54c82,54,67,54,52,54c52,36,52,18,52,0c48,0,44,0,41,0c41,26,29,55,0,56c0,59,0,62,0,65c10,65,18,65,28,65c28,91,28,118,28,144c28,178,53,184,70,184c89,184,102,167,102,144c102,138,102,132,102,127c98,127,96,127,92,127c92,132,92,138,92,144c92,163,83,174,72,174c52,174,52,150,52,144c52,118,52,91,52,65e" fillcolor="black" stroked="f" o:allowincell="f" style="position:absolute;left:2603;top:-66;width:56;height:103;mso-wrap-style:none;v-text-anchor:middle">
                    <v:fill o:detectmouseclick="t" type="solid" color2="white"/>
                    <v:stroke color="#3465a4" joinstyle="bevel" endcap="flat"/>
                    <w10:wrap type="none"/>
                  </v:shape>
                  <v:shape id="shape_0" coordsize="127,135" path="m118,65c124,65,126,65,126,58c126,32,112,0,68,0c29,0,0,31,0,67c0,104,33,134,72,134c112,134,126,103,126,96c126,95,126,92,122,92c118,92,117,94,116,97c107,121,84,125,74,125c60,125,47,119,38,108c27,94,27,76,27,65c57,65,88,65,118,65xm27,56c30,16,57,8,68,8c105,8,106,49,106,56c80,56,53,56,27,56xe" fillcolor="black" stroked="f" o:allowincell="f" style="position:absolute;left:2679;top:-39;width:70;height:75;mso-wrap-style:none;v-text-anchor:middle">
                    <v:fill o:detectmouseclick="t" type="solid" color2="white"/>
                    <v:stroke color="#3465a4" joinstyle="bevel" endcap="flat"/>
                    <w10:wrap type="none"/>
                  </v:shape>
                  <v:shape id="shape_0" coordsize="106,131" path="m44,63c44,38,55,8,84,8c81,10,79,14,79,18c79,28,86,33,92,33c99,33,105,28,105,18c105,9,96,0,83,0c67,0,51,9,42,32c42,21,42,11,42,0c27,2,14,2,0,3c0,6,0,10,0,14c19,14,21,16,21,30c21,56,21,81,21,106c21,119,19,119,0,119c0,123,0,126,0,130c1,130,21,129,33,129c47,129,59,129,72,130c72,126,72,123,72,119c69,119,68,119,66,119c44,119,44,116,44,106c44,92,44,77,44,63e" fillcolor="black" stroked="f" o:allowincell="f" style="position:absolute;left:2765;top:-38;width:59;height:73;mso-wrap-style:none;v-text-anchor:middle">
                    <v:fill o:detectmouseclick="t" type="solid" color2="white"/>
                    <v:stroke color="#3465a4" joinstyle="bevel" endcap="flat"/>
                    <w10:wrap type="none"/>
                  </v:shape>
                  <v:shape id="shape_0" coordsize="149,135" path="m115,53c115,37,115,26,102,16c90,5,76,0,59,0c30,0,11,11,11,29c11,38,17,43,25,43c32,43,38,37,38,30c38,24,36,18,29,16c38,8,56,8,58,8c74,8,92,19,92,44c92,47,92,50,92,53c76,54,56,55,35,62c8,72,0,89,0,102c0,127,31,134,52,134c76,134,90,121,96,110c97,122,104,133,119,133c128,124,148,133,148,106c148,100,148,94,148,89c144,89,142,89,138,89c138,94,138,98,138,104c138,108,138,122,127,122c115,122,115,108,115,104c115,86,115,70,115,53xm92,90c92,119,67,126,54,126c40,126,25,116,25,102c25,85,40,64,92,61c92,71,92,80,92,90xe" fillcolor="black" stroked="f" o:allowincell="f" style="position:absolute;left:2841;top:-39;width:82;height:75;mso-wrap-style:none;v-text-anchor:middle">
                    <v:fill o:detectmouseclick="t" type="solid" color2="white"/>
                    <v:stroke color="#3465a4" joinstyle="bevel" endcap="flat"/>
                    <w10:wrap type="none"/>
                  </v:shape>
                  <v:shape id="shape_0" coordsize="67,206" path="m43,0c29,1,15,3,0,4c0,7,0,11,0,15c19,15,22,17,22,31c22,80,22,131,22,181c22,194,19,194,0,194c0,198,0,202,0,205c11,204,21,204,33,204c43,204,55,204,66,205c66,202,66,198,66,194c47,194,43,194,43,181c43,120,43,60,43,0e" fillcolor="black" stroked="f" o:allowincell="f" style="position:absolute;left:2937;top:-80;width:36;height:115;mso-wrap-style:none;v-text-anchor:middle">
                    <v:fill o:detectmouseclick="t" type="solid" color2="white"/>
                    <v:stroke color="#3465a4" joinstyle="bevel" endcap="flat"/>
                    <w10:wrap type="none"/>
                  </v:shape>
                  <v:shape id="shape_0" coordsize="98,421" path="m97,415c97,414,97,414,90,407c37,353,24,274,24,210c24,137,39,64,92,12c97,6,97,6,97,5c97,1,96,0,93,0c89,0,51,29,26,83c5,129,0,175,0,210c0,242,5,293,27,341c53,392,89,420,93,420c96,420,97,419,97,415e" fillcolor="black" stroked="f" o:allowincell="f" style="position:absolute;left:3017;top:-179;width:54;height:237;mso-wrap-style:none;v-text-anchor:middle">
                    <v:fill o:detectmouseclick="t" type="solid" color2="white"/>
                    <v:stroke color="#3465a4" joinstyle="bevel" endcap="flat"/>
                    <w10:wrap type="none"/>
                  </v:shape>
                  <v:shape id="shape_0" coordsize="173,191" path="m24,160c23,168,21,177,21,180c21,187,27,190,34,190c39,190,46,187,49,178c49,177,64,120,66,112c69,98,77,69,79,57c81,53,93,32,103,23c106,20,119,9,137,9c148,9,148,13,154,14c142,17,132,26,132,37c132,44,136,53,148,53c159,53,172,43,172,27c172,13,159,0,137,0c109,0,90,20,83,32c79,13,64,0,45,0c24,0,17,17,13,24c5,38,0,63,0,65c0,69,4,69,5,69c9,69,10,68,12,60c19,30,28,9,43,9c51,9,55,13,55,29c55,37,54,42,49,63c41,96,33,128,24,160e" fillcolor="black" stroked="f" o:allowincell="f" style="position:absolute;left:3093;top:-105;width:96;height:107;mso-wrap-style:none;v-text-anchor:middle">
                    <v:fill o:detectmouseclick="t" type="solid" color2="white"/>
                    <v:stroke color="#3465a4" joinstyle="bevel" endcap="flat"/>
                    <w10:wrap type="none"/>
                  </v:shape>
                  <v:shape id="shape_0" coordsize="67,209" path="m65,10c66,9,66,6,66,5c66,4,65,0,62,0c56,0,31,3,24,4c21,4,18,4,18,11c18,15,21,15,25,15c39,15,39,17,39,19c39,21,38,23,38,25c26,73,13,121,1,170c1,174,0,176,0,180c0,199,17,208,31,208c38,208,47,205,55,192c61,181,65,164,65,163c65,158,62,160,61,158c56,158,56,161,55,166c50,181,45,199,32,199c25,199,23,192,23,185c23,182,24,176,24,173c37,118,51,64,65,10e" fillcolor="black" stroked="f" o:allowincell="f" style="position:absolute;left:3204;top:-80;width:36;height:117;mso-wrap-style:none;v-text-anchor:middle">
                    <v:fill o:detectmouseclick="t" type="solid" color2="white"/>
                    <v:stroke color="#3465a4" joinstyle="bevel" endcap="flat"/>
                    <w10:wrap type="none"/>
                  </v:shape>
                  <v:shape id="shape_0" coordsize="100,421" path="m99,210c99,178,94,127,70,79c45,28,9,0,5,0c2,0,0,3,0,5c0,6,0,6,9,15c50,55,74,123,74,210c74,281,58,355,6,408c0,414,0,414,0,415c0,418,2,420,5,420c9,420,47,391,71,337c93,292,99,245,99,210e" fillcolor="black" stroked="f" o:allowincell="f" style="position:absolute;left:3281;top:-179;width:55;height:237;mso-wrap-style:none;v-text-anchor:middle">
                    <v:fill o:detectmouseclick="t" type="solid" color2="white"/>
                    <v:stroke color="#3465a4" joinstyle="bevel" endcap="flat"/>
                    <w10:wrap type="none"/>
                  </v:shape>
                  <v:shape id="shape_0" coordsize="259,19" path="m243,18c250,18,258,17,258,8c258,0,250,0,243,0c167,0,90,0,15,0c7,0,0,0,0,8c0,17,7,18,15,18c90,18,167,18,243,18e" fillcolor="black" stroked="f" o:allowincell="f" style="position:absolute;left:3433;top:-64;width:145;height:9;mso-wrap-style:none;v-text-anchor:middle">
                    <v:fill o:detectmouseclick="t" type="solid" color2="white"/>
                    <v:stroke color="#3465a4" joinstyle="bevel" endcap="flat"/>
                    <w10:wrap type="none"/>
                  </v:shape>
                  <v:shape id="shape_0" coordsize="257,306" path="m0,153c0,239,68,305,146,305c214,305,256,246,256,198c256,195,256,191,250,191c246,191,246,195,246,198c242,257,198,292,151,292c126,292,43,277,43,154c43,28,126,14,151,14c196,14,235,52,243,113c243,119,243,120,249,120c256,120,256,119,256,110c256,76,256,44,256,10c256,3,256,0,252,0c250,0,248,0,244,5c237,16,231,26,224,36c208,22,187,0,146,0c67,0,0,68,0,153e" fillcolor="black" stroked="f" o:allowincell="f" style="position:absolute;left:3666;top:-168;width:144;height:172;mso-wrap-style:none;v-text-anchor:middle">
                    <v:fill o:detectmouseclick="t" type="solid" color2="white"/>
                    <v:stroke color="#3465a4" joinstyle="bevel" endcap="flat"/>
                    <w10:wrap type="none"/>
                  </v:shape>
                  <v:shape id="shape_0" coordsize="356,286" path="m86,8c82,0,80,0,71,0c47,0,24,0,0,0c0,5,0,8,0,13c4,13,6,13,10,13c42,13,43,17,43,32c43,102,43,172,43,241c43,253,43,272,0,272c0,277,0,282,0,285c14,285,35,284,49,284c64,284,84,285,98,285c98,282,98,277,98,272c55,272,55,253,55,241c55,167,55,91,55,16c89,102,124,190,157,276c160,282,162,285,166,285c170,285,172,282,173,277c208,190,242,101,277,13c277,94,277,174,277,253c277,267,276,272,244,272c240,272,238,272,234,272c234,277,234,282,234,285c250,284,278,284,295,284c311,284,340,284,355,285c355,282,355,277,355,272c352,272,348,272,344,272c312,272,312,267,312,253c312,180,312,106,312,32c312,17,312,13,344,13c348,13,352,13,355,13c355,8,355,5,355,0c331,0,307,0,283,0c272,0,272,0,270,7c239,86,209,166,178,243c148,166,116,86,86,8e" fillcolor="black" stroked="f" o:allowincell="f" style="position:absolute;left:3834;top:-162;width:200;height:161;mso-wrap-style:none;v-text-anchor:middle">
                    <v:fill o:detectmouseclick="t" type="solid" color2="white"/>
                    <v:stroke color="#3465a4" joinstyle="bevel" endcap="flat"/>
                    <w10:wrap type="none"/>
                  </v:shape>
                  <v:shape id="shape_0" coordsize="257,306" path="m0,153c0,239,68,305,146,305c215,305,256,246,256,198c256,195,256,191,250,191c246,191,246,195,246,198c242,257,198,292,151,292c126,292,43,277,43,154c43,28,125,14,151,14c197,14,234,52,242,113c243,119,243,120,249,120c256,120,256,119,256,110c256,76,256,44,256,10c256,3,256,0,252,0c249,0,248,0,244,5c237,16,231,26,224,36c209,22,187,0,146,0c67,0,0,68,0,153e" fillcolor="black" stroked="f" o:allowincell="f" style="position:absolute;left:4058;top:-168;width:144;height:172;mso-wrap-style:none;v-text-anchor:middle">
                    <v:fill o:detectmouseclick="t" type="solid" color2="white"/>
                    <v:stroke color="#3465a4" joinstyle="bevel" endcap="flat"/>
                    <w10:wrap type="none"/>
                  </v:shape>
                  <v:shape id="shape_0" coordsize="176,202" path="m175,123c172,123,169,123,166,123c162,152,157,190,102,190c93,190,82,190,72,190c59,190,58,188,58,178c58,127,58,75,58,24c58,14,58,11,85,11c89,11,93,11,96,11c96,7,96,3,96,0c90,0,52,1,45,1c34,1,15,0,0,0c0,3,0,7,0,11c3,11,5,11,7,11c29,11,30,13,30,24c30,75,30,126,30,177c30,187,29,190,7,190c5,190,3,190,0,190c0,194,0,198,0,201c55,201,112,201,167,201c169,175,173,148,175,123e" fillcolor="black" stroked="f" o:allowincell="f" style="position:absolute;left:4226;top:-78;width:99;height:113;mso-wrap-style:none;v-text-anchor:middle">
                    <v:fill o:detectmouseclick="t" type="solid" color2="white"/>
                    <v:stroke color="#3465a4" joinstyle="bevel" endcap="flat"/>
                    <w10:wrap type="none"/>
                  </v:shape>
                  <v:shape id="shape_0" coordsize="148,135" path="m115,53c115,37,115,26,102,16c90,5,75,0,59,0c30,0,11,11,11,29c11,38,17,43,25,43c32,43,38,37,38,30c38,24,36,18,27,16c38,8,56,8,57,8c74,8,92,19,92,44c92,47,92,50,92,53c75,54,56,55,35,62c8,72,0,89,0,102c0,127,31,134,51,134c75,134,89,121,96,110c97,122,104,133,119,133c128,124,147,133,147,106c147,100,147,94,147,89c144,89,140,89,137,89c137,94,137,98,137,104c137,108,137,122,126,122c115,122,115,108,115,104c115,86,115,70,115,53xm92,90c92,119,67,126,54,126c39,126,25,116,25,102c25,85,39,64,92,61c92,71,92,80,92,90xe" fillcolor="black" stroked="f" o:allowincell="f" style="position:absolute;left:4344;top:-39;width:83;height:75;mso-wrap-style:none;v-text-anchor:middle">
                    <v:fill o:detectmouseclick="t" type="solid" color2="white"/>
                    <v:stroke color="#3465a4" joinstyle="bevel" endcap="flat"/>
                    <w10:wrap type="none"/>
                  </v:shape>
                  <v:shape id="shape_0" coordsize="103,185" path="m50,65c66,65,80,65,96,65c96,61,96,58,96,54c80,54,66,54,50,54c50,36,50,18,50,0c46,0,44,0,40,0c39,26,27,55,0,56c0,59,0,62,0,65c9,65,18,65,27,65c27,91,27,118,27,144c27,178,51,184,68,184c88,184,102,167,102,144c102,138,102,132,102,127c98,127,96,127,92,127c92,132,92,138,92,144c92,163,82,174,70,174c50,174,50,150,50,144c50,118,50,91,50,65e" fillcolor="black" stroked="f" o:allowincell="f" style="position:absolute;left:4435;top:-66;width:57;height:103;mso-wrap-style:none;v-text-anchor:middle">
                    <v:fill o:detectmouseclick="t" type="solid" color2="white"/>
                    <v:stroke color="#3465a4" joinstyle="bevel" endcap="flat"/>
                    <w10:wrap type="none"/>
                  </v:shape>
                  <v:shape id="shape_0" coordsize="128,135" path="m119,65c125,65,127,65,127,58c127,32,113,0,68,0c30,0,0,31,0,67c0,104,32,134,72,134c112,134,127,103,127,96c127,95,126,92,121,92c118,92,118,94,116,97c107,121,85,125,74,125c60,125,47,119,38,108c28,94,26,76,26,65c58,65,88,65,119,65xm28,56c30,16,58,8,68,8c104,8,106,49,106,56c79,56,54,56,28,56xe" fillcolor="black" stroked="f" o:allowincell="f" style="position:absolute;left:4511;top:-39;width:72;height:75;mso-wrap-style:none;v-text-anchor:middle">
                    <v:fill o:detectmouseclick="t" type="solid" color2="white"/>
                    <v:stroke color="#3465a4" joinstyle="bevel" endcap="flat"/>
                    <w10:wrap type="none"/>
                  </v:shape>
                  <v:shape id="shape_0" coordsize="108,131" path="m45,63c45,38,57,8,84,8c82,10,80,14,80,18c80,28,88,33,93,33c100,33,107,28,107,18c107,9,98,0,83,0c69,0,52,9,44,32c44,21,44,11,44,0c29,2,15,2,0,3c0,6,0,10,0,14c21,14,23,16,23,30c23,56,23,81,23,106c23,119,20,119,0,119c0,123,0,126,0,130c3,130,22,129,35,129c47,129,60,129,72,130c72,126,72,123,72,119c71,119,69,119,68,119c45,119,45,116,45,106c45,92,45,77,45,63e" fillcolor="black" stroked="f" o:allowincell="f" style="position:absolute;left:4598;top:-38;width:59;height:73;mso-wrap-style:none;v-text-anchor:middle">
                    <v:fill o:detectmouseclick="t" type="solid" color2="white"/>
                    <v:stroke color="#3465a4" joinstyle="bevel" endcap="flat"/>
                    <w10:wrap type="none"/>
                  </v:shape>
                  <v:shape id="shape_0" coordsize="148,135" path="m115,53c115,37,115,26,102,16c90,5,75,0,57,0c30,0,9,11,9,29c9,38,17,43,24,43c32,43,38,37,38,30c38,24,36,18,27,16c38,8,55,8,57,8c74,8,92,19,92,44c92,47,92,50,92,53c75,54,56,55,35,62c8,72,0,89,0,102c0,127,30,134,51,134c74,134,89,121,95,110c96,122,104,133,117,133c119,133,147,133,147,106c147,100,147,94,147,89c144,89,140,89,137,89c137,94,137,98,137,104c137,108,137,122,126,122c115,122,115,108,115,104c115,86,115,70,115,53xm92,90c92,119,67,126,54,126c38,126,24,116,24,102c24,85,38,64,92,61c92,71,92,80,92,90xe" fillcolor="black" stroked="f" o:allowincell="f" style="position:absolute;left:4674;top:-39;width:83;height:75;mso-wrap-style:none;v-text-anchor:middle">
                    <v:fill o:detectmouseclick="t" type="solid" color2="white"/>
                    <v:stroke color="#3465a4" joinstyle="bevel" endcap="flat"/>
                    <w10:wrap type="none"/>
                  </v:shape>
                  <v:shape id="shape_0" coordsize="67,206" path="m44,0c30,1,14,3,0,4c0,7,0,11,0,15c20,15,23,17,23,31c23,80,23,131,23,181c23,194,19,194,0,194c0,198,0,202,0,205c1,205,21,204,33,204c44,204,55,204,66,205c66,202,66,198,66,194c47,194,44,194,44,181c44,120,44,60,44,0e" fillcolor="black" stroked="f" o:allowincell="f" style="position:absolute;left:4769;top:-80;width:37;height:115;mso-wrap-style:none;v-text-anchor:middle">
                    <v:fill o:detectmouseclick="t" type="solid" color2="white"/>
                    <v:stroke color="#3465a4" joinstyle="bevel" endcap="flat"/>
                    <w10:wrap type="none"/>
                  </v:shape>
                  <v:shape id="shape_0" coordsize="100,421" path="m99,415c99,414,99,414,92,407c39,353,26,274,26,210c26,137,41,64,93,12c99,6,99,6,99,5c99,1,96,0,94,0c90,0,52,29,27,83c5,129,0,175,0,210c0,242,5,293,28,341c53,392,90,420,94,420c96,420,99,419,99,415e" fillcolor="black" stroked="f" o:allowincell="f" style="position:absolute;left:4850;top:-179;width:54;height:237;mso-wrap-style:none;v-text-anchor:middle">
                    <v:fill o:detectmouseclick="t" type="solid" color2="white"/>
                    <v:stroke color="#3465a4" joinstyle="bevel" endcap="flat"/>
                    <w10:wrap type="none"/>
                  </v:shape>
                  <v:shape id="shape_0" coordsize="172,191" path="m25,160c24,168,21,177,21,180c21,187,27,190,33,190c38,190,47,187,49,178c50,177,65,120,66,112c69,98,77,69,79,57c81,53,93,32,103,23c107,20,119,9,137,9c147,9,149,13,155,14c141,17,133,26,133,37c133,44,137,53,149,53c159,53,171,43,171,27c171,13,158,0,137,0c109,0,91,20,83,32c79,13,65,0,44,0c25,0,17,17,13,24c6,38,0,63,0,65c0,69,3,68,5,69c9,69,9,68,12,60c19,30,27,9,43,9c50,9,56,13,56,29c56,37,55,42,49,63c41,96,33,128,25,160e" fillcolor="black" stroked="f" o:allowincell="f" style="position:absolute;left:4926;top:-105;width:96;height:107;mso-wrap-style:none;v-text-anchor:middle">
                    <v:fill o:detectmouseclick="t" type="solid" color2="white"/>
                    <v:stroke color="#3465a4" joinstyle="bevel" endcap="flat"/>
                    <w10:wrap type="none"/>
                  </v:shape>
                  <v:shape id="shape_0" coordsize="139,133" path="m55,70c56,69,62,42,63,40c63,38,72,23,81,16c85,14,93,8,105,8c109,8,116,9,122,12c113,15,109,23,109,28c109,35,114,39,121,39c127,39,138,34,138,21c138,6,121,0,105,0c91,0,78,6,65,21c59,3,41,0,33,0c23,0,15,6,11,15c5,27,0,44,0,45c0,48,3,47,5,48c9,48,9,48,12,40c15,22,21,8,33,8c41,8,43,15,43,22c43,28,41,39,38,47c36,54,33,66,32,74c29,86,26,98,23,111c21,114,20,118,19,123c19,130,25,132,30,132c33,132,39,130,42,124c43,123,45,110,48,102c50,92,53,81,55,70e" fillcolor="black" stroked="f" o:allowincell="f" style="position:absolute;left:5035;top:-38;width:77;height:74;mso-wrap-style:none;v-text-anchor:middle">
                    <v:fill o:detectmouseclick="t" type="solid" color2="white"/>
                    <v:stroke color="#3465a4" joinstyle="bevel" endcap="flat"/>
                    <w10:wrap type="none"/>
                  </v:shape>
                  <v:shape id="shape_0" coordsize="99,421" path="m98,210c98,178,93,127,70,79c45,28,8,0,4,0c2,0,0,3,0,5c0,6,0,6,8,15c49,55,73,123,73,210c73,281,57,355,6,408c0,414,0,414,0,415c0,418,2,420,4,420c8,420,46,391,72,337c93,292,98,245,98,210e" fillcolor="black" stroked="f" o:allowincell="f" style="position:absolute;left:5146;top:-179;width:55;height:237;mso-wrap-style:none;v-text-anchor:middle">
                    <v:fill o:detectmouseclick="t" type="solid" color2="white"/>
                    <v:stroke color="#3465a4" joinstyle="bevel" endcap="flat"/>
                    <w10:wrap type="none"/>
                  </v:shape>
                  <v:shape id="shape_0" coordsize="18,421" path="m17,16c17,9,17,0,9,0c0,0,0,9,0,16c0,145,0,275,0,404c0,412,0,420,9,420c17,420,17,412,17,404c17,275,17,145,17,16e" fillcolor="black" stroked="f" o:allowincell="f" style="position:absolute;left:5254;top:-179;width:9;height:237;mso-wrap-style:none;v-text-anchor:middle">
                    <v:fill o:detectmouseclick="t" type="solid" color2="white"/>
                    <v:stroke color="#3465a4" joinstyle="bevel" endcap="flat"/>
                    <w10:wrap type="none"/>
                  </v:shape>
                </v:group>
              </w:pict>
            </mc:Fallback>
          </mc:AlternateContent>
        </w:r>
      </w:ins>
      <w:ins w:id="26" w:author="Unknown Author" w:date="2024-06-24T16:59:17Z">
        <w:r>
          <w:rPr/>
          <w:tab/>
          <w:t>(</w:t>
        </w:r>
      </w:ins>
      <w:ins w:id="27" w:author="Unknown Author" w:date="2024-06-24T16:59:17Z">
        <w:r>
          <w:rPr/>
          <w:fldChar w:fldCharType="begin"/>
        </w:r>
        <w:r>
          <w:rPr/>
          <w:instrText xml:space="preserve"> SEQ Equation \* ARABIC </w:instrText>
        </w:r>
        <w:r>
          <w:rPr/>
          <w:fldChar w:fldCharType="separate"/>
        </w:r>
        <w:r>
          <w:rPr/>
          <w:t>3</w:t>
        </w:r>
        <w:r>
          <w:rPr/>
          <w:fldChar w:fldCharType="end"/>
        </w:r>
      </w:ins>
      <w:ins w:id="28" w:author="Unknown Author" w:date="2024-06-24T16:59:17Z">
        <w:r>
          <w:rPr/>
          <w:t>)</w:t>
        </w:r>
      </w:ins>
    </w:p>
    <w:p>
      <w:pPr>
        <w:pStyle w:val="Normal"/>
        <w:tabs>
          <w:tab w:val="clear" w:pos="720"/>
          <w:tab w:val="center" w:pos="4677" w:leader="none"/>
          <w:tab w:val="right" w:pos="9354" w:leader="none"/>
        </w:tabs>
        <w:spacing w:lineRule="auto" w:line="480"/>
        <w:jc w:val="center"/>
        <w:rPr/>
      </w:pPr>
      <w:r>
        <w:rPr/>
      </w:r>
      <m:oMath xmlns:m="http://schemas.openxmlformats.org/officeDocument/2006/math">
        <m:r>
          <w:rPr>
            <w:rFonts w:ascii="Cambria Math" w:hAnsi="Cambria Math"/>
          </w:rPr>
          <m:t xml:space="preserve">CM</m:t>
        </m:r>
        <m:sSub>
          <m:e>
            <m:r>
              <w:rPr>
                <w:rFonts w:ascii="Cambria Math" w:hAnsi="Cambria Math"/>
              </w:rPr>
              <m:t xml:space="preserve">C</m:t>
            </m:r>
          </m:e>
          <m:sub>
            <m:r>
              <w:rPr>
                <w:rFonts w:ascii="Cambria Math" w:hAnsi="Cambria Math"/>
              </w:rPr>
              <m:t xml:space="preserve">Asym</m:t>
            </m:r>
            <m:r>
              <w:rPr>
                <w:rFonts w:ascii="Cambria Math" w:hAnsi="Cambria Math"/>
              </w:rPr>
              <m:t xml:space="preserve">1</m:t>
            </m:r>
          </m:sub>
        </m:sSub>
        <m:r>
          <w:rPr>
            <w:rFonts w:ascii="Cambria Math" w:hAnsi="Cambria Math"/>
          </w:rPr>
          <m:t xml:space="preserve">=</m:t>
        </m:r>
        <m:r>
          <w:rPr>
            <w:rFonts w:ascii="Cambria Math" w:hAnsi="Cambria Math"/>
          </w:rPr>
          <m:t xml:space="preserve">CM</m:t>
        </m:r>
        <m:sSub>
          <m:e>
            <m:sSub>
              <m:e>
                <m:r>
                  <w:rPr>
                    <w:rFonts w:ascii="Cambria Math" w:hAnsi="Cambria Math"/>
                  </w:rPr>
                  <m:t xml:space="preserve">C</m:t>
                </m:r>
              </m:e>
              <m:sub>
                <m:r>
                  <w:rPr>
                    <w:rFonts w:ascii="Cambria Math" w:hAnsi="Cambria Math"/>
                  </w:rPr>
                  <m:t xml:space="preserve">Lateral</m:t>
                </m:r>
              </m:sub>
            </m:sSub>
          </m:e>
          <m:sub>
            <m:r>
              <w:rPr>
                <w:rFonts w:ascii="Cambria Math" w:hAnsi="Cambria Math"/>
              </w:rPr>
              <m:t xml:space="preserve">−</m:t>
            </m:r>
            <m:r>
              <w:rPr>
                <w:rFonts w:ascii="Cambria Math" w:hAnsi="Cambria Math"/>
              </w:rPr>
              <m:t xml:space="preserve">CM</m:t>
            </m:r>
            <m:sSub>
              <m:e>
                <m:sSub>
                  <m:e>
                    <m:r>
                      <w:rPr>
                        <w:rFonts w:ascii="Cambria Math" w:hAnsi="Cambria Math"/>
                      </w:rPr>
                      <m:t xml:space="preserve">C</m:t>
                    </m:r>
                  </m:e>
                  <m:sub>
                    <m:r>
                      <w:rPr>
                        <w:rFonts w:ascii="Cambria Math" w:hAnsi="Cambria Math"/>
                      </w:rPr>
                      <m:t xml:space="preserve">Lateral</m:t>
                    </m:r>
                  </m:sub>
                </m:sSub>
              </m:e>
              <m:sub/>
            </m:sSub>
            <m:r>
              <w:rPr>
                <w:rFonts w:ascii="Cambria Math" w:hAnsi="Cambria Math"/>
              </w:rPr>
              <m:t xml:space="preserve">∨</m:t>
            </m:r>
          </m:sub>
        </m:sSub>
      </m:oMath>
      <w:r>
        <w:rPr/>
        <w:t xml:space="preserve">          </w:t>
      </w:r>
      <w:r>
        <w:rPr/>
        <w:t>(3)</w:t>
      </w:r>
    </w:p>
    <w:p>
      <w:pPr>
        <w:pStyle w:val="Normal"/>
        <w:tabs>
          <w:tab w:val="clear" w:pos="720"/>
          <w:tab w:val="center" w:pos="4677" w:leader="none"/>
          <w:tab w:val="right" w:pos="9354" w:leader="none"/>
        </w:tabs>
        <w:spacing w:lineRule="auto" w:line="480"/>
        <w:jc w:val="both"/>
        <w:rPr>
          <w:ins w:id="29" w:author="Unknown Author" w:date="2024-06-24T16:35:37Z"/>
        </w:rPr>
      </w:pPr>
      <w:r>
        <w:rPr/>
        <w:t>The fourth CMC equation is applied to all supported cortical regions and assesses CMC hemispheric asymmetry:</w:t>
      </w:r>
    </w:p>
    <w:p>
      <w:pPr>
        <w:pStyle w:val="Normal"/>
        <w:tabs>
          <w:tab w:val="clear" w:pos="720"/>
          <w:tab w:val="center" w:pos="4680" w:leader="none"/>
          <w:tab w:val="right" w:pos="9360" w:leader="none"/>
        </w:tabs>
        <w:spacing w:lineRule="auto" w:line="480"/>
        <w:jc w:val="both"/>
        <w:textAlignment w:val="baseline"/>
        <w:rPr/>
      </w:pPr>
      <w:ins w:id="30" w:author="Unknown Author" w:date="2024-06-24T16:41:31Z">
        <w:r>
          <w:rPr/>
          <w:tab/>
        </w:r>
      </w:ins>
      <w:ins w:id="31" w:author="Unknown Author" w:date="2024-06-24T16:41:31Z">
        <w:r>
          <w:rPr>
            <w:position w:val="-7"/>
          </w:rPr>
          <mc:AlternateContent>
            <mc:Choice Requires="wpg">
              <w:drawing>
                <wp:inline distT="0" distB="0" distL="0" distR="0">
                  <wp:extent cx="1958340" cy="231140"/>
                  <wp:effectExtent l="0" t="0" r="0" b="0"/>
                  <wp:docPr id="107" name="Shape7" title="TexMaths" descr="12§inline§\text{CMC}_{\text{Asym2}}(r)&#10;=&#10;\frac{&#10;\text{CMC}_{\text{Lateral}}(r_l)&#10;}{&#10;\text{CMC}_{\text{Lateral}}(r_r)&#10;}&#10;&#10;§svg§600§FALSE§"/>
                  <a:graphic xmlns:a="http://schemas.openxmlformats.org/drawingml/2006/main">
                    <a:graphicData uri="http://schemas.microsoft.com/office/word/2010/wordprocessingGroup">
                      <wpg:wgp>
                        <wpg:cNvGrpSpPr/>
                        <wpg:grpSpPr>
                          <a:xfrm>
                            <a:off x="0" y="0"/>
                            <a:ext cx="1958400" cy="231120"/>
                            <a:chOff x="0" y="0"/>
                            <a:chExt cx="1958400" cy="231120"/>
                          </a:xfrm>
                        </wpg:grpSpPr>
                        <wps:wsp>
                          <wps:cNvSpPr/>
                          <wps:spPr>
                            <a:xfrm>
                              <a:off x="0" y="6840"/>
                              <a:ext cx="1950840" cy="216000"/>
                            </a:xfrm>
                            <a:custGeom>
                              <a:avLst/>
                              <a:gdLst/>
                              <a:ahLst/>
                              <a:rect l="0" t="0" r="r" b="b"/>
                              <a:pathLst>
                                <a:path w="5419" h="600">
                                  <a:moveTo>
                                    <a:pt x="-1" y="1"/>
                                  </a:moveTo>
                                  <a:cubicBezTo>
                                    <a:pt x="1806" y="1"/>
                                    <a:pt x="3612" y="1"/>
                                    <a:pt x="5419" y="1"/>
                                  </a:cubicBezTo>
                                  <a:cubicBezTo>
                                    <a:pt x="5419" y="201"/>
                                    <a:pt x="5419" y="400"/>
                                    <a:pt x="5419" y="600"/>
                                  </a:cubicBezTo>
                                  <a:cubicBezTo>
                                    <a:pt x="3612" y="600"/>
                                    <a:pt x="1806" y="600"/>
                                    <a:pt x="-1" y="600"/>
                                  </a:cubicBezTo>
                                  <a:cubicBezTo>
                                    <a:pt x="-1" y="400"/>
                                    <a:pt x="-1" y="201"/>
                                    <a:pt x="-1" y="1"/>
                                  </a:cubicBezTo>
                                  <a:close/>
                                </a:path>
                              </a:pathLst>
                            </a:custGeom>
                            <a:solidFill>
                              <a:srgbClr val="ffffff"/>
                            </a:solidFill>
                            <a:ln w="0">
                              <a:noFill/>
                            </a:ln>
                          </wps:spPr>
                          <wps:bodyPr/>
                        </wps:wsp>
                        <wps:wsp>
                          <wps:cNvSpPr/>
                          <wps:spPr>
                            <a:xfrm>
                              <a:off x="720" y="46440"/>
                              <a:ext cx="92160" cy="109800"/>
                            </a:xfrm>
                            <a:custGeom>
                              <a:avLst/>
                              <a:gdLst/>
                              <a:ahLst/>
                              <a:rect l="0" t="0" r="r" b="b"/>
                              <a:pathLst>
                                <a:path w="256" h="305">
                                  <a:moveTo>
                                    <a:pt x="-1" y="153"/>
                                  </a:moveTo>
                                  <a:cubicBezTo>
                                    <a:pt x="-1" y="240"/>
                                    <a:pt x="67" y="305"/>
                                    <a:pt x="145" y="305"/>
                                  </a:cubicBezTo>
                                  <a:cubicBezTo>
                                    <a:pt x="214" y="305"/>
                                    <a:pt x="256" y="248"/>
                                    <a:pt x="256" y="199"/>
                                  </a:cubicBezTo>
                                  <a:cubicBezTo>
                                    <a:pt x="256" y="194"/>
                                    <a:pt x="256" y="192"/>
                                    <a:pt x="250" y="192"/>
                                  </a:cubicBezTo>
                                  <a:cubicBezTo>
                                    <a:pt x="245" y="192"/>
                                    <a:pt x="245" y="194"/>
                                    <a:pt x="245" y="199"/>
                                  </a:cubicBezTo>
                                  <a:cubicBezTo>
                                    <a:pt x="241" y="259"/>
                                    <a:pt x="197" y="292"/>
                                    <a:pt x="150" y="292"/>
                                  </a:cubicBezTo>
                                  <a:cubicBezTo>
                                    <a:pt x="125" y="292"/>
                                    <a:pt x="42" y="279"/>
                                    <a:pt x="42" y="153"/>
                                  </a:cubicBezTo>
                                  <a:cubicBezTo>
                                    <a:pt x="42" y="28"/>
                                    <a:pt x="125" y="13"/>
                                    <a:pt x="150" y="13"/>
                                  </a:cubicBezTo>
                                  <a:cubicBezTo>
                                    <a:pt x="196" y="13"/>
                                    <a:pt x="234" y="52"/>
                                    <a:pt x="243" y="113"/>
                                  </a:cubicBezTo>
                                  <a:cubicBezTo>
                                    <a:pt x="243" y="119"/>
                                    <a:pt x="243" y="120"/>
                                    <a:pt x="249" y="120"/>
                                  </a:cubicBezTo>
                                  <a:cubicBezTo>
                                    <a:pt x="256" y="120"/>
                                    <a:pt x="256" y="119"/>
                                    <a:pt x="256" y="110"/>
                                  </a:cubicBezTo>
                                  <a:cubicBezTo>
                                    <a:pt x="256" y="77"/>
                                    <a:pt x="256" y="44"/>
                                    <a:pt x="256" y="11"/>
                                  </a:cubicBezTo>
                                  <a:cubicBezTo>
                                    <a:pt x="256" y="4"/>
                                    <a:pt x="256" y="0"/>
                                    <a:pt x="251" y="0"/>
                                  </a:cubicBezTo>
                                  <a:cubicBezTo>
                                    <a:pt x="250" y="0"/>
                                    <a:pt x="247" y="0"/>
                                    <a:pt x="244" y="5"/>
                                  </a:cubicBezTo>
                                  <a:cubicBezTo>
                                    <a:pt x="237" y="16"/>
                                    <a:pt x="231" y="25"/>
                                    <a:pt x="223" y="36"/>
                                  </a:cubicBezTo>
                                  <a:cubicBezTo>
                                    <a:pt x="208" y="22"/>
                                    <a:pt x="186" y="0"/>
                                    <a:pt x="145" y="0"/>
                                  </a:cubicBezTo>
                                  <a:cubicBezTo>
                                    <a:pt x="66" y="0"/>
                                    <a:pt x="-1" y="67"/>
                                    <a:pt x="-1" y="153"/>
                                  </a:cubicBezTo>
                                  <a:close/>
                                </a:path>
                              </a:pathLst>
                            </a:custGeom>
                            <a:solidFill>
                              <a:srgbClr val="000000"/>
                            </a:solidFill>
                            <a:ln w="0">
                              <a:noFill/>
                            </a:ln>
                          </wps:spPr>
                          <wps:bodyPr/>
                        </wps:wsp>
                        <wps:wsp>
                          <wps:cNvSpPr/>
                          <wps:spPr>
                            <a:xfrm>
                              <a:off x="107280" y="48960"/>
                              <a:ext cx="127800" cy="104040"/>
                            </a:xfrm>
                            <a:custGeom>
                              <a:avLst/>
                              <a:gdLst/>
                              <a:ahLst/>
                              <a:rect l="0" t="0" r="r" b="b"/>
                              <a:pathLst>
                                <a:path w="355" h="289">
                                  <a:moveTo>
                                    <a:pt x="86" y="11"/>
                                  </a:moveTo>
                                  <a:cubicBezTo>
                                    <a:pt x="83" y="1"/>
                                    <a:pt x="80" y="1"/>
                                    <a:pt x="71" y="1"/>
                                  </a:cubicBezTo>
                                  <a:cubicBezTo>
                                    <a:pt x="47" y="1"/>
                                    <a:pt x="24" y="1"/>
                                    <a:pt x="0" y="1"/>
                                  </a:cubicBezTo>
                                  <a:cubicBezTo>
                                    <a:pt x="0" y="6"/>
                                    <a:pt x="0" y="9"/>
                                    <a:pt x="0" y="14"/>
                                  </a:cubicBezTo>
                                  <a:cubicBezTo>
                                    <a:pt x="4" y="14"/>
                                    <a:pt x="6" y="14"/>
                                    <a:pt x="10" y="14"/>
                                  </a:cubicBezTo>
                                  <a:cubicBezTo>
                                    <a:pt x="42" y="14"/>
                                    <a:pt x="43" y="19"/>
                                    <a:pt x="43" y="33"/>
                                  </a:cubicBezTo>
                                  <a:cubicBezTo>
                                    <a:pt x="43" y="104"/>
                                    <a:pt x="43" y="174"/>
                                    <a:pt x="43" y="244"/>
                                  </a:cubicBezTo>
                                  <a:cubicBezTo>
                                    <a:pt x="43" y="255"/>
                                    <a:pt x="43" y="275"/>
                                    <a:pt x="0" y="275"/>
                                  </a:cubicBezTo>
                                  <a:cubicBezTo>
                                    <a:pt x="0" y="279"/>
                                    <a:pt x="0" y="284"/>
                                    <a:pt x="0" y="289"/>
                                  </a:cubicBezTo>
                                  <a:cubicBezTo>
                                    <a:pt x="14" y="287"/>
                                    <a:pt x="35" y="287"/>
                                    <a:pt x="49" y="287"/>
                                  </a:cubicBezTo>
                                  <a:cubicBezTo>
                                    <a:pt x="62" y="287"/>
                                    <a:pt x="84" y="287"/>
                                    <a:pt x="98" y="289"/>
                                  </a:cubicBezTo>
                                  <a:cubicBezTo>
                                    <a:pt x="98" y="284"/>
                                    <a:pt x="98" y="279"/>
                                    <a:pt x="98" y="275"/>
                                  </a:cubicBezTo>
                                  <a:cubicBezTo>
                                    <a:pt x="55" y="275"/>
                                    <a:pt x="55" y="255"/>
                                    <a:pt x="55" y="244"/>
                                  </a:cubicBezTo>
                                  <a:cubicBezTo>
                                    <a:pt x="55" y="169"/>
                                    <a:pt x="55" y="93"/>
                                    <a:pt x="55" y="18"/>
                                  </a:cubicBezTo>
                                  <a:cubicBezTo>
                                    <a:pt x="89" y="105"/>
                                    <a:pt x="124" y="191"/>
                                    <a:pt x="157" y="279"/>
                                  </a:cubicBezTo>
                                  <a:cubicBezTo>
                                    <a:pt x="160" y="284"/>
                                    <a:pt x="162" y="289"/>
                                    <a:pt x="166" y="289"/>
                                  </a:cubicBezTo>
                                  <a:cubicBezTo>
                                    <a:pt x="170" y="289"/>
                                    <a:pt x="172" y="285"/>
                                    <a:pt x="173" y="280"/>
                                  </a:cubicBezTo>
                                  <a:cubicBezTo>
                                    <a:pt x="208" y="191"/>
                                    <a:pt x="242" y="103"/>
                                    <a:pt x="277" y="14"/>
                                  </a:cubicBezTo>
                                  <a:cubicBezTo>
                                    <a:pt x="277" y="94"/>
                                    <a:pt x="277" y="175"/>
                                    <a:pt x="277" y="255"/>
                                  </a:cubicBezTo>
                                  <a:cubicBezTo>
                                    <a:pt x="277" y="271"/>
                                    <a:pt x="277" y="275"/>
                                    <a:pt x="244" y="275"/>
                                  </a:cubicBezTo>
                                  <a:cubicBezTo>
                                    <a:pt x="240" y="275"/>
                                    <a:pt x="238" y="275"/>
                                    <a:pt x="234" y="275"/>
                                  </a:cubicBezTo>
                                  <a:cubicBezTo>
                                    <a:pt x="234" y="279"/>
                                    <a:pt x="234" y="284"/>
                                    <a:pt x="234" y="289"/>
                                  </a:cubicBezTo>
                                  <a:cubicBezTo>
                                    <a:pt x="250" y="287"/>
                                    <a:pt x="278" y="287"/>
                                    <a:pt x="295" y="287"/>
                                  </a:cubicBezTo>
                                  <a:cubicBezTo>
                                    <a:pt x="311" y="287"/>
                                    <a:pt x="340" y="287"/>
                                    <a:pt x="355" y="289"/>
                                  </a:cubicBezTo>
                                  <a:cubicBezTo>
                                    <a:pt x="355" y="284"/>
                                    <a:pt x="355" y="279"/>
                                    <a:pt x="355" y="275"/>
                                  </a:cubicBezTo>
                                  <a:cubicBezTo>
                                    <a:pt x="352" y="275"/>
                                    <a:pt x="348" y="275"/>
                                    <a:pt x="344" y="275"/>
                                  </a:cubicBezTo>
                                  <a:cubicBezTo>
                                    <a:pt x="312" y="275"/>
                                    <a:pt x="312" y="271"/>
                                    <a:pt x="312" y="255"/>
                                  </a:cubicBezTo>
                                  <a:cubicBezTo>
                                    <a:pt x="312" y="181"/>
                                    <a:pt x="312" y="108"/>
                                    <a:pt x="312" y="33"/>
                                  </a:cubicBezTo>
                                  <a:cubicBezTo>
                                    <a:pt x="312" y="19"/>
                                    <a:pt x="312" y="14"/>
                                    <a:pt x="344" y="14"/>
                                  </a:cubicBezTo>
                                  <a:cubicBezTo>
                                    <a:pt x="348" y="14"/>
                                    <a:pt x="352" y="14"/>
                                    <a:pt x="355" y="14"/>
                                  </a:cubicBezTo>
                                  <a:cubicBezTo>
                                    <a:pt x="355" y="9"/>
                                    <a:pt x="355" y="6"/>
                                    <a:pt x="355" y="1"/>
                                  </a:cubicBezTo>
                                  <a:cubicBezTo>
                                    <a:pt x="331" y="1"/>
                                    <a:pt x="307" y="1"/>
                                    <a:pt x="283" y="1"/>
                                  </a:cubicBezTo>
                                  <a:cubicBezTo>
                                    <a:pt x="272" y="1"/>
                                    <a:pt x="272" y="1"/>
                                    <a:pt x="270" y="9"/>
                                  </a:cubicBezTo>
                                  <a:cubicBezTo>
                                    <a:pt x="239" y="88"/>
                                    <a:pt x="209" y="166"/>
                                    <a:pt x="178" y="245"/>
                                  </a:cubicBezTo>
                                  <a:cubicBezTo>
                                    <a:pt x="148" y="166"/>
                                    <a:pt x="116" y="88"/>
                                    <a:pt x="86" y="11"/>
                                  </a:cubicBezTo>
                                  <a:close/>
                                </a:path>
                              </a:pathLst>
                            </a:custGeom>
                            <a:solidFill>
                              <a:srgbClr val="000000"/>
                            </a:solidFill>
                            <a:ln w="0">
                              <a:noFill/>
                            </a:ln>
                          </wps:spPr>
                          <wps:bodyPr/>
                        </wps:wsp>
                        <wps:wsp>
                          <wps:cNvSpPr/>
                          <wps:spPr>
                            <a:xfrm>
                              <a:off x="248760" y="46440"/>
                              <a:ext cx="92880" cy="109800"/>
                            </a:xfrm>
                            <a:custGeom>
                              <a:avLst/>
                              <a:gdLst/>
                              <a:ahLst/>
                              <a:rect l="0" t="0" r="r" b="b"/>
                              <a:pathLst>
                                <a:path w="258" h="305">
                                  <a:moveTo>
                                    <a:pt x="1" y="153"/>
                                  </a:moveTo>
                                  <a:cubicBezTo>
                                    <a:pt x="1" y="240"/>
                                    <a:pt x="69" y="305"/>
                                    <a:pt x="147" y="305"/>
                                  </a:cubicBezTo>
                                  <a:cubicBezTo>
                                    <a:pt x="216" y="305"/>
                                    <a:pt x="258" y="248"/>
                                    <a:pt x="258" y="199"/>
                                  </a:cubicBezTo>
                                  <a:cubicBezTo>
                                    <a:pt x="258" y="194"/>
                                    <a:pt x="258" y="192"/>
                                    <a:pt x="252" y="192"/>
                                  </a:cubicBezTo>
                                  <a:cubicBezTo>
                                    <a:pt x="247" y="192"/>
                                    <a:pt x="247" y="194"/>
                                    <a:pt x="247" y="199"/>
                                  </a:cubicBezTo>
                                  <a:cubicBezTo>
                                    <a:pt x="243" y="259"/>
                                    <a:pt x="199" y="292"/>
                                    <a:pt x="152" y="292"/>
                                  </a:cubicBezTo>
                                  <a:cubicBezTo>
                                    <a:pt x="127" y="292"/>
                                    <a:pt x="44" y="279"/>
                                    <a:pt x="44" y="153"/>
                                  </a:cubicBezTo>
                                  <a:cubicBezTo>
                                    <a:pt x="44" y="28"/>
                                    <a:pt x="126" y="13"/>
                                    <a:pt x="152" y="13"/>
                                  </a:cubicBezTo>
                                  <a:cubicBezTo>
                                    <a:pt x="198" y="13"/>
                                    <a:pt x="236" y="52"/>
                                    <a:pt x="245" y="113"/>
                                  </a:cubicBezTo>
                                  <a:cubicBezTo>
                                    <a:pt x="245" y="119"/>
                                    <a:pt x="245" y="120"/>
                                    <a:pt x="251" y="120"/>
                                  </a:cubicBezTo>
                                  <a:cubicBezTo>
                                    <a:pt x="258" y="120"/>
                                    <a:pt x="258" y="119"/>
                                    <a:pt x="258" y="110"/>
                                  </a:cubicBezTo>
                                  <a:cubicBezTo>
                                    <a:pt x="258" y="77"/>
                                    <a:pt x="258" y="44"/>
                                    <a:pt x="258" y="11"/>
                                  </a:cubicBezTo>
                                  <a:cubicBezTo>
                                    <a:pt x="258" y="4"/>
                                    <a:pt x="258" y="0"/>
                                    <a:pt x="253" y="0"/>
                                  </a:cubicBezTo>
                                  <a:cubicBezTo>
                                    <a:pt x="252" y="0"/>
                                    <a:pt x="249" y="0"/>
                                    <a:pt x="246" y="5"/>
                                  </a:cubicBezTo>
                                  <a:cubicBezTo>
                                    <a:pt x="239" y="16"/>
                                    <a:pt x="233" y="25"/>
                                    <a:pt x="225" y="36"/>
                                  </a:cubicBezTo>
                                  <a:cubicBezTo>
                                    <a:pt x="210" y="22"/>
                                    <a:pt x="188" y="0"/>
                                    <a:pt x="147" y="0"/>
                                  </a:cubicBezTo>
                                  <a:cubicBezTo>
                                    <a:pt x="68" y="0"/>
                                    <a:pt x="1" y="67"/>
                                    <a:pt x="1" y="153"/>
                                  </a:cubicBezTo>
                                  <a:close/>
                                </a:path>
                              </a:pathLst>
                            </a:custGeom>
                            <a:solidFill>
                              <a:srgbClr val="000000"/>
                            </a:solidFill>
                            <a:ln w="0">
                              <a:noFill/>
                            </a:ln>
                          </wps:spPr>
                          <wps:bodyPr/>
                        </wps:wsp>
                        <wps:wsp>
                          <wps:cNvSpPr/>
                          <wps:spPr>
                            <a:xfrm>
                              <a:off x="354960" y="99720"/>
                              <a:ext cx="79920" cy="75600"/>
                            </a:xfrm>
                            <a:custGeom>
                              <a:avLst/>
                              <a:gdLst/>
                              <a:ahLst/>
                              <a:rect l="0" t="0" r="r" b="b"/>
                              <a:pathLst>
                                <a:path w="222" h="210">
                                  <a:moveTo>
                                    <a:pt x="119" y="7"/>
                                  </a:moveTo>
                                  <a:cubicBezTo>
                                    <a:pt x="118" y="2"/>
                                    <a:pt x="115" y="0"/>
                                    <a:pt x="110" y="0"/>
                                  </a:cubicBezTo>
                                  <a:cubicBezTo>
                                    <a:pt x="104" y="0"/>
                                    <a:pt x="104" y="2"/>
                                    <a:pt x="103" y="7"/>
                                  </a:cubicBezTo>
                                  <a:cubicBezTo>
                                    <a:pt x="80" y="65"/>
                                    <a:pt x="58" y="121"/>
                                    <a:pt x="35" y="179"/>
                                  </a:cubicBezTo>
                                  <a:cubicBezTo>
                                    <a:pt x="31" y="187"/>
                                    <a:pt x="26" y="199"/>
                                    <a:pt x="0" y="199"/>
                                  </a:cubicBezTo>
                                  <a:cubicBezTo>
                                    <a:pt x="0" y="202"/>
                                    <a:pt x="0" y="206"/>
                                    <a:pt x="0" y="210"/>
                                  </a:cubicBezTo>
                                  <a:cubicBezTo>
                                    <a:pt x="10" y="210"/>
                                    <a:pt x="20" y="208"/>
                                    <a:pt x="30" y="208"/>
                                  </a:cubicBezTo>
                                  <a:cubicBezTo>
                                    <a:pt x="42" y="208"/>
                                    <a:pt x="64" y="210"/>
                                    <a:pt x="66" y="210"/>
                                  </a:cubicBezTo>
                                  <a:cubicBezTo>
                                    <a:pt x="66" y="206"/>
                                    <a:pt x="66" y="202"/>
                                    <a:pt x="66" y="199"/>
                                  </a:cubicBezTo>
                                  <a:cubicBezTo>
                                    <a:pt x="53" y="199"/>
                                    <a:pt x="44" y="194"/>
                                    <a:pt x="44" y="186"/>
                                  </a:cubicBezTo>
                                  <a:cubicBezTo>
                                    <a:pt x="44" y="183"/>
                                    <a:pt x="44" y="182"/>
                                    <a:pt x="46" y="180"/>
                                  </a:cubicBezTo>
                                  <a:cubicBezTo>
                                    <a:pt x="50" y="167"/>
                                    <a:pt x="55" y="155"/>
                                    <a:pt x="60" y="143"/>
                                  </a:cubicBezTo>
                                  <a:cubicBezTo>
                                    <a:pt x="88" y="143"/>
                                    <a:pt x="116" y="143"/>
                                    <a:pt x="144" y="143"/>
                                  </a:cubicBezTo>
                                  <a:cubicBezTo>
                                    <a:pt x="150" y="157"/>
                                    <a:pt x="155" y="171"/>
                                    <a:pt x="161" y="186"/>
                                  </a:cubicBezTo>
                                  <a:cubicBezTo>
                                    <a:pt x="162" y="188"/>
                                    <a:pt x="162" y="189"/>
                                    <a:pt x="162" y="192"/>
                                  </a:cubicBezTo>
                                  <a:cubicBezTo>
                                    <a:pt x="162" y="199"/>
                                    <a:pt x="146" y="199"/>
                                    <a:pt x="139" y="199"/>
                                  </a:cubicBezTo>
                                  <a:cubicBezTo>
                                    <a:pt x="139" y="202"/>
                                    <a:pt x="139" y="206"/>
                                    <a:pt x="139" y="210"/>
                                  </a:cubicBezTo>
                                  <a:cubicBezTo>
                                    <a:pt x="154" y="210"/>
                                    <a:pt x="173" y="208"/>
                                    <a:pt x="182" y="208"/>
                                  </a:cubicBezTo>
                                  <a:cubicBezTo>
                                    <a:pt x="197" y="208"/>
                                    <a:pt x="218" y="210"/>
                                    <a:pt x="222" y="210"/>
                                  </a:cubicBezTo>
                                  <a:cubicBezTo>
                                    <a:pt x="222" y="206"/>
                                    <a:pt x="222" y="202"/>
                                    <a:pt x="222" y="199"/>
                                  </a:cubicBezTo>
                                  <a:cubicBezTo>
                                    <a:pt x="220" y="199"/>
                                    <a:pt x="218" y="199"/>
                                    <a:pt x="216" y="199"/>
                                  </a:cubicBezTo>
                                  <a:cubicBezTo>
                                    <a:pt x="197" y="199"/>
                                    <a:pt x="194" y="196"/>
                                    <a:pt x="191" y="188"/>
                                  </a:cubicBezTo>
                                  <a:cubicBezTo>
                                    <a:pt x="167" y="127"/>
                                    <a:pt x="143" y="67"/>
                                    <a:pt x="119" y="7"/>
                                  </a:cubicBezTo>
                                  <a:moveTo>
                                    <a:pt x="102" y="37"/>
                                  </a:moveTo>
                                  <a:cubicBezTo>
                                    <a:pt x="115" y="69"/>
                                    <a:pt x="127" y="101"/>
                                    <a:pt x="140" y="133"/>
                                  </a:cubicBezTo>
                                  <a:cubicBezTo>
                                    <a:pt x="115" y="133"/>
                                    <a:pt x="90" y="133"/>
                                    <a:pt x="65" y="133"/>
                                  </a:cubicBezTo>
                                  <a:cubicBezTo>
                                    <a:pt x="77" y="101"/>
                                    <a:pt x="90" y="69"/>
                                    <a:pt x="102" y="37"/>
                                  </a:cubicBezTo>
                                  <a:close/>
                                </a:path>
                              </a:pathLst>
                            </a:custGeom>
                            <a:solidFill>
                              <a:srgbClr val="000000"/>
                            </a:solidFill>
                            <a:ln w="0">
                              <a:noFill/>
                            </a:ln>
                          </wps:spPr>
                          <wps:bodyPr/>
                        </wps:wsp>
                        <wps:wsp>
                          <wps:cNvSpPr/>
                          <wps:spPr>
                            <a:xfrm>
                              <a:off x="444600" y="127800"/>
                              <a:ext cx="38880" cy="48240"/>
                            </a:xfrm>
                            <a:custGeom>
                              <a:avLst/>
                              <a:gdLst/>
                              <a:ahLst/>
                              <a:rect l="0" t="0" r="r" b="b"/>
                              <a:pathLst>
                                <a:path w="108" h="134">
                                  <a:moveTo>
                                    <a:pt x="100" y="7"/>
                                  </a:moveTo>
                                  <a:cubicBezTo>
                                    <a:pt x="100" y="2"/>
                                    <a:pt x="100" y="0"/>
                                    <a:pt x="95" y="0"/>
                                  </a:cubicBezTo>
                                  <a:cubicBezTo>
                                    <a:pt x="94" y="0"/>
                                    <a:pt x="92" y="0"/>
                                    <a:pt x="89" y="4"/>
                                  </a:cubicBezTo>
                                  <a:cubicBezTo>
                                    <a:pt x="88" y="5"/>
                                    <a:pt x="85" y="6"/>
                                    <a:pt x="84" y="7"/>
                                  </a:cubicBezTo>
                                  <a:cubicBezTo>
                                    <a:pt x="74" y="1"/>
                                    <a:pt x="64" y="0"/>
                                    <a:pt x="53" y="0"/>
                                  </a:cubicBezTo>
                                  <a:cubicBezTo>
                                    <a:pt x="11" y="0"/>
                                    <a:pt x="0" y="22"/>
                                    <a:pt x="0" y="36"/>
                                  </a:cubicBezTo>
                                  <a:cubicBezTo>
                                    <a:pt x="0" y="46"/>
                                    <a:pt x="5" y="54"/>
                                    <a:pt x="12" y="60"/>
                                  </a:cubicBezTo>
                                  <a:cubicBezTo>
                                    <a:pt x="23" y="69"/>
                                    <a:pt x="34" y="71"/>
                                    <a:pt x="53" y="74"/>
                                  </a:cubicBezTo>
                                  <a:cubicBezTo>
                                    <a:pt x="67" y="77"/>
                                    <a:pt x="91" y="81"/>
                                    <a:pt x="91" y="101"/>
                                  </a:cubicBezTo>
                                  <a:cubicBezTo>
                                    <a:pt x="91" y="113"/>
                                    <a:pt x="83" y="126"/>
                                    <a:pt x="55" y="126"/>
                                  </a:cubicBezTo>
                                  <a:cubicBezTo>
                                    <a:pt x="26" y="126"/>
                                    <a:pt x="16" y="107"/>
                                    <a:pt x="11" y="87"/>
                                  </a:cubicBezTo>
                                  <a:cubicBezTo>
                                    <a:pt x="10" y="83"/>
                                    <a:pt x="10" y="81"/>
                                    <a:pt x="6" y="81"/>
                                  </a:cubicBezTo>
                                  <a:cubicBezTo>
                                    <a:pt x="0" y="81"/>
                                    <a:pt x="0" y="84"/>
                                    <a:pt x="0" y="90"/>
                                  </a:cubicBezTo>
                                  <a:cubicBezTo>
                                    <a:pt x="0" y="102"/>
                                    <a:pt x="0" y="114"/>
                                    <a:pt x="0" y="126"/>
                                  </a:cubicBezTo>
                                  <a:cubicBezTo>
                                    <a:pt x="0" y="132"/>
                                    <a:pt x="0" y="134"/>
                                    <a:pt x="5" y="134"/>
                                  </a:cubicBezTo>
                                  <a:cubicBezTo>
                                    <a:pt x="7" y="134"/>
                                    <a:pt x="13" y="128"/>
                                    <a:pt x="19" y="121"/>
                                  </a:cubicBezTo>
                                  <a:cubicBezTo>
                                    <a:pt x="31" y="133"/>
                                    <a:pt x="48" y="134"/>
                                    <a:pt x="55" y="134"/>
                                  </a:cubicBezTo>
                                  <a:cubicBezTo>
                                    <a:pt x="94" y="134"/>
                                    <a:pt x="107" y="114"/>
                                    <a:pt x="107" y="92"/>
                                  </a:cubicBezTo>
                                  <a:cubicBezTo>
                                    <a:pt x="107" y="81"/>
                                    <a:pt x="102" y="72"/>
                                    <a:pt x="95" y="65"/>
                                  </a:cubicBezTo>
                                  <a:cubicBezTo>
                                    <a:pt x="83" y="55"/>
                                    <a:pt x="70" y="53"/>
                                    <a:pt x="60" y="50"/>
                                  </a:cubicBezTo>
                                  <a:cubicBezTo>
                                    <a:pt x="36" y="47"/>
                                    <a:pt x="17" y="43"/>
                                    <a:pt x="17" y="28"/>
                                  </a:cubicBezTo>
                                  <a:cubicBezTo>
                                    <a:pt x="17" y="18"/>
                                    <a:pt x="25" y="7"/>
                                    <a:pt x="53" y="7"/>
                                  </a:cubicBezTo>
                                  <a:cubicBezTo>
                                    <a:pt x="86" y="7"/>
                                    <a:pt x="89" y="30"/>
                                    <a:pt x="89" y="40"/>
                                  </a:cubicBezTo>
                                  <a:cubicBezTo>
                                    <a:pt x="89" y="42"/>
                                    <a:pt x="92" y="42"/>
                                    <a:pt x="94" y="42"/>
                                  </a:cubicBezTo>
                                  <a:cubicBezTo>
                                    <a:pt x="100" y="42"/>
                                    <a:pt x="100" y="41"/>
                                    <a:pt x="100" y="35"/>
                                  </a:cubicBezTo>
                                  <a:cubicBezTo>
                                    <a:pt x="100" y="25"/>
                                    <a:pt x="100" y="17"/>
                                    <a:pt x="100" y="7"/>
                                  </a:cubicBezTo>
                                  <a:close/>
                                </a:path>
                              </a:pathLst>
                            </a:custGeom>
                            <a:solidFill>
                              <a:srgbClr val="000000"/>
                            </a:solidFill>
                            <a:ln w="0">
                              <a:noFill/>
                            </a:ln>
                          </wps:spPr>
                          <wps:bodyPr/>
                        </wps:wsp>
                        <wps:wsp>
                          <wps:cNvSpPr/>
                          <wps:spPr>
                            <a:xfrm>
                              <a:off x="490680" y="129600"/>
                              <a:ext cx="57240" cy="67320"/>
                            </a:xfrm>
                            <a:custGeom>
                              <a:avLst/>
                              <a:gdLst/>
                              <a:ahLst/>
                              <a:rect l="0" t="0" r="r" b="b"/>
                              <a:pathLst>
                                <a:path w="159" h="187">
                                  <a:moveTo>
                                    <a:pt x="132" y="29"/>
                                  </a:moveTo>
                                  <a:cubicBezTo>
                                    <a:pt x="140" y="11"/>
                                    <a:pt x="155" y="11"/>
                                    <a:pt x="159" y="11"/>
                                  </a:cubicBezTo>
                                  <a:cubicBezTo>
                                    <a:pt x="159" y="7"/>
                                    <a:pt x="159" y="4"/>
                                    <a:pt x="159" y="0"/>
                                  </a:cubicBezTo>
                                  <a:cubicBezTo>
                                    <a:pt x="151" y="1"/>
                                    <a:pt x="146" y="1"/>
                                    <a:pt x="138" y="1"/>
                                  </a:cubicBezTo>
                                  <a:cubicBezTo>
                                    <a:pt x="129" y="1"/>
                                    <a:pt x="119" y="1"/>
                                    <a:pt x="110" y="0"/>
                                  </a:cubicBezTo>
                                  <a:cubicBezTo>
                                    <a:pt x="110" y="4"/>
                                    <a:pt x="110" y="7"/>
                                    <a:pt x="110" y="11"/>
                                  </a:cubicBezTo>
                                  <a:cubicBezTo>
                                    <a:pt x="120" y="12"/>
                                    <a:pt x="122" y="18"/>
                                    <a:pt x="122" y="23"/>
                                  </a:cubicBezTo>
                                  <a:cubicBezTo>
                                    <a:pt x="122" y="26"/>
                                    <a:pt x="121" y="29"/>
                                    <a:pt x="120" y="31"/>
                                  </a:cubicBezTo>
                                  <a:cubicBezTo>
                                    <a:pt x="109" y="54"/>
                                    <a:pt x="98" y="78"/>
                                    <a:pt x="87" y="101"/>
                                  </a:cubicBezTo>
                                  <a:cubicBezTo>
                                    <a:pt x="75" y="75"/>
                                    <a:pt x="63" y="49"/>
                                    <a:pt x="51" y="24"/>
                                  </a:cubicBezTo>
                                  <a:cubicBezTo>
                                    <a:pt x="50" y="22"/>
                                    <a:pt x="49" y="20"/>
                                    <a:pt x="49" y="18"/>
                                  </a:cubicBezTo>
                                  <a:cubicBezTo>
                                    <a:pt x="49" y="11"/>
                                    <a:pt x="59" y="11"/>
                                    <a:pt x="65" y="11"/>
                                  </a:cubicBezTo>
                                  <a:cubicBezTo>
                                    <a:pt x="65" y="7"/>
                                    <a:pt x="65" y="4"/>
                                    <a:pt x="65" y="0"/>
                                  </a:cubicBezTo>
                                  <a:cubicBezTo>
                                    <a:pt x="60" y="1"/>
                                    <a:pt x="38" y="1"/>
                                    <a:pt x="30" y="1"/>
                                  </a:cubicBezTo>
                                  <a:cubicBezTo>
                                    <a:pt x="21" y="1"/>
                                    <a:pt x="9" y="1"/>
                                    <a:pt x="1" y="0"/>
                                  </a:cubicBezTo>
                                  <a:cubicBezTo>
                                    <a:pt x="1" y="4"/>
                                    <a:pt x="1" y="7"/>
                                    <a:pt x="1" y="11"/>
                                  </a:cubicBezTo>
                                  <a:cubicBezTo>
                                    <a:pt x="18" y="11"/>
                                    <a:pt x="21" y="12"/>
                                    <a:pt x="25" y="22"/>
                                  </a:cubicBezTo>
                                  <a:cubicBezTo>
                                    <a:pt x="42" y="56"/>
                                    <a:pt x="59" y="92"/>
                                    <a:pt x="75" y="127"/>
                                  </a:cubicBezTo>
                                  <a:cubicBezTo>
                                    <a:pt x="73" y="133"/>
                                    <a:pt x="69" y="139"/>
                                    <a:pt x="67" y="145"/>
                                  </a:cubicBezTo>
                                  <a:cubicBezTo>
                                    <a:pt x="60" y="159"/>
                                    <a:pt x="51" y="179"/>
                                    <a:pt x="31" y="179"/>
                                  </a:cubicBezTo>
                                  <a:cubicBezTo>
                                    <a:pt x="24" y="179"/>
                                    <a:pt x="21" y="177"/>
                                    <a:pt x="18" y="176"/>
                                  </a:cubicBezTo>
                                  <a:cubicBezTo>
                                    <a:pt x="19" y="176"/>
                                    <a:pt x="26" y="173"/>
                                    <a:pt x="26" y="163"/>
                                  </a:cubicBezTo>
                                  <a:cubicBezTo>
                                    <a:pt x="26" y="156"/>
                                    <a:pt x="21" y="150"/>
                                    <a:pt x="14" y="150"/>
                                  </a:cubicBezTo>
                                  <a:cubicBezTo>
                                    <a:pt x="6" y="150"/>
                                    <a:pt x="1" y="156"/>
                                    <a:pt x="1" y="163"/>
                                  </a:cubicBezTo>
                                  <a:cubicBezTo>
                                    <a:pt x="1" y="177"/>
                                    <a:pt x="15" y="187"/>
                                    <a:pt x="31" y="187"/>
                                  </a:cubicBezTo>
                                  <a:cubicBezTo>
                                    <a:pt x="56" y="187"/>
                                    <a:pt x="71" y="162"/>
                                    <a:pt x="74" y="152"/>
                                  </a:cubicBezTo>
                                  <a:cubicBezTo>
                                    <a:pt x="93" y="111"/>
                                    <a:pt x="113" y="69"/>
                                    <a:pt x="132" y="29"/>
                                  </a:cubicBezTo>
                                  <a:close/>
                                </a:path>
                              </a:pathLst>
                            </a:custGeom>
                            <a:solidFill>
                              <a:srgbClr val="000000"/>
                            </a:solidFill>
                            <a:ln w="0">
                              <a:noFill/>
                            </a:ln>
                          </wps:spPr>
                          <wps:bodyPr/>
                        </wps:wsp>
                        <wps:wsp>
                          <wps:cNvSpPr/>
                          <wps:spPr>
                            <a:xfrm>
                              <a:off x="557640" y="128160"/>
                              <a:ext cx="89640" cy="46440"/>
                            </a:xfrm>
                            <a:custGeom>
                              <a:avLst/>
                              <a:gdLst/>
                              <a:ahLst/>
                              <a:rect l="0" t="0" r="r" b="b"/>
                              <a:pathLst>
                                <a:path w="249" h="129">
                                  <a:moveTo>
                                    <a:pt x="226" y="41"/>
                                  </a:moveTo>
                                  <a:cubicBezTo>
                                    <a:pt x="226" y="14"/>
                                    <a:pt x="214" y="0"/>
                                    <a:pt x="182" y="0"/>
                                  </a:cubicBezTo>
                                  <a:cubicBezTo>
                                    <a:pt x="158" y="0"/>
                                    <a:pt x="143" y="12"/>
                                    <a:pt x="134" y="28"/>
                                  </a:cubicBezTo>
                                  <a:cubicBezTo>
                                    <a:pt x="128" y="6"/>
                                    <a:pt x="113" y="0"/>
                                    <a:pt x="91" y="0"/>
                                  </a:cubicBezTo>
                                  <a:cubicBezTo>
                                    <a:pt x="67" y="0"/>
                                    <a:pt x="52" y="13"/>
                                    <a:pt x="43" y="29"/>
                                  </a:cubicBezTo>
                                  <a:cubicBezTo>
                                    <a:pt x="43" y="19"/>
                                    <a:pt x="43" y="10"/>
                                    <a:pt x="43" y="0"/>
                                  </a:cubicBezTo>
                                  <a:cubicBezTo>
                                    <a:pt x="29" y="1"/>
                                    <a:pt x="14" y="2"/>
                                    <a:pt x="0" y="4"/>
                                  </a:cubicBezTo>
                                  <a:cubicBezTo>
                                    <a:pt x="0" y="7"/>
                                    <a:pt x="0" y="10"/>
                                    <a:pt x="0" y="13"/>
                                  </a:cubicBezTo>
                                  <a:cubicBezTo>
                                    <a:pt x="19" y="13"/>
                                    <a:pt x="22" y="16"/>
                                    <a:pt x="22" y="30"/>
                                  </a:cubicBezTo>
                                  <a:cubicBezTo>
                                    <a:pt x="22" y="55"/>
                                    <a:pt x="22" y="81"/>
                                    <a:pt x="22" y="107"/>
                                  </a:cubicBezTo>
                                  <a:cubicBezTo>
                                    <a:pt x="22" y="119"/>
                                    <a:pt x="19" y="119"/>
                                    <a:pt x="0" y="119"/>
                                  </a:cubicBezTo>
                                  <a:cubicBezTo>
                                    <a:pt x="0" y="122"/>
                                    <a:pt x="0" y="126"/>
                                    <a:pt x="0" y="129"/>
                                  </a:cubicBezTo>
                                  <a:cubicBezTo>
                                    <a:pt x="11" y="128"/>
                                    <a:pt x="20" y="128"/>
                                    <a:pt x="34" y="128"/>
                                  </a:cubicBezTo>
                                  <a:cubicBezTo>
                                    <a:pt x="44" y="128"/>
                                    <a:pt x="65" y="129"/>
                                    <a:pt x="67" y="129"/>
                                  </a:cubicBezTo>
                                  <a:cubicBezTo>
                                    <a:pt x="67" y="126"/>
                                    <a:pt x="67" y="122"/>
                                    <a:pt x="67" y="119"/>
                                  </a:cubicBezTo>
                                  <a:cubicBezTo>
                                    <a:pt x="48" y="119"/>
                                    <a:pt x="44" y="119"/>
                                    <a:pt x="44" y="107"/>
                                  </a:cubicBezTo>
                                  <a:cubicBezTo>
                                    <a:pt x="44" y="89"/>
                                    <a:pt x="44" y="72"/>
                                    <a:pt x="44" y="54"/>
                                  </a:cubicBezTo>
                                  <a:cubicBezTo>
                                    <a:pt x="44" y="23"/>
                                    <a:pt x="70" y="8"/>
                                    <a:pt x="89" y="8"/>
                                  </a:cubicBezTo>
                                  <a:cubicBezTo>
                                    <a:pt x="109" y="8"/>
                                    <a:pt x="112" y="24"/>
                                    <a:pt x="112" y="40"/>
                                  </a:cubicBezTo>
                                  <a:cubicBezTo>
                                    <a:pt x="112" y="62"/>
                                    <a:pt x="112" y="84"/>
                                    <a:pt x="112" y="107"/>
                                  </a:cubicBezTo>
                                  <a:cubicBezTo>
                                    <a:pt x="112" y="119"/>
                                    <a:pt x="109" y="119"/>
                                    <a:pt x="90" y="119"/>
                                  </a:cubicBezTo>
                                  <a:cubicBezTo>
                                    <a:pt x="90" y="122"/>
                                    <a:pt x="90" y="126"/>
                                    <a:pt x="90" y="129"/>
                                  </a:cubicBezTo>
                                  <a:cubicBezTo>
                                    <a:pt x="91" y="129"/>
                                    <a:pt x="112" y="128"/>
                                    <a:pt x="124" y="128"/>
                                  </a:cubicBezTo>
                                  <a:cubicBezTo>
                                    <a:pt x="134" y="128"/>
                                    <a:pt x="155" y="129"/>
                                    <a:pt x="157" y="129"/>
                                  </a:cubicBezTo>
                                  <a:cubicBezTo>
                                    <a:pt x="157" y="126"/>
                                    <a:pt x="157" y="122"/>
                                    <a:pt x="157" y="119"/>
                                  </a:cubicBezTo>
                                  <a:cubicBezTo>
                                    <a:pt x="138" y="119"/>
                                    <a:pt x="136" y="119"/>
                                    <a:pt x="136" y="107"/>
                                  </a:cubicBezTo>
                                  <a:cubicBezTo>
                                    <a:pt x="136" y="89"/>
                                    <a:pt x="136" y="72"/>
                                    <a:pt x="136" y="54"/>
                                  </a:cubicBezTo>
                                  <a:cubicBezTo>
                                    <a:pt x="136" y="23"/>
                                    <a:pt x="160" y="8"/>
                                    <a:pt x="180" y="8"/>
                                  </a:cubicBezTo>
                                  <a:cubicBezTo>
                                    <a:pt x="200" y="8"/>
                                    <a:pt x="203" y="24"/>
                                    <a:pt x="203" y="40"/>
                                  </a:cubicBezTo>
                                  <a:cubicBezTo>
                                    <a:pt x="203" y="62"/>
                                    <a:pt x="203" y="84"/>
                                    <a:pt x="203" y="107"/>
                                  </a:cubicBezTo>
                                  <a:cubicBezTo>
                                    <a:pt x="203" y="119"/>
                                    <a:pt x="200" y="119"/>
                                    <a:pt x="181" y="119"/>
                                  </a:cubicBezTo>
                                  <a:cubicBezTo>
                                    <a:pt x="181" y="122"/>
                                    <a:pt x="181" y="126"/>
                                    <a:pt x="181" y="129"/>
                                  </a:cubicBezTo>
                                  <a:cubicBezTo>
                                    <a:pt x="192" y="128"/>
                                    <a:pt x="202" y="128"/>
                                    <a:pt x="215" y="128"/>
                                  </a:cubicBezTo>
                                  <a:cubicBezTo>
                                    <a:pt x="226" y="128"/>
                                    <a:pt x="246" y="129"/>
                                    <a:pt x="248" y="129"/>
                                  </a:cubicBezTo>
                                  <a:cubicBezTo>
                                    <a:pt x="248" y="126"/>
                                    <a:pt x="248" y="122"/>
                                    <a:pt x="248" y="119"/>
                                  </a:cubicBezTo>
                                  <a:cubicBezTo>
                                    <a:pt x="229" y="119"/>
                                    <a:pt x="226" y="119"/>
                                    <a:pt x="226" y="107"/>
                                  </a:cubicBezTo>
                                  <a:cubicBezTo>
                                    <a:pt x="226" y="85"/>
                                    <a:pt x="226" y="62"/>
                                    <a:pt x="226" y="41"/>
                                  </a:cubicBezTo>
                                  <a:close/>
                                </a:path>
                              </a:pathLst>
                            </a:custGeom>
                            <a:solidFill>
                              <a:srgbClr val="000000"/>
                            </a:solidFill>
                            <a:ln w="0">
                              <a:noFill/>
                            </a:ln>
                          </wps:spPr>
                          <wps:bodyPr/>
                        </wps:wsp>
                        <wps:wsp>
                          <wps:cNvSpPr/>
                          <wps:spPr>
                            <a:xfrm>
                              <a:off x="658440" y="105480"/>
                              <a:ext cx="47160" cy="69840"/>
                            </a:xfrm>
                            <a:custGeom>
                              <a:avLst/>
                              <a:gdLst/>
                              <a:ahLst/>
                              <a:rect l="0" t="0" r="r" b="b"/>
                              <a:pathLst>
                                <a:path w="131" h="194">
                                  <a:moveTo>
                                    <a:pt x="130" y="143"/>
                                  </a:moveTo>
                                  <a:cubicBezTo>
                                    <a:pt x="126" y="143"/>
                                    <a:pt x="124" y="143"/>
                                    <a:pt x="120" y="143"/>
                                  </a:cubicBezTo>
                                  <a:cubicBezTo>
                                    <a:pt x="119" y="149"/>
                                    <a:pt x="116" y="165"/>
                                    <a:pt x="113" y="169"/>
                                  </a:cubicBezTo>
                                  <a:cubicBezTo>
                                    <a:pt x="110" y="170"/>
                                    <a:pt x="88" y="170"/>
                                    <a:pt x="83" y="170"/>
                                  </a:cubicBezTo>
                                  <a:cubicBezTo>
                                    <a:pt x="65" y="170"/>
                                    <a:pt x="47" y="170"/>
                                    <a:pt x="29" y="170"/>
                                  </a:cubicBezTo>
                                  <a:cubicBezTo>
                                    <a:pt x="60" y="144"/>
                                    <a:pt x="70" y="135"/>
                                    <a:pt x="88" y="121"/>
                                  </a:cubicBezTo>
                                  <a:cubicBezTo>
                                    <a:pt x="109" y="104"/>
                                    <a:pt x="130" y="85"/>
                                    <a:pt x="130" y="58"/>
                                  </a:cubicBezTo>
                                  <a:cubicBezTo>
                                    <a:pt x="130" y="22"/>
                                    <a:pt x="98" y="0"/>
                                    <a:pt x="61" y="0"/>
                                  </a:cubicBezTo>
                                  <a:cubicBezTo>
                                    <a:pt x="24" y="0"/>
                                    <a:pt x="0" y="26"/>
                                    <a:pt x="0" y="53"/>
                                  </a:cubicBezTo>
                                  <a:cubicBezTo>
                                    <a:pt x="0" y="68"/>
                                    <a:pt x="12" y="69"/>
                                    <a:pt x="16" y="69"/>
                                  </a:cubicBezTo>
                                  <a:cubicBezTo>
                                    <a:pt x="23" y="69"/>
                                    <a:pt x="31" y="65"/>
                                    <a:pt x="31" y="54"/>
                                  </a:cubicBezTo>
                                  <a:cubicBezTo>
                                    <a:pt x="31" y="48"/>
                                    <a:pt x="29" y="38"/>
                                    <a:pt x="13" y="38"/>
                                  </a:cubicBezTo>
                                  <a:cubicBezTo>
                                    <a:pt x="23" y="17"/>
                                    <a:pt x="43" y="11"/>
                                    <a:pt x="56" y="11"/>
                                  </a:cubicBezTo>
                                  <a:cubicBezTo>
                                    <a:pt x="86" y="11"/>
                                    <a:pt x="101" y="34"/>
                                    <a:pt x="101" y="58"/>
                                  </a:cubicBezTo>
                                  <a:cubicBezTo>
                                    <a:pt x="101" y="83"/>
                                    <a:pt x="83" y="103"/>
                                    <a:pt x="73" y="114"/>
                                  </a:cubicBezTo>
                                  <a:cubicBezTo>
                                    <a:pt x="49" y="137"/>
                                    <a:pt x="26" y="161"/>
                                    <a:pt x="2" y="184"/>
                                  </a:cubicBezTo>
                                  <a:cubicBezTo>
                                    <a:pt x="0" y="187"/>
                                    <a:pt x="0" y="187"/>
                                    <a:pt x="0" y="195"/>
                                  </a:cubicBezTo>
                                  <a:cubicBezTo>
                                    <a:pt x="41" y="195"/>
                                    <a:pt x="80" y="195"/>
                                    <a:pt x="121" y="195"/>
                                  </a:cubicBezTo>
                                  <a:cubicBezTo>
                                    <a:pt x="124" y="177"/>
                                    <a:pt x="127" y="159"/>
                                    <a:pt x="130" y="143"/>
                                  </a:cubicBezTo>
                                  <a:close/>
                                </a:path>
                              </a:pathLst>
                            </a:custGeom>
                            <a:solidFill>
                              <a:srgbClr val="000000"/>
                            </a:solidFill>
                            <a:ln w="0">
                              <a:noFill/>
                            </a:ln>
                          </wps:spPr>
                          <wps:bodyPr/>
                        </wps:wsp>
                        <wps:wsp>
                          <wps:cNvSpPr/>
                          <wps:spPr>
                            <a:xfrm>
                              <a:off x="734760" y="38880"/>
                              <a:ext cx="34920" cy="151200"/>
                            </a:xfrm>
                            <a:custGeom>
                              <a:avLst/>
                              <a:gdLst/>
                              <a:ahLst/>
                              <a:rect l="0" t="0" r="r" b="b"/>
                              <a:pathLst>
                                <a:path w="97" h="420">
                                  <a:moveTo>
                                    <a:pt x="97" y="417"/>
                                  </a:moveTo>
                                  <a:cubicBezTo>
                                    <a:pt x="97" y="416"/>
                                    <a:pt x="97" y="414"/>
                                    <a:pt x="90" y="407"/>
                                  </a:cubicBezTo>
                                  <a:cubicBezTo>
                                    <a:pt x="37" y="354"/>
                                    <a:pt x="24" y="277"/>
                                    <a:pt x="24" y="212"/>
                                  </a:cubicBezTo>
                                  <a:cubicBezTo>
                                    <a:pt x="24" y="139"/>
                                    <a:pt x="40" y="66"/>
                                    <a:pt x="91" y="13"/>
                                  </a:cubicBezTo>
                                  <a:cubicBezTo>
                                    <a:pt x="97" y="8"/>
                                    <a:pt x="97" y="7"/>
                                    <a:pt x="97" y="6"/>
                                  </a:cubicBezTo>
                                  <a:cubicBezTo>
                                    <a:pt x="97" y="2"/>
                                    <a:pt x="96" y="1"/>
                                    <a:pt x="94" y="1"/>
                                  </a:cubicBezTo>
                                  <a:cubicBezTo>
                                    <a:pt x="89" y="1"/>
                                    <a:pt x="50" y="30"/>
                                    <a:pt x="26" y="84"/>
                                  </a:cubicBezTo>
                                  <a:cubicBezTo>
                                    <a:pt x="5" y="129"/>
                                    <a:pt x="0" y="176"/>
                                    <a:pt x="0" y="212"/>
                                  </a:cubicBezTo>
                                  <a:cubicBezTo>
                                    <a:pt x="0" y="244"/>
                                    <a:pt x="4" y="296"/>
                                    <a:pt x="28" y="341"/>
                                  </a:cubicBezTo>
                                  <a:cubicBezTo>
                                    <a:pt x="53" y="394"/>
                                    <a:pt x="89" y="420"/>
                                    <a:pt x="94" y="420"/>
                                  </a:cubicBezTo>
                                  <a:cubicBezTo>
                                    <a:pt x="96" y="420"/>
                                    <a:pt x="97" y="419"/>
                                    <a:pt x="97" y="417"/>
                                  </a:cubicBezTo>
                                  <a:close/>
                                </a:path>
                              </a:pathLst>
                            </a:custGeom>
                            <a:solidFill>
                              <a:srgbClr val="000000"/>
                            </a:solidFill>
                            <a:ln w="0">
                              <a:noFill/>
                            </a:ln>
                          </wps:spPr>
                          <wps:bodyPr/>
                        </wps:wsp>
                        <wps:wsp>
                          <wps:cNvSpPr/>
                          <wps:spPr>
                            <a:xfrm>
                              <a:off x="783720" y="85680"/>
                              <a:ext cx="61560" cy="68040"/>
                            </a:xfrm>
                            <a:custGeom>
                              <a:avLst/>
                              <a:gdLst/>
                              <a:ahLst/>
                              <a:rect l="0" t="0" r="r" b="b"/>
                              <a:pathLst>
                                <a:path w="171" h="189">
                                  <a:moveTo>
                                    <a:pt x="23" y="161"/>
                                  </a:moveTo>
                                  <a:cubicBezTo>
                                    <a:pt x="22" y="167"/>
                                    <a:pt x="19" y="176"/>
                                    <a:pt x="19" y="179"/>
                                  </a:cubicBezTo>
                                  <a:cubicBezTo>
                                    <a:pt x="19" y="186"/>
                                    <a:pt x="25" y="189"/>
                                    <a:pt x="31" y="189"/>
                                  </a:cubicBezTo>
                                  <a:cubicBezTo>
                                    <a:pt x="37" y="189"/>
                                    <a:pt x="45" y="187"/>
                                    <a:pt x="47" y="179"/>
                                  </a:cubicBezTo>
                                  <a:cubicBezTo>
                                    <a:pt x="48" y="176"/>
                                    <a:pt x="63" y="120"/>
                                    <a:pt x="64" y="111"/>
                                  </a:cubicBezTo>
                                  <a:cubicBezTo>
                                    <a:pt x="67" y="98"/>
                                    <a:pt x="76" y="68"/>
                                    <a:pt x="78" y="58"/>
                                  </a:cubicBezTo>
                                  <a:cubicBezTo>
                                    <a:pt x="79" y="52"/>
                                    <a:pt x="91" y="32"/>
                                    <a:pt x="101" y="23"/>
                                  </a:cubicBezTo>
                                  <a:cubicBezTo>
                                    <a:pt x="105" y="19"/>
                                    <a:pt x="117" y="8"/>
                                    <a:pt x="135" y="8"/>
                                  </a:cubicBezTo>
                                  <a:cubicBezTo>
                                    <a:pt x="147" y="8"/>
                                    <a:pt x="147" y="12"/>
                                    <a:pt x="153" y="13"/>
                                  </a:cubicBezTo>
                                  <a:cubicBezTo>
                                    <a:pt x="141" y="16"/>
                                    <a:pt x="131" y="26"/>
                                    <a:pt x="131" y="37"/>
                                  </a:cubicBezTo>
                                  <a:cubicBezTo>
                                    <a:pt x="131" y="43"/>
                                    <a:pt x="135" y="52"/>
                                    <a:pt x="147" y="52"/>
                                  </a:cubicBezTo>
                                  <a:cubicBezTo>
                                    <a:pt x="157" y="52"/>
                                    <a:pt x="171" y="42"/>
                                    <a:pt x="171" y="26"/>
                                  </a:cubicBezTo>
                                  <a:cubicBezTo>
                                    <a:pt x="171" y="12"/>
                                    <a:pt x="156" y="0"/>
                                    <a:pt x="135" y="0"/>
                                  </a:cubicBezTo>
                                  <a:cubicBezTo>
                                    <a:pt x="108" y="0"/>
                                    <a:pt x="89" y="20"/>
                                    <a:pt x="81" y="32"/>
                                  </a:cubicBezTo>
                                  <a:cubicBezTo>
                                    <a:pt x="78" y="13"/>
                                    <a:pt x="63" y="0"/>
                                    <a:pt x="42" y="0"/>
                                  </a:cubicBezTo>
                                  <a:cubicBezTo>
                                    <a:pt x="23" y="0"/>
                                    <a:pt x="16" y="16"/>
                                    <a:pt x="11" y="24"/>
                                  </a:cubicBezTo>
                                  <a:cubicBezTo>
                                    <a:pt x="4" y="37"/>
                                    <a:pt x="-1" y="63"/>
                                    <a:pt x="-1" y="65"/>
                                  </a:cubicBezTo>
                                  <a:cubicBezTo>
                                    <a:pt x="-1" y="68"/>
                                    <a:pt x="3" y="68"/>
                                    <a:pt x="4" y="68"/>
                                  </a:cubicBezTo>
                                  <a:cubicBezTo>
                                    <a:pt x="7" y="68"/>
                                    <a:pt x="9" y="68"/>
                                    <a:pt x="11" y="59"/>
                                  </a:cubicBezTo>
                                  <a:cubicBezTo>
                                    <a:pt x="18" y="29"/>
                                    <a:pt x="27" y="8"/>
                                    <a:pt x="41" y="8"/>
                                  </a:cubicBezTo>
                                  <a:cubicBezTo>
                                    <a:pt x="48" y="8"/>
                                    <a:pt x="54" y="12"/>
                                    <a:pt x="54" y="28"/>
                                  </a:cubicBezTo>
                                  <a:cubicBezTo>
                                    <a:pt x="54" y="37"/>
                                    <a:pt x="53" y="42"/>
                                    <a:pt x="48" y="63"/>
                                  </a:cubicBezTo>
                                  <a:cubicBezTo>
                                    <a:pt x="40" y="96"/>
                                    <a:pt x="31" y="128"/>
                                    <a:pt x="23" y="161"/>
                                  </a:cubicBezTo>
                                  <a:close/>
                                </a:path>
                              </a:pathLst>
                            </a:custGeom>
                            <a:solidFill>
                              <a:srgbClr val="000000"/>
                            </a:solidFill>
                            <a:ln w="0">
                              <a:noFill/>
                            </a:ln>
                          </wps:spPr>
                          <wps:bodyPr/>
                        </wps:wsp>
                        <wps:wsp>
                          <wps:cNvSpPr/>
                          <wps:spPr>
                            <a:xfrm>
                              <a:off x="860400" y="38880"/>
                              <a:ext cx="34920" cy="151200"/>
                            </a:xfrm>
                            <a:custGeom>
                              <a:avLst/>
                              <a:gdLst/>
                              <a:ahLst/>
                              <a:rect l="0" t="0" r="r" b="b"/>
                              <a:pathLst>
                                <a:path w="97" h="420">
                                  <a:moveTo>
                                    <a:pt x="96" y="212"/>
                                  </a:moveTo>
                                  <a:cubicBezTo>
                                    <a:pt x="96" y="180"/>
                                    <a:pt x="91" y="128"/>
                                    <a:pt x="69" y="80"/>
                                  </a:cubicBezTo>
                                  <a:cubicBezTo>
                                    <a:pt x="43" y="29"/>
                                    <a:pt x="7" y="1"/>
                                    <a:pt x="3" y="1"/>
                                  </a:cubicBezTo>
                                  <a:cubicBezTo>
                                    <a:pt x="0" y="1"/>
                                    <a:pt x="-1" y="3"/>
                                    <a:pt x="-1" y="6"/>
                                  </a:cubicBezTo>
                                  <a:cubicBezTo>
                                    <a:pt x="-1" y="7"/>
                                    <a:pt x="-1" y="8"/>
                                    <a:pt x="6" y="15"/>
                                  </a:cubicBezTo>
                                  <a:cubicBezTo>
                                    <a:pt x="48" y="57"/>
                                    <a:pt x="72" y="124"/>
                                    <a:pt x="72" y="212"/>
                                  </a:cubicBezTo>
                                  <a:cubicBezTo>
                                    <a:pt x="72" y="284"/>
                                    <a:pt x="57" y="357"/>
                                    <a:pt x="4" y="410"/>
                                  </a:cubicBezTo>
                                  <a:cubicBezTo>
                                    <a:pt x="-1" y="414"/>
                                    <a:pt x="-1" y="416"/>
                                    <a:pt x="-1" y="417"/>
                                  </a:cubicBezTo>
                                  <a:cubicBezTo>
                                    <a:pt x="-1" y="419"/>
                                    <a:pt x="0" y="420"/>
                                    <a:pt x="3" y="420"/>
                                  </a:cubicBezTo>
                                  <a:cubicBezTo>
                                    <a:pt x="7" y="420"/>
                                    <a:pt x="45" y="392"/>
                                    <a:pt x="70" y="339"/>
                                  </a:cubicBezTo>
                                  <a:cubicBezTo>
                                    <a:pt x="91" y="293"/>
                                    <a:pt x="96" y="247"/>
                                    <a:pt x="96" y="212"/>
                                  </a:cubicBezTo>
                                  <a:close/>
                                </a:path>
                              </a:pathLst>
                            </a:custGeom>
                            <a:solidFill>
                              <a:srgbClr val="000000"/>
                            </a:solidFill>
                            <a:ln w="0">
                              <a:noFill/>
                            </a:ln>
                          </wps:spPr>
                          <wps:bodyPr/>
                        </wps:wsp>
                        <wps:wsp>
                          <wps:cNvSpPr/>
                          <wps:spPr>
                            <a:xfrm>
                              <a:off x="961560" y="97200"/>
                              <a:ext cx="100800" cy="35640"/>
                            </a:xfrm>
                            <a:custGeom>
                              <a:avLst/>
                              <a:gdLst/>
                              <a:ahLst/>
                              <a:rect l="0" t="0" r="r" b="b"/>
                              <a:pathLst>
                                <a:path w="280" h="99">
                                  <a:moveTo>
                                    <a:pt x="264" y="17"/>
                                  </a:moveTo>
                                  <a:cubicBezTo>
                                    <a:pt x="271" y="17"/>
                                    <a:pt x="279" y="17"/>
                                    <a:pt x="279" y="8"/>
                                  </a:cubicBezTo>
                                  <a:cubicBezTo>
                                    <a:pt x="279" y="0"/>
                                    <a:pt x="271" y="0"/>
                                    <a:pt x="265" y="0"/>
                                  </a:cubicBezTo>
                                  <a:cubicBezTo>
                                    <a:pt x="181" y="0"/>
                                    <a:pt x="96" y="0"/>
                                    <a:pt x="12" y="0"/>
                                  </a:cubicBezTo>
                                  <a:cubicBezTo>
                                    <a:pt x="6" y="0"/>
                                    <a:pt x="-1" y="0"/>
                                    <a:pt x="-1" y="8"/>
                                  </a:cubicBezTo>
                                  <a:cubicBezTo>
                                    <a:pt x="-1" y="17"/>
                                    <a:pt x="6" y="17"/>
                                    <a:pt x="13" y="17"/>
                                  </a:cubicBezTo>
                                  <a:cubicBezTo>
                                    <a:pt x="97" y="17"/>
                                    <a:pt x="180" y="17"/>
                                    <a:pt x="264" y="17"/>
                                  </a:cubicBezTo>
                                  <a:moveTo>
                                    <a:pt x="265" y="98"/>
                                  </a:moveTo>
                                  <a:cubicBezTo>
                                    <a:pt x="271" y="98"/>
                                    <a:pt x="279" y="98"/>
                                    <a:pt x="279" y="90"/>
                                  </a:cubicBezTo>
                                  <a:cubicBezTo>
                                    <a:pt x="279" y="81"/>
                                    <a:pt x="271" y="81"/>
                                    <a:pt x="264" y="81"/>
                                  </a:cubicBezTo>
                                  <a:cubicBezTo>
                                    <a:pt x="180" y="81"/>
                                    <a:pt x="97" y="81"/>
                                    <a:pt x="13" y="81"/>
                                  </a:cubicBezTo>
                                  <a:cubicBezTo>
                                    <a:pt x="6" y="81"/>
                                    <a:pt x="-1" y="81"/>
                                    <a:pt x="-1" y="90"/>
                                  </a:cubicBezTo>
                                  <a:cubicBezTo>
                                    <a:pt x="-1" y="98"/>
                                    <a:pt x="6" y="98"/>
                                    <a:pt x="12" y="98"/>
                                  </a:cubicBezTo>
                                  <a:cubicBezTo>
                                    <a:pt x="96" y="98"/>
                                    <a:pt x="181" y="98"/>
                                    <a:pt x="265" y="98"/>
                                  </a:cubicBezTo>
                                  <a:close/>
                                </a:path>
                              </a:pathLst>
                            </a:custGeom>
                            <a:solidFill>
                              <a:srgbClr val="000000"/>
                            </a:solidFill>
                            <a:ln w="0">
                              <a:noFill/>
                            </a:ln>
                          </wps:spPr>
                          <wps:bodyPr/>
                        </wps:wsp>
                        <wps:wsp>
                          <wps:cNvSpPr/>
                          <wps:spPr>
                            <a:xfrm>
                              <a:off x="1146960" y="5040"/>
                              <a:ext cx="71640" cy="76320"/>
                            </a:xfrm>
                            <a:custGeom>
                              <a:avLst/>
                              <a:gdLst/>
                              <a:ahLst/>
                              <a:rect l="0" t="0" r="r" b="b"/>
                              <a:pathLst>
                                <a:path w="199" h="212">
                                  <a:moveTo>
                                    <a:pt x="198" y="6"/>
                                  </a:moveTo>
                                  <a:cubicBezTo>
                                    <a:pt x="198" y="1"/>
                                    <a:pt x="198" y="-1"/>
                                    <a:pt x="193" y="-1"/>
                                  </a:cubicBezTo>
                                  <a:cubicBezTo>
                                    <a:pt x="192" y="-1"/>
                                    <a:pt x="191" y="-1"/>
                                    <a:pt x="189" y="3"/>
                                  </a:cubicBezTo>
                                  <a:cubicBezTo>
                                    <a:pt x="184" y="10"/>
                                    <a:pt x="178" y="17"/>
                                    <a:pt x="173" y="24"/>
                                  </a:cubicBezTo>
                                  <a:cubicBezTo>
                                    <a:pt x="161" y="12"/>
                                    <a:pt x="141" y="-1"/>
                                    <a:pt x="112" y="-1"/>
                                  </a:cubicBezTo>
                                  <a:cubicBezTo>
                                    <a:pt x="51" y="-1"/>
                                    <a:pt x="-1" y="47"/>
                                    <a:pt x="-1" y="104"/>
                                  </a:cubicBezTo>
                                  <a:cubicBezTo>
                                    <a:pt x="-1" y="164"/>
                                    <a:pt x="51" y="211"/>
                                    <a:pt x="112" y="211"/>
                                  </a:cubicBezTo>
                                  <a:cubicBezTo>
                                    <a:pt x="165" y="211"/>
                                    <a:pt x="198" y="173"/>
                                    <a:pt x="198" y="137"/>
                                  </a:cubicBezTo>
                                  <a:cubicBezTo>
                                    <a:pt x="198" y="133"/>
                                    <a:pt x="198" y="131"/>
                                    <a:pt x="193" y="131"/>
                                  </a:cubicBezTo>
                                  <a:cubicBezTo>
                                    <a:pt x="191" y="131"/>
                                    <a:pt x="189" y="131"/>
                                    <a:pt x="187" y="134"/>
                                  </a:cubicBezTo>
                                  <a:cubicBezTo>
                                    <a:pt x="185" y="182"/>
                                    <a:pt x="145" y="201"/>
                                    <a:pt x="117" y="201"/>
                                  </a:cubicBezTo>
                                  <a:cubicBezTo>
                                    <a:pt x="84" y="201"/>
                                    <a:pt x="30" y="182"/>
                                    <a:pt x="30" y="106"/>
                                  </a:cubicBezTo>
                                  <a:cubicBezTo>
                                    <a:pt x="30" y="25"/>
                                    <a:pt x="88" y="10"/>
                                    <a:pt x="115" y="10"/>
                                  </a:cubicBezTo>
                                  <a:cubicBezTo>
                                    <a:pt x="145" y="10"/>
                                    <a:pt x="180" y="29"/>
                                    <a:pt x="187" y="79"/>
                                  </a:cubicBezTo>
                                  <a:cubicBezTo>
                                    <a:pt x="187" y="83"/>
                                    <a:pt x="191" y="83"/>
                                    <a:pt x="192" y="83"/>
                                  </a:cubicBezTo>
                                  <a:cubicBezTo>
                                    <a:pt x="198" y="83"/>
                                    <a:pt x="198" y="82"/>
                                    <a:pt x="198" y="76"/>
                                  </a:cubicBezTo>
                                  <a:cubicBezTo>
                                    <a:pt x="198" y="53"/>
                                    <a:pt x="198" y="29"/>
                                    <a:pt x="198" y="6"/>
                                  </a:cubicBezTo>
                                  <a:close/>
                                </a:path>
                              </a:pathLst>
                            </a:custGeom>
                            <a:solidFill>
                              <a:srgbClr val="000000"/>
                            </a:solidFill>
                            <a:ln w="0">
                              <a:noFill/>
                            </a:ln>
                          </wps:spPr>
                          <wps:bodyPr/>
                        </wps:wsp>
                        <wps:wsp>
                          <wps:cNvSpPr/>
                          <wps:spPr>
                            <a:xfrm>
                              <a:off x="1232640" y="6840"/>
                              <a:ext cx="95760" cy="71640"/>
                            </a:xfrm>
                            <a:custGeom>
                              <a:avLst/>
                              <a:gdLst/>
                              <a:ahLst/>
                              <a:rect l="0" t="0" r="r" b="b"/>
                              <a:pathLst>
                                <a:path w="266" h="199">
                                  <a:moveTo>
                                    <a:pt x="61" y="6"/>
                                  </a:moveTo>
                                  <a:cubicBezTo>
                                    <a:pt x="59" y="0"/>
                                    <a:pt x="57" y="0"/>
                                    <a:pt x="51" y="0"/>
                                  </a:cubicBezTo>
                                  <a:cubicBezTo>
                                    <a:pt x="34" y="0"/>
                                    <a:pt x="16" y="0"/>
                                    <a:pt x="-1" y="0"/>
                                  </a:cubicBezTo>
                                  <a:cubicBezTo>
                                    <a:pt x="-1" y="4"/>
                                    <a:pt x="-1" y="7"/>
                                    <a:pt x="-1" y="11"/>
                                  </a:cubicBezTo>
                                  <a:cubicBezTo>
                                    <a:pt x="1" y="11"/>
                                    <a:pt x="4" y="11"/>
                                    <a:pt x="6" y="11"/>
                                  </a:cubicBezTo>
                                  <a:cubicBezTo>
                                    <a:pt x="29" y="11"/>
                                    <a:pt x="29" y="13"/>
                                    <a:pt x="29" y="24"/>
                                  </a:cubicBezTo>
                                  <a:cubicBezTo>
                                    <a:pt x="29" y="72"/>
                                    <a:pt x="29" y="120"/>
                                    <a:pt x="29" y="169"/>
                                  </a:cubicBezTo>
                                  <a:cubicBezTo>
                                    <a:pt x="29" y="177"/>
                                    <a:pt x="29" y="190"/>
                                    <a:pt x="-1" y="190"/>
                                  </a:cubicBezTo>
                                  <a:cubicBezTo>
                                    <a:pt x="-1" y="193"/>
                                    <a:pt x="-1" y="196"/>
                                    <a:pt x="-1" y="200"/>
                                  </a:cubicBezTo>
                                  <a:cubicBezTo>
                                    <a:pt x="11" y="200"/>
                                    <a:pt x="23" y="199"/>
                                    <a:pt x="35" y="199"/>
                                  </a:cubicBezTo>
                                  <a:cubicBezTo>
                                    <a:pt x="47" y="199"/>
                                    <a:pt x="59" y="200"/>
                                    <a:pt x="71" y="200"/>
                                  </a:cubicBezTo>
                                  <a:cubicBezTo>
                                    <a:pt x="71" y="196"/>
                                    <a:pt x="71" y="193"/>
                                    <a:pt x="71" y="190"/>
                                  </a:cubicBezTo>
                                  <a:cubicBezTo>
                                    <a:pt x="40" y="190"/>
                                    <a:pt x="40" y="177"/>
                                    <a:pt x="40" y="169"/>
                                  </a:cubicBezTo>
                                  <a:cubicBezTo>
                                    <a:pt x="40" y="116"/>
                                    <a:pt x="40" y="65"/>
                                    <a:pt x="40" y="13"/>
                                  </a:cubicBezTo>
                                  <a:lnTo>
                                    <a:pt x="41" y="13"/>
                                  </a:lnTo>
                                  <a:cubicBezTo>
                                    <a:pt x="66" y="73"/>
                                    <a:pt x="93" y="133"/>
                                    <a:pt x="118" y="194"/>
                                  </a:cubicBezTo>
                                  <a:cubicBezTo>
                                    <a:pt x="119" y="198"/>
                                    <a:pt x="120" y="200"/>
                                    <a:pt x="125" y="200"/>
                                  </a:cubicBezTo>
                                  <a:cubicBezTo>
                                    <a:pt x="126" y="200"/>
                                    <a:pt x="130" y="200"/>
                                    <a:pt x="132" y="194"/>
                                  </a:cubicBezTo>
                                  <a:cubicBezTo>
                                    <a:pt x="159" y="133"/>
                                    <a:pt x="184" y="72"/>
                                    <a:pt x="210" y="11"/>
                                  </a:cubicBezTo>
                                  <a:cubicBezTo>
                                    <a:pt x="210" y="66"/>
                                    <a:pt x="210" y="121"/>
                                    <a:pt x="210" y="177"/>
                                  </a:cubicBezTo>
                                  <a:cubicBezTo>
                                    <a:pt x="210" y="187"/>
                                    <a:pt x="209" y="190"/>
                                    <a:pt x="186" y="190"/>
                                  </a:cubicBezTo>
                                  <a:cubicBezTo>
                                    <a:pt x="184" y="190"/>
                                    <a:pt x="181" y="190"/>
                                    <a:pt x="179" y="190"/>
                                  </a:cubicBezTo>
                                  <a:cubicBezTo>
                                    <a:pt x="179" y="193"/>
                                    <a:pt x="179" y="196"/>
                                    <a:pt x="179" y="200"/>
                                  </a:cubicBezTo>
                                  <a:cubicBezTo>
                                    <a:pt x="193" y="200"/>
                                    <a:pt x="210" y="199"/>
                                    <a:pt x="222" y="199"/>
                                  </a:cubicBezTo>
                                  <a:cubicBezTo>
                                    <a:pt x="234" y="199"/>
                                    <a:pt x="251" y="200"/>
                                    <a:pt x="265" y="200"/>
                                  </a:cubicBezTo>
                                  <a:cubicBezTo>
                                    <a:pt x="265" y="196"/>
                                    <a:pt x="265" y="193"/>
                                    <a:pt x="265" y="190"/>
                                  </a:cubicBezTo>
                                  <a:cubicBezTo>
                                    <a:pt x="263" y="190"/>
                                    <a:pt x="261" y="190"/>
                                    <a:pt x="258" y="190"/>
                                  </a:cubicBezTo>
                                  <a:cubicBezTo>
                                    <a:pt x="235" y="190"/>
                                    <a:pt x="234" y="187"/>
                                    <a:pt x="234" y="177"/>
                                  </a:cubicBezTo>
                                  <a:cubicBezTo>
                                    <a:pt x="234" y="126"/>
                                    <a:pt x="234" y="75"/>
                                    <a:pt x="234" y="24"/>
                                  </a:cubicBezTo>
                                  <a:cubicBezTo>
                                    <a:pt x="234" y="13"/>
                                    <a:pt x="235" y="11"/>
                                    <a:pt x="258" y="11"/>
                                  </a:cubicBezTo>
                                  <a:cubicBezTo>
                                    <a:pt x="261" y="11"/>
                                    <a:pt x="263" y="11"/>
                                    <a:pt x="265" y="11"/>
                                  </a:cubicBezTo>
                                  <a:cubicBezTo>
                                    <a:pt x="265" y="7"/>
                                    <a:pt x="265" y="4"/>
                                    <a:pt x="265" y="0"/>
                                  </a:cubicBezTo>
                                  <a:cubicBezTo>
                                    <a:pt x="249" y="0"/>
                                    <a:pt x="231" y="0"/>
                                    <a:pt x="214" y="0"/>
                                  </a:cubicBezTo>
                                  <a:cubicBezTo>
                                    <a:pt x="208" y="0"/>
                                    <a:pt x="205" y="0"/>
                                    <a:pt x="203" y="6"/>
                                  </a:cubicBezTo>
                                  <a:cubicBezTo>
                                    <a:pt x="179" y="61"/>
                                    <a:pt x="156" y="116"/>
                                    <a:pt x="132" y="173"/>
                                  </a:cubicBezTo>
                                  <a:cubicBezTo>
                                    <a:pt x="108" y="116"/>
                                    <a:pt x="85" y="61"/>
                                    <a:pt x="61" y="6"/>
                                  </a:cubicBezTo>
                                  <a:close/>
                                </a:path>
                              </a:pathLst>
                            </a:custGeom>
                            <a:solidFill>
                              <a:srgbClr val="000000"/>
                            </a:solidFill>
                            <a:ln w="0">
                              <a:noFill/>
                            </a:ln>
                          </wps:spPr>
                          <wps:bodyPr/>
                        </wps:wsp>
                        <wps:wsp>
                          <wps:cNvSpPr/>
                          <wps:spPr>
                            <a:xfrm>
                              <a:off x="1342440" y="5040"/>
                              <a:ext cx="71280" cy="76320"/>
                            </a:xfrm>
                            <a:custGeom>
                              <a:avLst/>
                              <a:gdLst/>
                              <a:ahLst/>
                              <a:rect l="0" t="0" r="r" b="b"/>
                              <a:pathLst>
                                <a:path w="198" h="212">
                                  <a:moveTo>
                                    <a:pt x="198" y="6"/>
                                  </a:moveTo>
                                  <a:cubicBezTo>
                                    <a:pt x="198" y="1"/>
                                    <a:pt x="198" y="-1"/>
                                    <a:pt x="195" y="-1"/>
                                  </a:cubicBezTo>
                                  <a:cubicBezTo>
                                    <a:pt x="193" y="-1"/>
                                    <a:pt x="192" y="-1"/>
                                    <a:pt x="190" y="3"/>
                                  </a:cubicBezTo>
                                  <a:cubicBezTo>
                                    <a:pt x="185" y="10"/>
                                    <a:pt x="179" y="17"/>
                                    <a:pt x="174" y="24"/>
                                  </a:cubicBezTo>
                                  <a:cubicBezTo>
                                    <a:pt x="161" y="12"/>
                                    <a:pt x="141" y="-1"/>
                                    <a:pt x="113" y="-1"/>
                                  </a:cubicBezTo>
                                  <a:cubicBezTo>
                                    <a:pt x="51" y="-1"/>
                                    <a:pt x="-1" y="47"/>
                                    <a:pt x="-1" y="104"/>
                                  </a:cubicBezTo>
                                  <a:cubicBezTo>
                                    <a:pt x="-1" y="164"/>
                                    <a:pt x="52" y="211"/>
                                    <a:pt x="113" y="211"/>
                                  </a:cubicBezTo>
                                  <a:cubicBezTo>
                                    <a:pt x="165" y="211"/>
                                    <a:pt x="198" y="173"/>
                                    <a:pt x="198" y="137"/>
                                  </a:cubicBezTo>
                                  <a:cubicBezTo>
                                    <a:pt x="198" y="133"/>
                                    <a:pt x="198" y="131"/>
                                    <a:pt x="193" y="131"/>
                                  </a:cubicBezTo>
                                  <a:cubicBezTo>
                                    <a:pt x="192" y="131"/>
                                    <a:pt x="189" y="131"/>
                                    <a:pt x="189" y="134"/>
                                  </a:cubicBezTo>
                                  <a:cubicBezTo>
                                    <a:pt x="186" y="182"/>
                                    <a:pt x="145" y="201"/>
                                    <a:pt x="117" y="201"/>
                                  </a:cubicBezTo>
                                  <a:cubicBezTo>
                                    <a:pt x="85" y="201"/>
                                    <a:pt x="31" y="182"/>
                                    <a:pt x="31" y="106"/>
                                  </a:cubicBezTo>
                                  <a:cubicBezTo>
                                    <a:pt x="31" y="25"/>
                                    <a:pt x="88" y="10"/>
                                    <a:pt x="117" y="10"/>
                                  </a:cubicBezTo>
                                  <a:cubicBezTo>
                                    <a:pt x="145" y="10"/>
                                    <a:pt x="180" y="29"/>
                                    <a:pt x="187" y="79"/>
                                  </a:cubicBezTo>
                                  <a:cubicBezTo>
                                    <a:pt x="189" y="83"/>
                                    <a:pt x="191" y="83"/>
                                    <a:pt x="193" y="83"/>
                                  </a:cubicBezTo>
                                  <a:cubicBezTo>
                                    <a:pt x="198" y="83"/>
                                    <a:pt x="198" y="82"/>
                                    <a:pt x="198" y="76"/>
                                  </a:cubicBezTo>
                                  <a:cubicBezTo>
                                    <a:pt x="198" y="53"/>
                                    <a:pt x="198" y="29"/>
                                    <a:pt x="198" y="6"/>
                                  </a:cubicBezTo>
                                  <a:close/>
                                </a:path>
                              </a:pathLst>
                            </a:custGeom>
                            <a:solidFill>
                              <a:srgbClr val="000000"/>
                            </a:solidFill>
                            <a:ln w="0">
                              <a:noFill/>
                            </a:ln>
                          </wps:spPr>
                          <wps:bodyPr/>
                        </wps:wsp>
                        <wps:wsp>
                          <wps:cNvSpPr/>
                          <wps:spPr>
                            <a:xfrm>
                              <a:off x="1428120" y="43920"/>
                              <a:ext cx="50760" cy="51480"/>
                            </a:xfrm>
                            <a:custGeom>
                              <a:avLst/>
                              <a:gdLst/>
                              <a:ahLst/>
                              <a:rect l="0" t="0" r="r" b="b"/>
                              <a:pathLst>
                                <a:path w="141" h="143">
                                  <a:moveTo>
                                    <a:pt x="141" y="86"/>
                                  </a:moveTo>
                                  <a:cubicBezTo>
                                    <a:pt x="137" y="86"/>
                                    <a:pt x="135" y="86"/>
                                    <a:pt x="131" y="86"/>
                                  </a:cubicBezTo>
                                  <a:cubicBezTo>
                                    <a:pt x="129" y="110"/>
                                    <a:pt x="123" y="134"/>
                                    <a:pt x="82" y="134"/>
                                  </a:cubicBezTo>
                                  <a:cubicBezTo>
                                    <a:pt x="73" y="134"/>
                                    <a:pt x="64" y="134"/>
                                    <a:pt x="55" y="134"/>
                                  </a:cubicBezTo>
                                  <a:cubicBezTo>
                                    <a:pt x="46" y="134"/>
                                    <a:pt x="46" y="133"/>
                                    <a:pt x="46" y="126"/>
                                  </a:cubicBezTo>
                                  <a:cubicBezTo>
                                    <a:pt x="46" y="90"/>
                                    <a:pt x="46" y="54"/>
                                    <a:pt x="46" y="18"/>
                                  </a:cubicBezTo>
                                  <a:cubicBezTo>
                                    <a:pt x="46" y="11"/>
                                    <a:pt x="46" y="10"/>
                                    <a:pt x="65" y="10"/>
                                  </a:cubicBezTo>
                                  <a:cubicBezTo>
                                    <a:pt x="69" y="10"/>
                                    <a:pt x="71" y="10"/>
                                    <a:pt x="75" y="10"/>
                                  </a:cubicBezTo>
                                  <a:cubicBezTo>
                                    <a:pt x="75" y="6"/>
                                    <a:pt x="75" y="4"/>
                                    <a:pt x="75" y="0"/>
                                  </a:cubicBezTo>
                                  <a:cubicBezTo>
                                    <a:pt x="63" y="1"/>
                                    <a:pt x="47" y="1"/>
                                    <a:pt x="35" y="1"/>
                                  </a:cubicBezTo>
                                  <a:cubicBezTo>
                                    <a:pt x="22" y="1"/>
                                    <a:pt x="10" y="0"/>
                                    <a:pt x="-1" y="0"/>
                                  </a:cubicBezTo>
                                  <a:cubicBezTo>
                                    <a:pt x="-1" y="4"/>
                                    <a:pt x="-1" y="6"/>
                                    <a:pt x="-1" y="10"/>
                                  </a:cubicBezTo>
                                  <a:cubicBezTo>
                                    <a:pt x="1" y="10"/>
                                    <a:pt x="4" y="10"/>
                                    <a:pt x="6" y="10"/>
                                  </a:cubicBezTo>
                                  <a:cubicBezTo>
                                    <a:pt x="23" y="10"/>
                                    <a:pt x="23" y="11"/>
                                    <a:pt x="23" y="18"/>
                                  </a:cubicBezTo>
                                  <a:cubicBezTo>
                                    <a:pt x="23" y="54"/>
                                    <a:pt x="23" y="90"/>
                                    <a:pt x="23" y="126"/>
                                  </a:cubicBezTo>
                                  <a:cubicBezTo>
                                    <a:pt x="23" y="132"/>
                                    <a:pt x="23" y="134"/>
                                    <a:pt x="6" y="134"/>
                                  </a:cubicBezTo>
                                  <a:cubicBezTo>
                                    <a:pt x="4" y="134"/>
                                    <a:pt x="1" y="134"/>
                                    <a:pt x="-1" y="134"/>
                                  </a:cubicBezTo>
                                  <a:cubicBezTo>
                                    <a:pt x="-1" y="137"/>
                                    <a:pt x="-1" y="140"/>
                                    <a:pt x="-1" y="144"/>
                                  </a:cubicBezTo>
                                  <a:cubicBezTo>
                                    <a:pt x="43" y="144"/>
                                    <a:pt x="89" y="144"/>
                                    <a:pt x="133" y="144"/>
                                  </a:cubicBezTo>
                                  <a:cubicBezTo>
                                    <a:pt x="136" y="125"/>
                                    <a:pt x="138" y="105"/>
                                    <a:pt x="141" y="86"/>
                                  </a:cubicBezTo>
                                  <a:close/>
                                </a:path>
                              </a:pathLst>
                            </a:custGeom>
                            <a:solidFill>
                              <a:srgbClr val="000000"/>
                            </a:solidFill>
                            <a:ln w="0">
                              <a:noFill/>
                            </a:ln>
                          </wps:spPr>
                          <wps:bodyPr/>
                        </wps:wsp>
                        <wps:wsp>
                          <wps:cNvSpPr/>
                          <wps:spPr>
                            <a:xfrm>
                              <a:off x="1491120" y="61560"/>
                              <a:ext cx="42480" cy="34920"/>
                            </a:xfrm>
                            <a:custGeom>
                              <a:avLst/>
                              <a:gdLst/>
                              <a:ahLst/>
                              <a:rect l="0" t="0" r="r" b="b"/>
                              <a:pathLst>
                                <a:path w="118" h="97">
                                  <a:moveTo>
                                    <a:pt x="93" y="31"/>
                                  </a:moveTo>
                                  <a:cubicBezTo>
                                    <a:pt x="93" y="11"/>
                                    <a:pt x="71" y="-1"/>
                                    <a:pt x="45" y="-1"/>
                                  </a:cubicBezTo>
                                  <a:cubicBezTo>
                                    <a:pt x="31" y="-1"/>
                                    <a:pt x="7" y="0"/>
                                    <a:pt x="7" y="18"/>
                                  </a:cubicBezTo>
                                  <a:cubicBezTo>
                                    <a:pt x="7" y="25"/>
                                    <a:pt x="13" y="29"/>
                                    <a:pt x="18" y="29"/>
                                  </a:cubicBezTo>
                                  <a:cubicBezTo>
                                    <a:pt x="24" y="29"/>
                                    <a:pt x="30" y="25"/>
                                    <a:pt x="30" y="18"/>
                                  </a:cubicBezTo>
                                  <a:cubicBezTo>
                                    <a:pt x="30" y="12"/>
                                    <a:pt x="27" y="10"/>
                                    <a:pt x="25" y="9"/>
                                  </a:cubicBezTo>
                                  <a:cubicBezTo>
                                    <a:pt x="31" y="6"/>
                                    <a:pt x="42" y="6"/>
                                    <a:pt x="45" y="6"/>
                                  </a:cubicBezTo>
                                  <a:cubicBezTo>
                                    <a:pt x="63" y="6"/>
                                    <a:pt x="73" y="16"/>
                                    <a:pt x="73" y="31"/>
                                  </a:cubicBezTo>
                                  <a:cubicBezTo>
                                    <a:pt x="73" y="33"/>
                                    <a:pt x="73" y="35"/>
                                    <a:pt x="73" y="36"/>
                                  </a:cubicBezTo>
                                  <a:cubicBezTo>
                                    <a:pt x="53" y="37"/>
                                    <a:pt x="41" y="39"/>
                                    <a:pt x="25" y="43"/>
                                  </a:cubicBezTo>
                                  <a:cubicBezTo>
                                    <a:pt x="11" y="48"/>
                                    <a:pt x="-1" y="58"/>
                                    <a:pt x="-1" y="71"/>
                                  </a:cubicBezTo>
                                  <a:cubicBezTo>
                                    <a:pt x="-1" y="91"/>
                                    <a:pt x="24" y="96"/>
                                    <a:pt x="41" y="96"/>
                                  </a:cubicBezTo>
                                  <a:cubicBezTo>
                                    <a:pt x="57" y="96"/>
                                    <a:pt x="70" y="89"/>
                                    <a:pt x="76" y="78"/>
                                  </a:cubicBezTo>
                                  <a:cubicBezTo>
                                    <a:pt x="77" y="85"/>
                                    <a:pt x="82" y="95"/>
                                    <a:pt x="93" y="95"/>
                                  </a:cubicBezTo>
                                  <a:cubicBezTo>
                                    <a:pt x="94" y="95"/>
                                    <a:pt x="118" y="95"/>
                                    <a:pt x="118" y="74"/>
                                  </a:cubicBezTo>
                                  <a:cubicBezTo>
                                    <a:pt x="118" y="71"/>
                                    <a:pt x="118" y="66"/>
                                    <a:pt x="118" y="62"/>
                                  </a:cubicBezTo>
                                  <a:cubicBezTo>
                                    <a:pt x="115" y="62"/>
                                    <a:pt x="112" y="62"/>
                                    <a:pt x="109" y="62"/>
                                  </a:cubicBezTo>
                                  <a:cubicBezTo>
                                    <a:pt x="109" y="66"/>
                                    <a:pt x="109" y="71"/>
                                    <a:pt x="109" y="74"/>
                                  </a:cubicBezTo>
                                  <a:cubicBezTo>
                                    <a:pt x="109" y="76"/>
                                    <a:pt x="109" y="85"/>
                                    <a:pt x="101" y="85"/>
                                  </a:cubicBezTo>
                                  <a:cubicBezTo>
                                    <a:pt x="93" y="85"/>
                                    <a:pt x="93" y="76"/>
                                    <a:pt x="93" y="74"/>
                                  </a:cubicBezTo>
                                  <a:cubicBezTo>
                                    <a:pt x="93" y="60"/>
                                    <a:pt x="93" y="46"/>
                                    <a:pt x="93" y="31"/>
                                  </a:cubicBezTo>
                                  <a:moveTo>
                                    <a:pt x="73" y="64"/>
                                  </a:moveTo>
                                  <a:cubicBezTo>
                                    <a:pt x="73" y="86"/>
                                    <a:pt x="48" y="89"/>
                                    <a:pt x="42" y="89"/>
                                  </a:cubicBezTo>
                                  <a:cubicBezTo>
                                    <a:pt x="30" y="89"/>
                                    <a:pt x="18" y="82"/>
                                    <a:pt x="18" y="71"/>
                                  </a:cubicBezTo>
                                  <a:cubicBezTo>
                                    <a:pt x="18" y="64"/>
                                    <a:pt x="23" y="45"/>
                                    <a:pt x="73" y="43"/>
                                  </a:cubicBezTo>
                                  <a:cubicBezTo>
                                    <a:pt x="73" y="51"/>
                                    <a:pt x="73" y="57"/>
                                    <a:pt x="73" y="64"/>
                                  </a:cubicBezTo>
                                  <a:close/>
                                </a:path>
                              </a:pathLst>
                            </a:custGeom>
                            <a:solidFill>
                              <a:srgbClr val="000000"/>
                            </a:solidFill>
                            <a:ln w="0">
                              <a:noFill/>
                            </a:ln>
                          </wps:spPr>
                          <wps:bodyPr/>
                        </wps:wsp>
                        <wps:wsp>
                          <wps:cNvSpPr/>
                          <wps:spPr>
                            <a:xfrm>
                              <a:off x="1539720" y="48960"/>
                              <a:ext cx="30600" cy="47520"/>
                            </a:xfrm>
                            <a:custGeom>
                              <a:avLst/>
                              <a:gdLst/>
                              <a:ahLst/>
                              <a:rect l="0" t="0" r="r" b="b"/>
                              <a:pathLst>
                                <a:path w="85" h="132">
                                  <a:moveTo>
                                    <a:pt x="43" y="49"/>
                                  </a:moveTo>
                                  <a:cubicBezTo>
                                    <a:pt x="55" y="49"/>
                                    <a:pt x="68" y="49"/>
                                    <a:pt x="80" y="49"/>
                                  </a:cubicBezTo>
                                  <a:cubicBezTo>
                                    <a:pt x="80" y="45"/>
                                    <a:pt x="80" y="43"/>
                                    <a:pt x="80" y="39"/>
                                  </a:cubicBezTo>
                                  <a:cubicBezTo>
                                    <a:pt x="68" y="39"/>
                                    <a:pt x="55" y="39"/>
                                    <a:pt x="43" y="39"/>
                                  </a:cubicBezTo>
                                  <a:cubicBezTo>
                                    <a:pt x="43" y="26"/>
                                    <a:pt x="43" y="14"/>
                                    <a:pt x="43" y="1"/>
                                  </a:cubicBezTo>
                                  <a:cubicBezTo>
                                    <a:pt x="39" y="1"/>
                                    <a:pt x="37" y="1"/>
                                    <a:pt x="33" y="1"/>
                                  </a:cubicBezTo>
                                  <a:cubicBezTo>
                                    <a:pt x="33" y="20"/>
                                    <a:pt x="23" y="41"/>
                                    <a:pt x="1" y="42"/>
                                  </a:cubicBezTo>
                                  <a:cubicBezTo>
                                    <a:pt x="1" y="44"/>
                                    <a:pt x="1" y="47"/>
                                    <a:pt x="1" y="49"/>
                                  </a:cubicBezTo>
                                  <a:cubicBezTo>
                                    <a:pt x="8" y="49"/>
                                    <a:pt x="17" y="49"/>
                                    <a:pt x="24" y="49"/>
                                  </a:cubicBezTo>
                                  <a:cubicBezTo>
                                    <a:pt x="24" y="67"/>
                                    <a:pt x="24" y="86"/>
                                    <a:pt x="24" y="104"/>
                                  </a:cubicBezTo>
                                  <a:cubicBezTo>
                                    <a:pt x="24" y="128"/>
                                    <a:pt x="43" y="133"/>
                                    <a:pt x="56" y="133"/>
                                  </a:cubicBezTo>
                                  <a:cubicBezTo>
                                    <a:pt x="72" y="133"/>
                                    <a:pt x="84" y="121"/>
                                    <a:pt x="84" y="104"/>
                                  </a:cubicBezTo>
                                  <a:cubicBezTo>
                                    <a:pt x="84" y="100"/>
                                    <a:pt x="84" y="96"/>
                                    <a:pt x="84" y="92"/>
                                  </a:cubicBezTo>
                                  <a:cubicBezTo>
                                    <a:pt x="81" y="92"/>
                                    <a:pt x="78" y="92"/>
                                    <a:pt x="75" y="92"/>
                                  </a:cubicBezTo>
                                  <a:cubicBezTo>
                                    <a:pt x="75" y="96"/>
                                    <a:pt x="75" y="99"/>
                                    <a:pt x="75" y="103"/>
                                  </a:cubicBezTo>
                                  <a:cubicBezTo>
                                    <a:pt x="75" y="118"/>
                                    <a:pt x="66" y="124"/>
                                    <a:pt x="59" y="124"/>
                                  </a:cubicBezTo>
                                  <a:cubicBezTo>
                                    <a:pt x="43" y="124"/>
                                    <a:pt x="43" y="108"/>
                                    <a:pt x="43" y="104"/>
                                  </a:cubicBezTo>
                                  <a:cubicBezTo>
                                    <a:pt x="43" y="86"/>
                                    <a:pt x="43" y="67"/>
                                    <a:pt x="43" y="49"/>
                                  </a:cubicBezTo>
                                  <a:close/>
                                </a:path>
                              </a:pathLst>
                            </a:custGeom>
                            <a:solidFill>
                              <a:srgbClr val="000000"/>
                            </a:solidFill>
                            <a:ln w="0">
                              <a:noFill/>
                            </a:ln>
                          </wps:spPr>
                          <wps:bodyPr/>
                        </wps:wsp>
                        <wps:wsp>
                          <wps:cNvSpPr/>
                          <wps:spPr>
                            <a:xfrm>
                              <a:off x="1582560" y="61560"/>
                              <a:ext cx="36720" cy="34920"/>
                            </a:xfrm>
                            <a:custGeom>
                              <a:avLst/>
                              <a:gdLst/>
                              <a:ahLst/>
                              <a:rect l="0" t="0" r="r" b="b"/>
                              <a:pathLst>
                                <a:path w="102" h="97">
                                  <a:moveTo>
                                    <a:pt x="94" y="46"/>
                                  </a:moveTo>
                                  <a:cubicBezTo>
                                    <a:pt x="99" y="46"/>
                                    <a:pt x="101" y="46"/>
                                    <a:pt x="101" y="41"/>
                                  </a:cubicBezTo>
                                  <a:cubicBezTo>
                                    <a:pt x="101" y="27"/>
                                    <a:pt x="93" y="-1"/>
                                    <a:pt x="53" y="-1"/>
                                  </a:cubicBezTo>
                                  <a:cubicBezTo>
                                    <a:pt x="22" y="-1"/>
                                    <a:pt x="-1" y="22"/>
                                    <a:pt x="-1" y="47"/>
                                  </a:cubicBezTo>
                                  <a:cubicBezTo>
                                    <a:pt x="-1" y="73"/>
                                    <a:pt x="24" y="96"/>
                                    <a:pt x="57" y="96"/>
                                  </a:cubicBezTo>
                                  <a:cubicBezTo>
                                    <a:pt x="90" y="96"/>
                                    <a:pt x="101" y="72"/>
                                    <a:pt x="101" y="68"/>
                                  </a:cubicBezTo>
                                  <a:cubicBezTo>
                                    <a:pt x="101" y="65"/>
                                    <a:pt x="97" y="65"/>
                                    <a:pt x="96" y="65"/>
                                  </a:cubicBezTo>
                                  <a:cubicBezTo>
                                    <a:pt x="93" y="65"/>
                                    <a:pt x="93" y="66"/>
                                    <a:pt x="91" y="68"/>
                                  </a:cubicBezTo>
                                  <a:cubicBezTo>
                                    <a:pt x="85" y="83"/>
                                    <a:pt x="70" y="88"/>
                                    <a:pt x="58" y="88"/>
                                  </a:cubicBezTo>
                                  <a:cubicBezTo>
                                    <a:pt x="41" y="88"/>
                                    <a:pt x="31" y="78"/>
                                    <a:pt x="28" y="74"/>
                                  </a:cubicBezTo>
                                  <a:cubicBezTo>
                                    <a:pt x="19" y="65"/>
                                    <a:pt x="19" y="52"/>
                                    <a:pt x="19" y="46"/>
                                  </a:cubicBezTo>
                                  <a:cubicBezTo>
                                    <a:pt x="45" y="46"/>
                                    <a:pt x="69" y="46"/>
                                    <a:pt x="94" y="46"/>
                                  </a:cubicBezTo>
                                  <a:moveTo>
                                    <a:pt x="21" y="40"/>
                                  </a:moveTo>
                                  <a:cubicBezTo>
                                    <a:pt x="23" y="12"/>
                                    <a:pt x="43" y="6"/>
                                    <a:pt x="53" y="6"/>
                                  </a:cubicBezTo>
                                  <a:cubicBezTo>
                                    <a:pt x="83" y="6"/>
                                    <a:pt x="84" y="34"/>
                                    <a:pt x="84" y="40"/>
                                  </a:cubicBezTo>
                                  <a:cubicBezTo>
                                    <a:pt x="63" y="40"/>
                                    <a:pt x="42" y="40"/>
                                    <a:pt x="21" y="40"/>
                                  </a:cubicBezTo>
                                  <a:close/>
                                </a:path>
                              </a:pathLst>
                            </a:custGeom>
                            <a:solidFill>
                              <a:srgbClr val="000000"/>
                            </a:solidFill>
                            <a:ln w="0">
                              <a:noFill/>
                            </a:ln>
                          </wps:spPr>
                          <wps:bodyPr/>
                        </wps:wsp>
                        <wps:wsp>
                          <wps:cNvSpPr/>
                          <wps:spPr>
                            <a:xfrm>
                              <a:off x="1629360" y="61560"/>
                              <a:ext cx="30600" cy="33480"/>
                            </a:xfrm>
                            <a:custGeom>
                              <a:avLst/>
                              <a:gdLst/>
                              <a:ahLst/>
                              <a:rect l="0" t="0" r="r" b="b"/>
                              <a:pathLst>
                                <a:path w="85" h="93">
                                  <a:moveTo>
                                    <a:pt x="36" y="46"/>
                                  </a:moveTo>
                                  <a:cubicBezTo>
                                    <a:pt x="36" y="26"/>
                                    <a:pt x="47" y="7"/>
                                    <a:pt x="67" y="7"/>
                                  </a:cubicBezTo>
                                  <a:cubicBezTo>
                                    <a:pt x="66" y="10"/>
                                    <a:pt x="64" y="10"/>
                                    <a:pt x="64" y="14"/>
                                  </a:cubicBezTo>
                                  <a:cubicBezTo>
                                    <a:pt x="64" y="23"/>
                                    <a:pt x="70" y="25"/>
                                    <a:pt x="74" y="25"/>
                                  </a:cubicBezTo>
                                  <a:cubicBezTo>
                                    <a:pt x="79" y="25"/>
                                    <a:pt x="85" y="22"/>
                                    <a:pt x="85" y="14"/>
                                  </a:cubicBezTo>
                                  <a:cubicBezTo>
                                    <a:pt x="85" y="7"/>
                                    <a:pt x="78" y="0"/>
                                    <a:pt x="66" y="0"/>
                                  </a:cubicBezTo>
                                  <a:cubicBezTo>
                                    <a:pt x="56" y="0"/>
                                    <a:pt x="42" y="6"/>
                                    <a:pt x="34" y="23"/>
                                  </a:cubicBezTo>
                                  <a:cubicBezTo>
                                    <a:pt x="34" y="16"/>
                                    <a:pt x="34" y="7"/>
                                    <a:pt x="34" y="0"/>
                                  </a:cubicBezTo>
                                  <a:cubicBezTo>
                                    <a:pt x="23" y="1"/>
                                    <a:pt x="11" y="1"/>
                                    <a:pt x="0" y="2"/>
                                  </a:cubicBezTo>
                                  <a:cubicBezTo>
                                    <a:pt x="0" y="6"/>
                                    <a:pt x="0" y="8"/>
                                    <a:pt x="0" y="12"/>
                                  </a:cubicBezTo>
                                  <a:cubicBezTo>
                                    <a:pt x="16" y="12"/>
                                    <a:pt x="18" y="13"/>
                                    <a:pt x="18" y="24"/>
                                  </a:cubicBezTo>
                                  <a:cubicBezTo>
                                    <a:pt x="18" y="41"/>
                                    <a:pt x="18" y="59"/>
                                    <a:pt x="18" y="75"/>
                                  </a:cubicBezTo>
                                  <a:cubicBezTo>
                                    <a:pt x="18" y="81"/>
                                    <a:pt x="18" y="84"/>
                                    <a:pt x="4" y="84"/>
                                  </a:cubicBezTo>
                                  <a:cubicBezTo>
                                    <a:pt x="2" y="84"/>
                                    <a:pt x="1" y="84"/>
                                    <a:pt x="0" y="84"/>
                                  </a:cubicBezTo>
                                  <a:cubicBezTo>
                                    <a:pt x="0" y="87"/>
                                    <a:pt x="0" y="90"/>
                                    <a:pt x="0" y="93"/>
                                  </a:cubicBezTo>
                                  <a:cubicBezTo>
                                    <a:pt x="10" y="92"/>
                                    <a:pt x="18" y="92"/>
                                    <a:pt x="28" y="92"/>
                                  </a:cubicBezTo>
                                  <a:cubicBezTo>
                                    <a:pt x="38" y="92"/>
                                    <a:pt x="49" y="92"/>
                                    <a:pt x="58" y="93"/>
                                  </a:cubicBezTo>
                                  <a:cubicBezTo>
                                    <a:pt x="58" y="90"/>
                                    <a:pt x="58" y="87"/>
                                    <a:pt x="58" y="84"/>
                                  </a:cubicBezTo>
                                  <a:cubicBezTo>
                                    <a:pt x="55" y="84"/>
                                    <a:pt x="54" y="84"/>
                                    <a:pt x="52" y="84"/>
                                  </a:cubicBezTo>
                                  <a:cubicBezTo>
                                    <a:pt x="36" y="84"/>
                                    <a:pt x="36" y="81"/>
                                    <a:pt x="36" y="75"/>
                                  </a:cubicBezTo>
                                  <a:cubicBezTo>
                                    <a:pt x="36" y="66"/>
                                    <a:pt x="36" y="55"/>
                                    <a:pt x="36" y="46"/>
                                  </a:cubicBezTo>
                                  <a:close/>
                                </a:path>
                              </a:pathLst>
                            </a:custGeom>
                            <a:solidFill>
                              <a:srgbClr val="000000"/>
                            </a:solidFill>
                            <a:ln w="0">
                              <a:noFill/>
                            </a:ln>
                          </wps:spPr>
                          <wps:bodyPr/>
                        </wps:wsp>
                        <wps:wsp>
                          <wps:cNvSpPr/>
                          <wps:spPr>
                            <a:xfrm>
                              <a:off x="1670760" y="61560"/>
                              <a:ext cx="43200" cy="34920"/>
                            </a:xfrm>
                            <a:custGeom>
                              <a:avLst/>
                              <a:gdLst/>
                              <a:ahLst/>
                              <a:rect l="0" t="0" r="r" b="b"/>
                              <a:pathLst>
                                <a:path w="120" h="97">
                                  <a:moveTo>
                                    <a:pt x="94" y="31"/>
                                  </a:moveTo>
                                  <a:cubicBezTo>
                                    <a:pt x="94" y="11"/>
                                    <a:pt x="72" y="-1"/>
                                    <a:pt x="46" y="-1"/>
                                  </a:cubicBezTo>
                                  <a:cubicBezTo>
                                    <a:pt x="34" y="-1"/>
                                    <a:pt x="8" y="0"/>
                                    <a:pt x="8" y="18"/>
                                  </a:cubicBezTo>
                                  <a:cubicBezTo>
                                    <a:pt x="8" y="25"/>
                                    <a:pt x="14" y="29"/>
                                    <a:pt x="20" y="29"/>
                                  </a:cubicBezTo>
                                  <a:cubicBezTo>
                                    <a:pt x="25" y="29"/>
                                    <a:pt x="31" y="25"/>
                                    <a:pt x="31" y="18"/>
                                  </a:cubicBezTo>
                                  <a:cubicBezTo>
                                    <a:pt x="31" y="12"/>
                                    <a:pt x="28" y="10"/>
                                    <a:pt x="26" y="9"/>
                                  </a:cubicBezTo>
                                  <a:cubicBezTo>
                                    <a:pt x="34" y="6"/>
                                    <a:pt x="43" y="6"/>
                                    <a:pt x="46" y="6"/>
                                  </a:cubicBezTo>
                                  <a:cubicBezTo>
                                    <a:pt x="64" y="6"/>
                                    <a:pt x="74" y="16"/>
                                    <a:pt x="74" y="31"/>
                                  </a:cubicBezTo>
                                  <a:cubicBezTo>
                                    <a:pt x="74" y="33"/>
                                    <a:pt x="74" y="35"/>
                                    <a:pt x="74" y="36"/>
                                  </a:cubicBezTo>
                                  <a:cubicBezTo>
                                    <a:pt x="54" y="37"/>
                                    <a:pt x="43" y="39"/>
                                    <a:pt x="26" y="43"/>
                                  </a:cubicBezTo>
                                  <a:cubicBezTo>
                                    <a:pt x="13" y="48"/>
                                    <a:pt x="0" y="58"/>
                                    <a:pt x="0" y="71"/>
                                  </a:cubicBezTo>
                                  <a:cubicBezTo>
                                    <a:pt x="0" y="91"/>
                                    <a:pt x="25" y="96"/>
                                    <a:pt x="42" y="96"/>
                                  </a:cubicBezTo>
                                  <a:cubicBezTo>
                                    <a:pt x="58" y="96"/>
                                    <a:pt x="71" y="89"/>
                                    <a:pt x="77" y="78"/>
                                  </a:cubicBezTo>
                                  <a:cubicBezTo>
                                    <a:pt x="78" y="85"/>
                                    <a:pt x="83" y="95"/>
                                    <a:pt x="94" y="95"/>
                                  </a:cubicBezTo>
                                  <a:cubicBezTo>
                                    <a:pt x="95" y="95"/>
                                    <a:pt x="119" y="95"/>
                                    <a:pt x="119" y="74"/>
                                  </a:cubicBezTo>
                                  <a:cubicBezTo>
                                    <a:pt x="119" y="71"/>
                                    <a:pt x="119" y="66"/>
                                    <a:pt x="119" y="62"/>
                                  </a:cubicBezTo>
                                  <a:cubicBezTo>
                                    <a:pt x="116" y="62"/>
                                    <a:pt x="113" y="62"/>
                                    <a:pt x="110" y="62"/>
                                  </a:cubicBezTo>
                                  <a:cubicBezTo>
                                    <a:pt x="110" y="66"/>
                                    <a:pt x="110" y="71"/>
                                    <a:pt x="110" y="74"/>
                                  </a:cubicBezTo>
                                  <a:cubicBezTo>
                                    <a:pt x="110" y="76"/>
                                    <a:pt x="110" y="85"/>
                                    <a:pt x="102" y="85"/>
                                  </a:cubicBezTo>
                                  <a:cubicBezTo>
                                    <a:pt x="94" y="85"/>
                                    <a:pt x="94" y="76"/>
                                    <a:pt x="94" y="74"/>
                                  </a:cubicBezTo>
                                  <a:cubicBezTo>
                                    <a:pt x="94" y="60"/>
                                    <a:pt x="94" y="46"/>
                                    <a:pt x="94" y="31"/>
                                  </a:cubicBezTo>
                                  <a:moveTo>
                                    <a:pt x="74" y="64"/>
                                  </a:moveTo>
                                  <a:cubicBezTo>
                                    <a:pt x="74" y="86"/>
                                    <a:pt x="49" y="89"/>
                                    <a:pt x="44" y="89"/>
                                  </a:cubicBezTo>
                                  <a:cubicBezTo>
                                    <a:pt x="31" y="89"/>
                                    <a:pt x="20" y="82"/>
                                    <a:pt x="20" y="71"/>
                                  </a:cubicBezTo>
                                  <a:cubicBezTo>
                                    <a:pt x="20" y="64"/>
                                    <a:pt x="24" y="45"/>
                                    <a:pt x="74" y="43"/>
                                  </a:cubicBezTo>
                                  <a:cubicBezTo>
                                    <a:pt x="74" y="51"/>
                                    <a:pt x="74" y="57"/>
                                    <a:pt x="74" y="64"/>
                                  </a:cubicBezTo>
                                  <a:close/>
                                </a:path>
                              </a:pathLst>
                            </a:custGeom>
                            <a:solidFill>
                              <a:srgbClr val="000000"/>
                            </a:solidFill>
                            <a:ln w="0">
                              <a:noFill/>
                            </a:ln>
                          </wps:spPr>
                          <wps:bodyPr/>
                        </wps:wsp>
                        <wps:wsp>
                          <wps:cNvSpPr/>
                          <wps:spPr>
                            <a:xfrm>
                              <a:off x="1722600" y="42480"/>
                              <a:ext cx="19080" cy="52560"/>
                            </a:xfrm>
                            <a:custGeom>
                              <a:avLst/>
                              <a:gdLst/>
                              <a:ahLst/>
                              <a:rect l="0" t="0" r="r" b="b"/>
                              <a:pathLst>
                                <a:path w="53" h="146">
                                  <a:moveTo>
                                    <a:pt x="36" y="0"/>
                                  </a:moveTo>
                                  <a:cubicBezTo>
                                    <a:pt x="24" y="1"/>
                                    <a:pt x="12" y="1"/>
                                    <a:pt x="0" y="2"/>
                                  </a:cubicBezTo>
                                  <a:cubicBezTo>
                                    <a:pt x="0" y="6"/>
                                    <a:pt x="0" y="8"/>
                                    <a:pt x="0" y="12"/>
                                  </a:cubicBezTo>
                                  <a:cubicBezTo>
                                    <a:pt x="16" y="12"/>
                                    <a:pt x="18" y="13"/>
                                    <a:pt x="18" y="23"/>
                                  </a:cubicBezTo>
                                  <a:cubicBezTo>
                                    <a:pt x="18" y="58"/>
                                    <a:pt x="18" y="93"/>
                                    <a:pt x="18" y="128"/>
                                  </a:cubicBezTo>
                                  <a:cubicBezTo>
                                    <a:pt x="18" y="134"/>
                                    <a:pt x="18" y="137"/>
                                    <a:pt x="4" y="137"/>
                                  </a:cubicBezTo>
                                  <a:cubicBezTo>
                                    <a:pt x="2" y="137"/>
                                    <a:pt x="1" y="137"/>
                                    <a:pt x="0" y="137"/>
                                  </a:cubicBezTo>
                                  <a:cubicBezTo>
                                    <a:pt x="0" y="139"/>
                                    <a:pt x="0" y="143"/>
                                    <a:pt x="0" y="146"/>
                                  </a:cubicBezTo>
                                  <a:cubicBezTo>
                                    <a:pt x="10" y="145"/>
                                    <a:pt x="18" y="145"/>
                                    <a:pt x="26" y="145"/>
                                  </a:cubicBezTo>
                                  <a:cubicBezTo>
                                    <a:pt x="35" y="145"/>
                                    <a:pt x="44" y="145"/>
                                    <a:pt x="53" y="146"/>
                                  </a:cubicBezTo>
                                  <a:cubicBezTo>
                                    <a:pt x="53" y="143"/>
                                    <a:pt x="53" y="139"/>
                                    <a:pt x="53" y="137"/>
                                  </a:cubicBezTo>
                                  <a:cubicBezTo>
                                    <a:pt x="52" y="137"/>
                                    <a:pt x="50" y="137"/>
                                    <a:pt x="49" y="137"/>
                                  </a:cubicBezTo>
                                  <a:cubicBezTo>
                                    <a:pt x="36" y="137"/>
                                    <a:pt x="36" y="134"/>
                                    <a:pt x="36" y="128"/>
                                  </a:cubicBezTo>
                                  <a:cubicBezTo>
                                    <a:pt x="36" y="85"/>
                                    <a:pt x="36" y="43"/>
                                    <a:pt x="36" y="0"/>
                                  </a:cubicBezTo>
                                  <a:close/>
                                </a:path>
                              </a:pathLst>
                            </a:custGeom>
                            <a:solidFill>
                              <a:srgbClr val="000000"/>
                            </a:solidFill>
                            <a:ln w="0">
                              <a:noFill/>
                            </a:ln>
                          </wps:spPr>
                          <wps:bodyPr/>
                        </wps:wsp>
                        <wps:wsp>
                          <wps:cNvSpPr/>
                          <wps:spPr>
                            <a:xfrm>
                              <a:off x="1767240" y="0"/>
                              <a:ext cx="27360" cy="106200"/>
                            </a:xfrm>
                            <a:custGeom>
                              <a:avLst/>
                              <a:gdLst/>
                              <a:ahLst/>
                              <a:rect l="0" t="0" r="r" b="b"/>
                              <a:pathLst>
                                <a:path w="76" h="295">
                                  <a:moveTo>
                                    <a:pt x="70" y="-1"/>
                                  </a:moveTo>
                                  <a:cubicBezTo>
                                    <a:pt x="13" y="39"/>
                                    <a:pt x="-1" y="101"/>
                                    <a:pt x="-1" y="146"/>
                                  </a:cubicBezTo>
                                  <a:cubicBezTo>
                                    <a:pt x="-1" y="187"/>
                                    <a:pt x="12" y="252"/>
                                    <a:pt x="70" y="294"/>
                                  </a:cubicBezTo>
                                  <a:cubicBezTo>
                                    <a:pt x="72" y="294"/>
                                    <a:pt x="76" y="294"/>
                                    <a:pt x="76" y="290"/>
                                  </a:cubicBezTo>
                                  <a:cubicBezTo>
                                    <a:pt x="76" y="288"/>
                                    <a:pt x="75" y="288"/>
                                    <a:pt x="73" y="285"/>
                                  </a:cubicBezTo>
                                  <a:cubicBezTo>
                                    <a:pt x="34" y="249"/>
                                    <a:pt x="19" y="200"/>
                                    <a:pt x="19" y="146"/>
                                  </a:cubicBezTo>
                                  <a:cubicBezTo>
                                    <a:pt x="19" y="67"/>
                                    <a:pt x="49" y="28"/>
                                    <a:pt x="73" y="6"/>
                                  </a:cubicBezTo>
                                  <a:cubicBezTo>
                                    <a:pt x="75" y="5"/>
                                    <a:pt x="76" y="4"/>
                                    <a:pt x="76" y="3"/>
                                  </a:cubicBezTo>
                                  <a:cubicBezTo>
                                    <a:pt x="76" y="-1"/>
                                    <a:pt x="72" y="-1"/>
                                    <a:pt x="70" y="-1"/>
                                  </a:cubicBezTo>
                                  <a:close/>
                                </a:path>
                              </a:pathLst>
                            </a:custGeom>
                            <a:solidFill>
                              <a:srgbClr val="000000"/>
                            </a:solidFill>
                            <a:ln w="0">
                              <a:noFill/>
                            </a:ln>
                          </wps:spPr>
                          <wps:bodyPr/>
                        </wps:wsp>
                        <wps:wsp>
                          <wps:cNvSpPr/>
                          <wps:spPr>
                            <a:xfrm>
                              <a:off x="1807200" y="33120"/>
                              <a:ext cx="49680" cy="47520"/>
                            </a:xfrm>
                            <a:custGeom>
                              <a:avLst/>
                              <a:gdLst/>
                              <a:ahLst/>
                              <a:rect l="0" t="0" r="r" b="b"/>
                              <a:pathLst>
                                <a:path w="138" h="132">
                                  <a:moveTo>
                                    <a:pt x="55" y="71"/>
                                  </a:moveTo>
                                  <a:cubicBezTo>
                                    <a:pt x="55" y="68"/>
                                    <a:pt x="61" y="42"/>
                                    <a:pt x="63" y="41"/>
                                  </a:cubicBezTo>
                                  <a:cubicBezTo>
                                    <a:pt x="63" y="38"/>
                                    <a:pt x="72" y="24"/>
                                    <a:pt x="81" y="17"/>
                                  </a:cubicBezTo>
                                  <a:cubicBezTo>
                                    <a:pt x="84" y="14"/>
                                    <a:pt x="93" y="8"/>
                                    <a:pt x="105" y="8"/>
                                  </a:cubicBezTo>
                                  <a:cubicBezTo>
                                    <a:pt x="108" y="8"/>
                                    <a:pt x="115" y="8"/>
                                    <a:pt x="121" y="12"/>
                                  </a:cubicBezTo>
                                  <a:cubicBezTo>
                                    <a:pt x="112" y="16"/>
                                    <a:pt x="108" y="24"/>
                                    <a:pt x="108" y="29"/>
                                  </a:cubicBezTo>
                                  <a:cubicBezTo>
                                    <a:pt x="108" y="35"/>
                                    <a:pt x="113" y="40"/>
                                    <a:pt x="120" y="40"/>
                                  </a:cubicBezTo>
                                  <a:cubicBezTo>
                                    <a:pt x="127" y="40"/>
                                    <a:pt x="137" y="34"/>
                                    <a:pt x="137" y="22"/>
                                  </a:cubicBezTo>
                                  <a:cubicBezTo>
                                    <a:pt x="137" y="6"/>
                                    <a:pt x="120" y="0"/>
                                    <a:pt x="106" y="0"/>
                                  </a:cubicBezTo>
                                  <a:cubicBezTo>
                                    <a:pt x="90" y="0"/>
                                    <a:pt x="77" y="6"/>
                                    <a:pt x="64" y="22"/>
                                  </a:cubicBezTo>
                                  <a:cubicBezTo>
                                    <a:pt x="58" y="4"/>
                                    <a:pt x="40" y="0"/>
                                    <a:pt x="34" y="0"/>
                                  </a:cubicBezTo>
                                  <a:cubicBezTo>
                                    <a:pt x="22" y="0"/>
                                    <a:pt x="15" y="7"/>
                                    <a:pt x="10" y="16"/>
                                  </a:cubicBezTo>
                                  <a:cubicBezTo>
                                    <a:pt x="4" y="26"/>
                                    <a:pt x="-1" y="43"/>
                                    <a:pt x="-1" y="46"/>
                                  </a:cubicBezTo>
                                  <a:cubicBezTo>
                                    <a:pt x="-1" y="49"/>
                                    <a:pt x="3" y="48"/>
                                    <a:pt x="4" y="49"/>
                                  </a:cubicBezTo>
                                  <a:cubicBezTo>
                                    <a:pt x="9" y="49"/>
                                    <a:pt x="9" y="48"/>
                                    <a:pt x="11" y="41"/>
                                  </a:cubicBezTo>
                                  <a:cubicBezTo>
                                    <a:pt x="16" y="23"/>
                                    <a:pt x="21" y="8"/>
                                    <a:pt x="33" y="8"/>
                                  </a:cubicBezTo>
                                  <a:cubicBezTo>
                                    <a:pt x="40" y="8"/>
                                    <a:pt x="42" y="14"/>
                                    <a:pt x="42" y="23"/>
                                  </a:cubicBezTo>
                                  <a:cubicBezTo>
                                    <a:pt x="42" y="29"/>
                                    <a:pt x="40" y="38"/>
                                    <a:pt x="37" y="47"/>
                                  </a:cubicBezTo>
                                  <a:cubicBezTo>
                                    <a:pt x="35" y="54"/>
                                    <a:pt x="33" y="67"/>
                                    <a:pt x="31" y="74"/>
                                  </a:cubicBezTo>
                                  <a:cubicBezTo>
                                    <a:pt x="28" y="86"/>
                                    <a:pt x="25" y="99"/>
                                    <a:pt x="22" y="111"/>
                                  </a:cubicBezTo>
                                  <a:cubicBezTo>
                                    <a:pt x="21" y="115"/>
                                    <a:pt x="18" y="122"/>
                                    <a:pt x="18" y="123"/>
                                  </a:cubicBezTo>
                                  <a:cubicBezTo>
                                    <a:pt x="18" y="129"/>
                                    <a:pt x="24" y="133"/>
                                    <a:pt x="29" y="133"/>
                                  </a:cubicBezTo>
                                  <a:cubicBezTo>
                                    <a:pt x="33" y="133"/>
                                    <a:pt x="39" y="131"/>
                                    <a:pt x="41" y="125"/>
                                  </a:cubicBezTo>
                                  <a:cubicBezTo>
                                    <a:pt x="42" y="122"/>
                                    <a:pt x="45" y="109"/>
                                    <a:pt x="47" y="102"/>
                                  </a:cubicBezTo>
                                  <a:cubicBezTo>
                                    <a:pt x="49" y="91"/>
                                    <a:pt x="53" y="81"/>
                                    <a:pt x="55" y="71"/>
                                  </a:cubicBezTo>
                                  <a:close/>
                                </a:path>
                              </a:pathLst>
                            </a:custGeom>
                            <a:solidFill>
                              <a:srgbClr val="000000"/>
                            </a:solidFill>
                            <a:ln w="0">
                              <a:noFill/>
                            </a:ln>
                          </wps:spPr>
                          <wps:bodyPr/>
                        </wps:wsp>
                        <wps:wsp>
                          <wps:cNvSpPr/>
                          <wps:spPr>
                            <a:xfrm>
                              <a:off x="1866960" y="42480"/>
                              <a:ext cx="19080" cy="54000"/>
                            </a:xfrm>
                            <a:custGeom>
                              <a:avLst/>
                              <a:gdLst/>
                              <a:ahLst/>
                              <a:rect l="0" t="0" r="r" b="b"/>
                              <a:pathLst>
                                <a:path w="53" h="150">
                                  <a:moveTo>
                                    <a:pt x="47" y="8"/>
                                  </a:moveTo>
                                  <a:cubicBezTo>
                                    <a:pt x="47" y="5"/>
                                    <a:pt x="47" y="5"/>
                                    <a:pt x="47" y="4"/>
                                  </a:cubicBezTo>
                                  <a:cubicBezTo>
                                    <a:pt x="47" y="0"/>
                                    <a:pt x="45" y="0"/>
                                    <a:pt x="41" y="0"/>
                                  </a:cubicBezTo>
                                  <a:cubicBezTo>
                                    <a:pt x="33" y="1"/>
                                    <a:pt x="23" y="1"/>
                                    <a:pt x="15" y="2"/>
                                  </a:cubicBezTo>
                                  <a:cubicBezTo>
                                    <a:pt x="11" y="2"/>
                                    <a:pt x="11" y="2"/>
                                    <a:pt x="10" y="4"/>
                                  </a:cubicBezTo>
                                  <a:cubicBezTo>
                                    <a:pt x="9" y="5"/>
                                    <a:pt x="9" y="7"/>
                                    <a:pt x="9" y="8"/>
                                  </a:cubicBezTo>
                                  <a:cubicBezTo>
                                    <a:pt x="9" y="12"/>
                                    <a:pt x="12" y="12"/>
                                    <a:pt x="15" y="12"/>
                                  </a:cubicBezTo>
                                  <a:cubicBezTo>
                                    <a:pt x="22" y="12"/>
                                    <a:pt x="24" y="12"/>
                                    <a:pt x="27" y="13"/>
                                  </a:cubicBezTo>
                                  <a:cubicBezTo>
                                    <a:pt x="27" y="14"/>
                                    <a:pt x="25" y="17"/>
                                    <a:pt x="25" y="19"/>
                                  </a:cubicBezTo>
                                  <a:cubicBezTo>
                                    <a:pt x="17" y="53"/>
                                    <a:pt x="9" y="87"/>
                                    <a:pt x="0" y="121"/>
                                  </a:cubicBezTo>
                                  <a:cubicBezTo>
                                    <a:pt x="-1" y="123"/>
                                    <a:pt x="-1" y="125"/>
                                    <a:pt x="-1" y="128"/>
                                  </a:cubicBezTo>
                                  <a:cubicBezTo>
                                    <a:pt x="-1" y="140"/>
                                    <a:pt x="11" y="149"/>
                                    <a:pt x="24" y="149"/>
                                  </a:cubicBezTo>
                                  <a:cubicBezTo>
                                    <a:pt x="31" y="149"/>
                                    <a:pt x="37" y="145"/>
                                    <a:pt x="42" y="138"/>
                                  </a:cubicBezTo>
                                  <a:cubicBezTo>
                                    <a:pt x="48" y="129"/>
                                    <a:pt x="52" y="116"/>
                                    <a:pt x="52" y="115"/>
                                  </a:cubicBezTo>
                                  <a:cubicBezTo>
                                    <a:pt x="52" y="113"/>
                                    <a:pt x="48" y="113"/>
                                    <a:pt x="47" y="113"/>
                                  </a:cubicBezTo>
                                  <a:cubicBezTo>
                                    <a:pt x="43" y="113"/>
                                    <a:pt x="43" y="114"/>
                                    <a:pt x="42" y="117"/>
                                  </a:cubicBezTo>
                                  <a:cubicBezTo>
                                    <a:pt x="39" y="131"/>
                                    <a:pt x="34" y="141"/>
                                    <a:pt x="25" y="141"/>
                                  </a:cubicBezTo>
                                  <a:cubicBezTo>
                                    <a:pt x="19" y="141"/>
                                    <a:pt x="17" y="137"/>
                                    <a:pt x="17" y="129"/>
                                  </a:cubicBezTo>
                                  <a:cubicBezTo>
                                    <a:pt x="17" y="127"/>
                                    <a:pt x="17" y="125"/>
                                    <a:pt x="17" y="123"/>
                                  </a:cubicBezTo>
                                  <a:cubicBezTo>
                                    <a:pt x="27" y="85"/>
                                    <a:pt x="37" y="47"/>
                                    <a:pt x="47" y="8"/>
                                  </a:cubicBezTo>
                                  <a:close/>
                                </a:path>
                              </a:pathLst>
                            </a:custGeom>
                            <a:solidFill>
                              <a:srgbClr val="000000"/>
                            </a:solidFill>
                            <a:ln w="0">
                              <a:noFill/>
                            </a:ln>
                          </wps:spPr>
                          <wps:bodyPr/>
                        </wps:wsp>
                        <wps:wsp>
                          <wps:cNvSpPr/>
                          <wps:spPr>
                            <a:xfrm>
                              <a:off x="1910160" y="0"/>
                              <a:ext cx="27360" cy="106200"/>
                            </a:xfrm>
                            <a:custGeom>
                              <a:avLst/>
                              <a:gdLst/>
                              <a:ahLst/>
                              <a:rect l="0" t="0" r="r" b="b"/>
                              <a:pathLst>
                                <a:path w="76" h="295">
                                  <a:moveTo>
                                    <a:pt x="5" y="-1"/>
                                  </a:moveTo>
                                  <a:cubicBezTo>
                                    <a:pt x="4" y="-1"/>
                                    <a:pt x="0" y="-1"/>
                                    <a:pt x="0" y="3"/>
                                  </a:cubicBezTo>
                                  <a:cubicBezTo>
                                    <a:pt x="0" y="4"/>
                                    <a:pt x="0" y="5"/>
                                    <a:pt x="2" y="7"/>
                                  </a:cubicBezTo>
                                  <a:cubicBezTo>
                                    <a:pt x="28" y="30"/>
                                    <a:pt x="56" y="70"/>
                                    <a:pt x="56" y="146"/>
                                  </a:cubicBezTo>
                                  <a:cubicBezTo>
                                    <a:pt x="56" y="207"/>
                                    <a:pt x="37" y="254"/>
                                    <a:pt x="5" y="283"/>
                                  </a:cubicBezTo>
                                  <a:cubicBezTo>
                                    <a:pt x="0" y="288"/>
                                    <a:pt x="0" y="288"/>
                                    <a:pt x="0" y="290"/>
                                  </a:cubicBezTo>
                                  <a:cubicBezTo>
                                    <a:pt x="0" y="291"/>
                                    <a:pt x="0" y="294"/>
                                    <a:pt x="4" y="294"/>
                                  </a:cubicBezTo>
                                  <a:cubicBezTo>
                                    <a:pt x="7" y="294"/>
                                    <a:pt x="35" y="273"/>
                                    <a:pt x="54" y="237"/>
                                  </a:cubicBezTo>
                                  <a:cubicBezTo>
                                    <a:pt x="67" y="212"/>
                                    <a:pt x="76" y="181"/>
                                    <a:pt x="76" y="146"/>
                                  </a:cubicBezTo>
                                  <a:cubicBezTo>
                                    <a:pt x="76" y="104"/>
                                    <a:pt x="64" y="41"/>
                                    <a:pt x="5" y="-1"/>
                                  </a:cubicBezTo>
                                  <a:close/>
                                </a:path>
                              </a:pathLst>
                            </a:custGeom>
                            <a:solidFill>
                              <a:srgbClr val="000000"/>
                            </a:solidFill>
                            <a:ln w="0">
                              <a:noFill/>
                            </a:ln>
                          </wps:spPr>
                          <wps:bodyPr/>
                        </wps:wsp>
                        <wps:wsp>
                          <wps:cNvSpPr/>
                          <wps:spPr>
                            <a:xfrm>
                              <a:off x="1130400" y="111600"/>
                              <a:ext cx="828000" cy="6480"/>
                            </a:xfrm>
                            <a:custGeom>
                              <a:avLst/>
                              <a:gdLst/>
                              <a:ahLst/>
                              <a:rect l="0" t="0" r="r" b="b"/>
                              <a:pathLst>
                                <a:path w="2300" h="18">
                                  <a:moveTo>
                                    <a:pt x="0" y="0"/>
                                  </a:moveTo>
                                  <a:cubicBezTo>
                                    <a:pt x="767" y="0"/>
                                    <a:pt x="1534" y="0"/>
                                    <a:pt x="2300" y="0"/>
                                  </a:cubicBezTo>
                                  <a:cubicBezTo>
                                    <a:pt x="2300" y="6"/>
                                    <a:pt x="2300" y="11"/>
                                    <a:pt x="2300" y="17"/>
                                  </a:cubicBezTo>
                                  <a:cubicBezTo>
                                    <a:pt x="1534" y="17"/>
                                    <a:pt x="767" y="17"/>
                                    <a:pt x="0" y="17"/>
                                  </a:cubicBezTo>
                                  <a:cubicBezTo>
                                    <a:pt x="0" y="11"/>
                                    <a:pt x="0" y="6"/>
                                    <a:pt x="0" y="0"/>
                                  </a:cubicBezTo>
                                  <a:close/>
                                </a:path>
                              </a:pathLst>
                            </a:custGeom>
                            <a:solidFill>
                              <a:srgbClr val="000000"/>
                            </a:solidFill>
                            <a:ln w="0">
                              <a:noFill/>
                            </a:ln>
                          </wps:spPr>
                          <wps:bodyPr/>
                        </wps:wsp>
                        <wps:wsp>
                          <wps:cNvSpPr/>
                          <wps:spPr>
                            <a:xfrm>
                              <a:off x="1137960" y="129600"/>
                              <a:ext cx="71640" cy="76680"/>
                            </a:xfrm>
                            <a:custGeom>
                              <a:avLst/>
                              <a:gdLst/>
                              <a:ahLst/>
                              <a:rect l="0" t="0" r="r" b="b"/>
                              <a:pathLst>
                                <a:path w="199" h="213">
                                  <a:moveTo>
                                    <a:pt x="199" y="8"/>
                                  </a:moveTo>
                                  <a:cubicBezTo>
                                    <a:pt x="199" y="3"/>
                                    <a:pt x="199" y="1"/>
                                    <a:pt x="196" y="1"/>
                                  </a:cubicBezTo>
                                  <a:cubicBezTo>
                                    <a:pt x="194" y="1"/>
                                    <a:pt x="192" y="1"/>
                                    <a:pt x="190" y="5"/>
                                  </a:cubicBezTo>
                                  <a:cubicBezTo>
                                    <a:pt x="185" y="12"/>
                                    <a:pt x="179" y="20"/>
                                    <a:pt x="174" y="27"/>
                                  </a:cubicBezTo>
                                  <a:cubicBezTo>
                                    <a:pt x="162" y="14"/>
                                    <a:pt x="142" y="1"/>
                                    <a:pt x="113" y="1"/>
                                  </a:cubicBezTo>
                                  <a:cubicBezTo>
                                    <a:pt x="52" y="1"/>
                                    <a:pt x="0" y="49"/>
                                    <a:pt x="0" y="108"/>
                                  </a:cubicBezTo>
                                  <a:cubicBezTo>
                                    <a:pt x="0" y="166"/>
                                    <a:pt x="53" y="214"/>
                                    <a:pt x="113" y="214"/>
                                  </a:cubicBezTo>
                                  <a:cubicBezTo>
                                    <a:pt x="166" y="214"/>
                                    <a:pt x="199" y="175"/>
                                    <a:pt x="199" y="139"/>
                                  </a:cubicBezTo>
                                  <a:cubicBezTo>
                                    <a:pt x="199" y="135"/>
                                    <a:pt x="199" y="133"/>
                                    <a:pt x="194" y="133"/>
                                  </a:cubicBezTo>
                                  <a:cubicBezTo>
                                    <a:pt x="192" y="133"/>
                                    <a:pt x="190" y="133"/>
                                    <a:pt x="190" y="138"/>
                                  </a:cubicBezTo>
                                  <a:cubicBezTo>
                                    <a:pt x="187" y="184"/>
                                    <a:pt x="146" y="203"/>
                                    <a:pt x="118" y="203"/>
                                  </a:cubicBezTo>
                                  <a:cubicBezTo>
                                    <a:pt x="86" y="203"/>
                                    <a:pt x="32" y="184"/>
                                    <a:pt x="32" y="108"/>
                                  </a:cubicBezTo>
                                  <a:cubicBezTo>
                                    <a:pt x="32" y="27"/>
                                    <a:pt x="89" y="12"/>
                                    <a:pt x="116" y="12"/>
                                  </a:cubicBezTo>
                                  <a:cubicBezTo>
                                    <a:pt x="146" y="12"/>
                                    <a:pt x="181" y="31"/>
                                    <a:pt x="188" y="81"/>
                                  </a:cubicBezTo>
                                  <a:cubicBezTo>
                                    <a:pt x="190" y="85"/>
                                    <a:pt x="192" y="85"/>
                                    <a:pt x="194" y="85"/>
                                  </a:cubicBezTo>
                                  <a:cubicBezTo>
                                    <a:pt x="199" y="85"/>
                                    <a:pt x="199" y="84"/>
                                    <a:pt x="199" y="78"/>
                                  </a:cubicBezTo>
                                  <a:cubicBezTo>
                                    <a:pt x="199" y="55"/>
                                    <a:pt x="199" y="31"/>
                                    <a:pt x="199" y="8"/>
                                  </a:cubicBezTo>
                                  <a:close/>
                                </a:path>
                              </a:pathLst>
                            </a:custGeom>
                            <a:solidFill>
                              <a:srgbClr val="000000"/>
                            </a:solidFill>
                            <a:ln w="0">
                              <a:noFill/>
                            </a:ln>
                          </wps:spPr>
                          <wps:bodyPr/>
                        </wps:wsp>
                        <wps:wsp>
                          <wps:cNvSpPr/>
                          <wps:spPr>
                            <a:xfrm>
                              <a:off x="1223640" y="132120"/>
                              <a:ext cx="95760" cy="72360"/>
                            </a:xfrm>
                            <a:custGeom>
                              <a:avLst/>
                              <a:gdLst/>
                              <a:ahLst/>
                              <a:rect l="0" t="0" r="r" b="b"/>
                              <a:pathLst>
                                <a:path w="266" h="201">
                                  <a:moveTo>
                                    <a:pt x="62" y="6"/>
                                  </a:moveTo>
                                  <a:cubicBezTo>
                                    <a:pt x="60" y="0"/>
                                    <a:pt x="58" y="0"/>
                                    <a:pt x="52" y="0"/>
                                  </a:cubicBezTo>
                                  <a:cubicBezTo>
                                    <a:pt x="35" y="0"/>
                                    <a:pt x="17" y="0"/>
                                    <a:pt x="0" y="0"/>
                                  </a:cubicBezTo>
                                  <a:cubicBezTo>
                                    <a:pt x="0" y="4"/>
                                    <a:pt x="0" y="7"/>
                                    <a:pt x="0" y="11"/>
                                  </a:cubicBezTo>
                                  <a:cubicBezTo>
                                    <a:pt x="2" y="11"/>
                                    <a:pt x="5" y="11"/>
                                    <a:pt x="7" y="11"/>
                                  </a:cubicBezTo>
                                  <a:cubicBezTo>
                                    <a:pt x="30" y="11"/>
                                    <a:pt x="30" y="13"/>
                                    <a:pt x="30" y="24"/>
                                  </a:cubicBezTo>
                                  <a:cubicBezTo>
                                    <a:pt x="30" y="72"/>
                                    <a:pt x="30" y="120"/>
                                    <a:pt x="30" y="169"/>
                                  </a:cubicBezTo>
                                  <a:cubicBezTo>
                                    <a:pt x="30" y="177"/>
                                    <a:pt x="30" y="190"/>
                                    <a:pt x="0" y="190"/>
                                  </a:cubicBezTo>
                                  <a:cubicBezTo>
                                    <a:pt x="0" y="194"/>
                                    <a:pt x="0" y="198"/>
                                    <a:pt x="0" y="201"/>
                                  </a:cubicBezTo>
                                  <a:cubicBezTo>
                                    <a:pt x="12" y="200"/>
                                    <a:pt x="24" y="200"/>
                                    <a:pt x="36" y="200"/>
                                  </a:cubicBezTo>
                                  <a:cubicBezTo>
                                    <a:pt x="48" y="200"/>
                                    <a:pt x="60" y="200"/>
                                    <a:pt x="72" y="201"/>
                                  </a:cubicBezTo>
                                  <a:cubicBezTo>
                                    <a:pt x="72" y="198"/>
                                    <a:pt x="72" y="194"/>
                                    <a:pt x="72" y="190"/>
                                  </a:cubicBezTo>
                                  <a:cubicBezTo>
                                    <a:pt x="42" y="190"/>
                                    <a:pt x="42" y="177"/>
                                    <a:pt x="42" y="169"/>
                                  </a:cubicBezTo>
                                  <a:cubicBezTo>
                                    <a:pt x="42" y="117"/>
                                    <a:pt x="42" y="66"/>
                                    <a:pt x="42" y="14"/>
                                  </a:cubicBezTo>
                                  <a:lnTo>
                                    <a:pt x="42" y="13"/>
                                  </a:lnTo>
                                  <a:cubicBezTo>
                                    <a:pt x="67" y="73"/>
                                    <a:pt x="94" y="133"/>
                                    <a:pt x="119" y="194"/>
                                  </a:cubicBezTo>
                                  <a:cubicBezTo>
                                    <a:pt x="120" y="198"/>
                                    <a:pt x="121" y="201"/>
                                    <a:pt x="126" y="201"/>
                                  </a:cubicBezTo>
                                  <a:cubicBezTo>
                                    <a:pt x="128" y="201"/>
                                    <a:pt x="131" y="200"/>
                                    <a:pt x="133" y="194"/>
                                  </a:cubicBezTo>
                                  <a:cubicBezTo>
                                    <a:pt x="160" y="133"/>
                                    <a:pt x="185" y="72"/>
                                    <a:pt x="211" y="11"/>
                                  </a:cubicBezTo>
                                  <a:cubicBezTo>
                                    <a:pt x="211" y="66"/>
                                    <a:pt x="211" y="121"/>
                                    <a:pt x="211" y="177"/>
                                  </a:cubicBezTo>
                                  <a:cubicBezTo>
                                    <a:pt x="211" y="187"/>
                                    <a:pt x="210" y="190"/>
                                    <a:pt x="188" y="190"/>
                                  </a:cubicBezTo>
                                  <a:cubicBezTo>
                                    <a:pt x="186" y="190"/>
                                    <a:pt x="184" y="190"/>
                                    <a:pt x="181" y="190"/>
                                  </a:cubicBezTo>
                                  <a:cubicBezTo>
                                    <a:pt x="181" y="194"/>
                                    <a:pt x="181" y="198"/>
                                    <a:pt x="181" y="201"/>
                                  </a:cubicBezTo>
                                  <a:cubicBezTo>
                                    <a:pt x="194" y="200"/>
                                    <a:pt x="211" y="200"/>
                                    <a:pt x="223" y="200"/>
                                  </a:cubicBezTo>
                                  <a:cubicBezTo>
                                    <a:pt x="235" y="200"/>
                                    <a:pt x="252" y="200"/>
                                    <a:pt x="266" y="201"/>
                                  </a:cubicBezTo>
                                  <a:cubicBezTo>
                                    <a:pt x="266" y="198"/>
                                    <a:pt x="266" y="194"/>
                                    <a:pt x="266" y="190"/>
                                  </a:cubicBezTo>
                                  <a:cubicBezTo>
                                    <a:pt x="264" y="190"/>
                                    <a:pt x="262" y="190"/>
                                    <a:pt x="259" y="190"/>
                                  </a:cubicBezTo>
                                  <a:cubicBezTo>
                                    <a:pt x="236" y="190"/>
                                    <a:pt x="236" y="187"/>
                                    <a:pt x="236" y="177"/>
                                  </a:cubicBezTo>
                                  <a:cubicBezTo>
                                    <a:pt x="236" y="126"/>
                                    <a:pt x="236" y="75"/>
                                    <a:pt x="236" y="24"/>
                                  </a:cubicBezTo>
                                  <a:cubicBezTo>
                                    <a:pt x="236" y="13"/>
                                    <a:pt x="236" y="11"/>
                                    <a:pt x="259" y="11"/>
                                  </a:cubicBezTo>
                                  <a:cubicBezTo>
                                    <a:pt x="262" y="11"/>
                                    <a:pt x="264" y="11"/>
                                    <a:pt x="266" y="11"/>
                                  </a:cubicBezTo>
                                  <a:cubicBezTo>
                                    <a:pt x="266" y="7"/>
                                    <a:pt x="266" y="4"/>
                                    <a:pt x="266" y="0"/>
                                  </a:cubicBezTo>
                                  <a:cubicBezTo>
                                    <a:pt x="250" y="0"/>
                                    <a:pt x="232" y="0"/>
                                    <a:pt x="215" y="0"/>
                                  </a:cubicBezTo>
                                  <a:cubicBezTo>
                                    <a:pt x="209" y="0"/>
                                    <a:pt x="206" y="0"/>
                                    <a:pt x="204" y="6"/>
                                  </a:cubicBezTo>
                                  <a:cubicBezTo>
                                    <a:pt x="180" y="61"/>
                                    <a:pt x="157" y="116"/>
                                    <a:pt x="133" y="173"/>
                                  </a:cubicBezTo>
                                  <a:cubicBezTo>
                                    <a:pt x="109" y="116"/>
                                    <a:pt x="86" y="61"/>
                                    <a:pt x="62" y="6"/>
                                  </a:cubicBezTo>
                                  <a:close/>
                                </a:path>
                              </a:pathLst>
                            </a:custGeom>
                            <a:solidFill>
                              <a:srgbClr val="000000"/>
                            </a:solidFill>
                            <a:ln w="0">
                              <a:noFill/>
                            </a:ln>
                          </wps:spPr>
                          <wps:bodyPr/>
                        </wps:wsp>
                        <wps:wsp>
                          <wps:cNvSpPr/>
                          <wps:spPr>
                            <a:xfrm>
                              <a:off x="1334160" y="129600"/>
                              <a:ext cx="71280" cy="76680"/>
                            </a:xfrm>
                            <a:custGeom>
                              <a:avLst/>
                              <a:gdLst/>
                              <a:ahLst/>
                              <a:rect l="0" t="0" r="r" b="b"/>
                              <a:pathLst>
                                <a:path w="198" h="213">
                                  <a:moveTo>
                                    <a:pt x="197" y="8"/>
                                  </a:moveTo>
                                  <a:cubicBezTo>
                                    <a:pt x="197" y="3"/>
                                    <a:pt x="197" y="1"/>
                                    <a:pt x="193" y="1"/>
                                  </a:cubicBezTo>
                                  <a:cubicBezTo>
                                    <a:pt x="192" y="1"/>
                                    <a:pt x="191" y="1"/>
                                    <a:pt x="189" y="5"/>
                                  </a:cubicBezTo>
                                  <a:cubicBezTo>
                                    <a:pt x="184" y="12"/>
                                    <a:pt x="178" y="20"/>
                                    <a:pt x="173" y="27"/>
                                  </a:cubicBezTo>
                                  <a:cubicBezTo>
                                    <a:pt x="160" y="14"/>
                                    <a:pt x="139" y="1"/>
                                    <a:pt x="112" y="1"/>
                                  </a:cubicBezTo>
                                  <a:cubicBezTo>
                                    <a:pt x="49" y="1"/>
                                    <a:pt x="-1" y="49"/>
                                    <a:pt x="-1" y="108"/>
                                  </a:cubicBezTo>
                                  <a:cubicBezTo>
                                    <a:pt x="-1" y="166"/>
                                    <a:pt x="51" y="214"/>
                                    <a:pt x="112" y="214"/>
                                  </a:cubicBezTo>
                                  <a:cubicBezTo>
                                    <a:pt x="163" y="214"/>
                                    <a:pt x="197" y="175"/>
                                    <a:pt x="197" y="139"/>
                                  </a:cubicBezTo>
                                  <a:cubicBezTo>
                                    <a:pt x="197" y="135"/>
                                    <a:pt x="197" y="133"/>
                                    <a:pt x="192" y="133"/>
                                  </a:cubicBezTo>
                                  <a:cubicBezTo>
                                    <a:pt x="191" y="133"/>
                                    <a:pt x="187" y="133"/>
                                    <a:pt x="187" y="138"/>
                                  </a:cubicBezTo>
                                  <a:cubicBezTo>
                                    <a:pt x="185" y="184"/>
                                    <a:pt x="145" y="203"/>
                                    <a:pt x="115" y="203"/>
                                  </a:cubicBezTo>
                                  <a:cubicBezTo>
                                    <a:pt x="84" y="203"/>
                                    <a:pt x="30" y="184"/>
                                    <a:pt x="30" y="108"/>
                                  </a:cubicBezTo>
                                  <a:cubicBezTo>
                                    <a:pt x="30" y="27"/>
                                    <a:pt x="88" y="12"/>
                                    <a:pt x="115" y="12"/>
                                  </a:cubicBezTo>
                                  <a:cubicBezTo>
                                    <a:pt x="144" y="12"/>
                                    <a:pt x="179" y="31"/>
                                    <a:pt x="187" y="81"/>
                                  </a:cubicBezTo>
                                  <a:cubicBezTo>
                                    <a:pt x="187" y="85"/>
                                    <a:pt x="190" y="85"/>
                                    <a:pt x="192" y="85"/>
                                  </a:cubicBezTo>
                                  <a:cubicBezTo>
                                    <a:pt x="197" y="85"/>
                                    <a:pt x="197" y="84"/>
                                    <a:pt x="197" y="78"/>
                                  </a:cubicBezTo>
                                  <a:cubicBezTo>
                                    <a:pt x="197" y="55"/>
                                    <a:pt x="197" y="31"/>
                                    <a:pt x="197" y="8"/>
                                  </a:cubicBezTo>
                                  <a:close/>
                                </a:path>
                              </a:pathLst>
                            </a:custGeom>
                            <a:solidFill>
                              <a:srgbClr val="000000"/>
                            </a:solidFill>
                            <a:ln w="0">
                              <a:noFill/>
                            </a:ln>
                          </wps:spPr>
                          <wps:bodyPr/>
                        </wps:wsp>
                        <wps:wsp>
                          <wps:cNvSpPr/>
                          <wps:spPr>
                            <a:xfrm>
                              <a:off x="1419840" y="168120"/>
                              <a:ext cx="50040" cy="52200"/>
                            </a:xfrm>
                            <a:custGeom>
                              <a:avLst/>
                              <a:gdLst/>
                              <a:ahLst/>
                              <a:rect l="0" t="0" r="r" b="b"/>
                              <a:pathLst>
                                <a:path w="139" h="145">
                                  <a:moveTo>
                                    <a:pt x="139" y="87"/>
                                  </a:moveTo>
                                  <a:cubicBezTo>
                                    <a:pt x="136" y="87"/>
                                    <a:pt x="133" y="87"/>
                                    <a:pt x="130" y="87"/>
                                  </a:cubicBezTo>
                                  <a:cubicBezTo>
                                    <a:pt x="127" y="112"/>
                                    <a:pt x="121" y="135"/>
                                    <a:pt x="81" y="135"/>
                                  </a:cubicBezTo>
                                  <a:cubicBezTo>
                                    <a:pt x="72" y="135"/>
                                    <a:pt x="63" y="135"/>
                                    <a:pt x="54" y="135"/>
                                  </a:cubicBezTo>
                                  <a:cubicBezTo>
                                    <a:pt x="45" y="135"/>
                                    <a:pt x="45" y="134"/>
                                    <a:pt x="45" y="127"/>
                                  </a:cubicBezTo>
                                  <a:cubicBezTo>
                                    <a:pt x="45" y="91"/>
                                    <a:pt x="45" y="55"/>
                                    <a:pt x="45" y="19"/>
                                  </a:cubicBezTo>
                                  <a:cubicBezTo>
                                    <a:pt x="45" y="13"/>
                                    <a:pt x="45" y="11"/>
                                    <a:pt x="65" y="11"/>
                                  </a:cubicBezTo>
                                  <a:cubicBezTo>
                                    <a:pt x="67" y="11"/>
                                    <a:pt x="71" y="11"/>
                                    <a:pt x="73" y="11"/>
                                  </a:cubicBezTo>
                                  <a:cubicBezTo>
                                    <a:pt x="73" y="7"/>
                                    <a:pt x="73" y="5"/>
                                    <a:pt x="73" y="1"/>
                                  </a:cubicBezTo>
                                  <a:cubicBezTo>
                                    <a:pt x="61" y="2"/>
                                    <a:pt x="46" y="2"/>
                                    <a:pt x="34" y="2"/>
                                  </a:cubicBezTo>
                                  <a:cubicBezTo>
                                    <a:pt x="21" y="2"/>
                                    <a:pt x="10" y="1"/>
                                    <a:pt x="-1" y="1"/>
                                  </a:cubicBezTo>
                                  <a:cubicBezTo>
                                    <a:pt x="-1" y="5"/>
                                    <a:pt x="-1" y="7"/>
                                    <a:pt x="-1" y="11"/>
                                  </a:cubicBezTo>
                                  <a:cubicBezTo>
                                    <a:pt x="1" y="11"/>
                                    <a:pt x="3" y="11"/>
                                    <a:pt x="5" y="11"/>
                                  </a:cubicBezTo>
                                  <a:cubicBezTo>
                                    <a:pt x="22" y="11"/>
                                    <a:pt x="22" y="13"/>
                                    <a:pt x="22" y="19"/>
                                  </a:cubicBezTo>
                                  <a:cubicBezTo>
                                    <a:pt x="22" y="55"/>
                                    <a:pt x="22" y="91"/>
                                    <a:pt x="22" y="127"/>
                                  </a:cubicBezTo>
                                  <a:cubicBezTo>
                                    <a:pt x="22" y="133"/>
                                    <a:pt x="22" y="135"/>
                                    <a:pt x="5" y="135"/>
                                  </a:cubicBezTo>
                                  <a:cubicBezTo>
                                    <a:pt x="3" y="135"/>
                                    <a:pt x="1" y="135"/>
                                    <a:pt x="-1" y="135"/>
                                  </a:cubicBezTo>
                                  <a:cubicBezTo>
                                    <a:pt x="-1" y="138"/>
                                    <a:pt x="-1" y="141"/>
                                    <a:pt x="-1" y="145"/>
                                  </a:cubicBezTo>
                                  <a:cubicBezTo>
                                    <a:pt x="43" y="145"/>
                                    <a:pt x="88" y="145"/>
                                    <a:pt x="132" y="145"/>
                                  </a:cubicBezTo>
                                  <a:cubicBezTo>
                                    <a:pt x="135" y="126"/>
                                    <a:pt x="137" y="106"/>
                                    <a:pt x="139" y="87"/>
                                  </a:cubicBezTo>
                                  <a:close/>
                                </a:path>
                              </a:pathLst>
                            </a:custGeom>
                            <a:solidFill>
                              <a:srgbClr val="000000"/>
                            </a:solidFill>
                            <a:ln w="0">
                              <a:noFill/>
                            </a:ln>
                          </wps:spPr>
                          <wps:bodyPr/>
                        </wps:wsp>
                        <wps:wsp>
                          <wps:cNvSpPr/>
                          <wps:spPr>
                            <a:xfrm>
                              <a:off x="1482120" y="186120"/>
                              <a:ext cx="43200" cy="34920"/>
                            </a:xfrm>
                            <a:custGeom>
                              <a:avLst/>
                              <a:gdLst/>
                              <a:ahLst/>
                              <a:rect l="0" t="0" r="r" b="b"/>
                              <a:pathLst>
                                <a:path w="120" h="97">
                                  <a:moveTo>
                                    <a:pt x="94" y="33"/>
                                  </a:moveTo>
                                  <a:cubicBezTo>
                                    <a:pt x="94" y="13"/>
                                    <a:pt x="72" y="1"/>
                                    <a:pt x="46" y="1"/>
                                  </a:cubicBezTo>
                                  <a:cubicBezTo>
                                    <a:pt x="34" y="1"/>
                                    <a:pt x="8" y="2"/>
                                    <a:pt x="8" y="20"/>
                                  </a:cubicBezTo>
                                  <a:cubicBezTo>
                                    <a:pt x="8" y="27"/>
                                    <a:pt x="14" y="31"/>
                                    <a:pt x="19" y="31"/>
                                  </a:cubicBezTo>
                                  <a:cubicBezTo>
                                    <a:pt x="25" y="31"/>
                                    <a:pt x="31" y="27"/>
                                    <a:pt x="31" y="20"/>
                                  </a:cubicBezTo>
                                  <a:cubicBezTo>
                                    <a:pt x="31" y="15"/>
                                    <a:pt x="28" y="12"/>
                                    <a:pt x="26" y="11"/>
                                  </a:cubicBezTo>
                                  <a:cubicBezTo>
                                    <a:pt x="34" y="8"/>
                                    <a:pt x="43" y="8"/>
                                    <a:pt x="46" y="8"/>
                                  </a:cubicBezTo>
                                  <a:cubicBezTo>
                                    <a:pt x="64" y="8"/>
                                    <a:pt x="74" y="18"/>
                                    <a:pt x="74" y="33"/>
                                  </a:cubicBezTo>
                                  <a:cubicBezTo>
                                    <a:pt x="74" y="35"/>
                                    <a:pt x="74" y="37"/>
                                    <a:pt x="74" y="38"/>
                                  </a:cubicBezTo>
                                  <a:cubicBezTo>
                                    <a:pt x="54" y="39"/>
                                    <a:pt x="43" y="41"/>
                                    <a:pt x="26" y="47"/>
                                  </a:cubicBezTo>
                                  <a:cubicBezTo>
                                    <a:pt x="12" y="51"/>
                                    <a:pt x="0" y="60"/>
                                    <a:pt x="0" y="73"/>
                                  </a:cubicBezTo>
                                  <a:cubicBezTo>
                                    <a:pt x="0" y="93"/>
                                    <a:pt x="25" y="98"/>
                                    <a:pt x="42" y="98"/>
                                  </a:cubicBezTo>
                                  <a:cubicBezTo>
                                    <a:pt x="58" y="98"/>
                                    <a:pt x="71" y="91"/>
                                    <a:pt x="77" y="80"/>
                                  </a:cubicBezTo>
                                  <a:cubicBezTo>
                                    <a:pt x="78" y="88"/>
                                    <a:pt x="83" y="97"/>
                                    <a:pt x="94" y="97"/>
                                  </a:cubicBezTo>
                                  <a:cubicBezTo>
                                    <a:pt x="95" y="97"/>
                                    <a:pt x="119" y="97"/>
                                    <a:pt x="119" y="76"/>
                                  </a:cubicBezTo>
                                  <a:cubicBezTo>
                                    <a:pt x="119" y="73"/>
                                    <a:pt x="119" y="68"/>
                                    <a:pt x="119" y="64"/>
                                  </a:cubicBezTo>
                                  <a:cubicBezTo>
                                    <a:pt x="116" y="64"/>
                                    <a:pt x="113" y="64"/>
                                    <a:pt x="110" y="64"/>
                                  </a:cubicBezTo>
                                  <a:cubicBezTo>
                                    <a:pt x="110" y="68"/>
                                    <a:pt x="110" y="73"/>
                                    <a:pt x="110" y="76"/>
                                  </a:cubicBezTo>
                                  <a:cubicBezTo>
                                    <a:pt x="110" y="78"/>
                                    <a:pt x="110" y="87"/>
                                    <a:pt x="102" y="87"/>
                                  </a:cubicBezTo>
                                  <a:cubicBezTo>
                                    <a:pt x="94" y="87"/>
                                    <a:pt x="94" y="78"/>
                                    <a:pt x="94" y="76"/>
                                  </a:cubicBezTo>
                                  <a:cubicBezTo>
                                    <a:pt x="94" y="62"/>
                                    <a:pt x="94" y="48"/>
                                    <a:pt x="94" y="33"/>
                                  </a:cubicBezTo>
                                  <a:moveTo>
                                    <a:pt x="74" y="66"/>
                                  </a:moveTo>
                                  <a:cubicBezTo>
                                    <a:pt x="74" y="88"/>
                                    <a:pt x="49" y="91"/>
                                    <a:pt x="44" y="91"/>
                                  </a:cubicBezTo>
                                  <a:cubicBezTo>
                                    <a:pt x="31" y="91"/>
                                    <a:pt x="19" y="85"/>
                                    <a:pt x="19" y="73"/>
                                  </a:cubicBezTo>
                                  <a:cubicBezTo>
                                    <a:pt x="19" y="67"/>
                                    <a:pt x="24" y="48"/>
                                    <a:pt x="74" y="45"/>
                                  </a:cubicBezTo>
                                  <a:cubicBezTo>
                                    <a:pt x="74" y="53"/>
                                    <a:pt x="74" y="59"/>
                                    <a:pt x="74" y="66"/>
                                  </a:cubicBezTo>
                                  <a:close/>
                                </a:path>
                              </a:pathLst>
                            </a:custGeom>
                            <a:solidFill>
                              <a:srgbClr val="000000"/>
                            </a:solidFill>
                            <a:ln w="0">
                              <a:noFill/>
                            </a:ln>
                          </wps:spPr>
                          <wps:bodyPr/>
                        </wps:wsp>
                        <wps:wsp>
                          <wps:cNvSpPr/>
                          <wps:spPr>
                            <a:xfrm>
                              <a:off x="1531800" y="173880"/>
                              <a:ext cx="29880" cy="47520"/>
                            </a:xfrm>
                            <a:custGeom>
                              <a:avLst/>
                              <a:gdLst/>
                              <a:ahLst/>
                              <a:rect l="0" t="0" r="r" b="b"/>
                              <a:pathLst>
                                <a:path w="83" h="132">
                                  <a:moveTo>
                                    <a:pt x="41" y="48"/>
                                  </a:moveTo>
                                  <a:cubicBezTo>
                                    <a:pt x="53" y="48"/>
                                    <a:pt x="66" y="48"/>
                                    <a:pt x="78" y="48"/>
                                  </a:cubicBezTo>
                                  <a:cubicBezTo>
                                    <a:pt x="78" y="44"/>
                                    <a:pt x="78" y="42"/>
                                    <a:pt x="78" y="38"/>
                                  </a:cubicBezTo>
                                  <a:cubicBezTo>
                                    <a:pt x="66" y="38"/>
                                    <a:pt x="53" y="38"/>
                                    <a:pt x="41" y="38"/>
                                  </a:cubicBezTo>
                                  <a:cubicBezTo>
                                    <a:pt x="41" y="25"/>
                                    <a:pt x="41" y="13"/>
                                    <a:pt x="41" y="0"/>
                                  </a:cubicBezTo>
                                  <a:cubicBezTo>
                                    <a:pt x="37" y="0"/>
                                    <a:pt x="35" y="0"/>
                                    <a:pt x="31" y="0"/>
                                  </a:cubicBezTo>
                                  <a:cubicBezTo>
                                    <a:pt x="31" y="19"/>
                                    <a:pt x="21" y="41"/>
                                    <a:pt x="-1" y="41"/>
                                  </a:cubicBezTo>
                                  <a:cubicBezTo>
                                    <a:pt x="-1" y="43"/>
                                    <a:pt x="-1" y="46"/>
                                    <a:pt x="-1" y="48"/>
                                  </a:cubicBezTo>
                                  <a:cubicBezTo>
                                    <a:pt x="6" y="48"/>
                                    <a:pt x="15" y="48"/>
                                    <a:pt x="22" y="48"/>
                                  </a:cubicBezTo>
                                  <a:cubicBezTo>
                                    <a:pt x="22" y="66"/>
                                    <a:pt x="22" y="85"/>
                                    <a:pt x="22" y="103"/>
                                  </a:cubicBezTo>
                                  <a:cubicBezTo>
                                    <a:pt x="22" y="127"/>
                                    <a:pt x="42" y="132"/>
                                    <a:pt x="54" y="132"/>
                                  </a:cubicBezTo>
                                  <a:cubicBezTo>
                                    <a:pt x="71" y="132"/>
                                    <a:pt x="82" y="120"/>
                                    <a:pt x="82" y="103"/>
                                  </a:cubicBezTo>
                                  <a:cubicBezTo>
                                    <a:pt x="82" y="99"/>
                                    <a:pt x="82" y="95"/>
                                    <a:pt x="82" y="91"/>
                                  </a:cubicBezTo>
                                  <a:cubicBezTo>
                                    <a:pt x="79" y="91"/>
                                    <a:pt x="76" y="91"/>
                                    <a:pt x="73" y="91"/>
                                  </a:cubicBezTo>
                                  <a:cubicBezTo>
                                    <a:pt x="73" y="95"/>
                                    <a:pt x="73" y="98"/>
                                    <a:pt x="73" y="102"/>
                                  </a:cubicBezTo>
                                  <a:cubicBezTo>
                                    <a:pt x="73" y="117"/>
                                    <a:pt x="64" y="123"/>
                                    <a:pt x="57" y="123"/>
                                  </a:cubicBezTo>
                                  <a:cubicBezTo>
                                    <a:pt x="41" y="123"/>
                                    <a:pt x="41" y="107"/>
                                    <a:pt x="41" y="103"/>
                                  </a:cubicBezTo>
                                  <a:cubicBezTo>
                                    <a:pt x="41" y="85"/>
                                    <a:pt x="41" y="66"/>
                                    <a:pt x="41" y="48"/>
                                  </a:cubicBezTo>
                                  <a:close/>
                                </a:path>
                              </a:pathLst>
                            </a:custGeom>
                            <a:solidFill>
                              <a:srgbClr val="000000"/>
                            </a:solidFill>
                            <a:ln w="0">
                              <a:noFill/>
                            </a:ln>
                          </wps:spPr>
                          <wps:bodyPr/>
                        </wps:wsp>
                        <wps:wsp>
                          <wps:cNvSpPr/>
                          <wps:spPr>
                            <a:xfrm>
                              <a:off x="1573560" y="186120"/>
                              <a:ext cx="36720" cy="34920"/>
                            </a:xfrm>
                            <a:custGeom>
                              <a:avLst/>
                              <a:gdLst/>
                              <a:ahLst/>
                              <a:rect l="0" t="0" r="r" b="b"/>
                              <a:pathLst>
                                <a:path w="102" h="97">
                                  <a:moveTo>
                                    <a:pt x="95" y="48"/>
                                  </a:moveTo>
                                  <a:cubicBezTo>
                                    <a:pt x="100" y="48"/>
                                    <a:pt x="102" y="48"/>
                                    <a:pt x="102" y="43"/>
                                  </a:cubicBezTo>
                                  <a:cubicBezTo>
                                    <a:pt x="102" y="29"/>
                                    <a:pt x="94" y="1"/>
                                    <a:pt x="55" y="1"/>
                                  </a:cubicBezTo>
                                  <a:cubicBezTo>
                                    <a:pt x="23" y="1"/>
                                    <a:pt x="0" y="24"/>
                                    <a:pt x="0" y="49"/>
                                  </a:cubicBezTo>
                                  <a:cubicBezTo>
                                    <a:pt x="0" y="76"/>
                                    <a:pt x="25" y="98"/>
                                    <a:pt x="58" y="98"/>
                                  </a:cubicBezTo>
                                  <a:cubicBezTo>
                                    <a:pt x="91" y="98"/>
                                    <a:pt x="102" y="74"/>
                                    <a:pt x="102" y="70"/>
                                  </a:cubicBezTo>
                                  <a:cubicBezTo>
                                    <a:pt x="102" y="67"/>
                                    <a:pt x="98" y="67"/>
                                    <a:pt x="97" y="67"/>
                                  </a:cubicBezTo>
                                  <a:cubicBezTo>
                                    <a:pt x="94" y="67"/>
                                    <a:pt x="94" y="68"/>
                                    <a:pt x="92" y="70"/>
                                  </a:cubicBezTo>
                                  <a:cubicBezTo>
                                    <a:pt x="86" y="85"/>
                                    <a:pt x="71" y="90"/>
                                    <a:pt x="59" y="90"/>
                                  </a:cubicBezTo>
                                  <a:cubicBezTo>
                                    <a:pt x="42" y="90"/>
                                    <a:pt x="32" y="81"/>
                                    <a:pt x="29" y="78"/>
                                  </a:cubicBezTo>
                                  <a:cubicBezTo>
                                    <a:pt x="22" y="67"/>
                                    <a:pt x="22" y="54"/>
                                    <a:pt x="22" y="48"/>
                                  </a:cubicBezTo>
                                  <a:cubicBezTo>
                                    <a:pt x="46" y="48"/>
                                    <a:pt x="71" y="48"/>
                                    <a:pt x="95" y="48"/>
                                  </a:cubicBezTo>
                                  <a:moveTo>
                                    <a:pt x="22" y="42"/>
                                  </a:moveTo>
                                  <a:cubicBezTo>
                                    <a:pt x="24" y="14"/>
                                    <a:pt x="44" y="8"/>
                                    <a:pt x="54" y="8"/>
                                  </a:cubicBezTo>
                                  <a:cubicBezTo>
                                    <a:pt x="84" y="8"/>
                                    <a:pt x="85" y="36"/>
                                    <a:pt x="85" y="42"/>
                                  </a:cubicBezTo>
                                  <a:cubicBezTo>
                                    <a:pt x="64" y="42"/>
                                    <a:pt x="43" y="42"/>
                                    <a:pt x="22" y="42"/>
                                  </a:cubicBezTo>
                                  <a:close/>
                                </a:path>
                              </a:pathLst>
                            </a:custGeom>
                            <a:solidFill>
                              <a:srgbClr val="000000"/>
                            </a:solidFill>
                            <a:ln w="0">
                              <a:noFill/>
                            </a:ln>
                          </wps:spPr>
                          <wps:bodyPr/>
                        </wps:wsp>
                        <wps:wsp>
                          <wps:cNvSpPr/>
                          <wps:spPr>
                            <a:xfrm>
                              <a:off x="1620360" y="186840"/>
                              <a:ext cx="30960" cy="33480"/>
                            </a:xfrm>
                            <a:custGeom>
                              <a:avLst/>
                              <a:gdLst/>
                              <a:ahLst/>
                              <a:rect l="0" t="0" r="r" b="b"/>
                              <a:pathLst>
                                <a:path w="86" h="93">
                                  <a:moveTo>
                                    <a:pt x="37" y="47"/>
                                  </a:moveTo>
                                  <a:cubicBezTo>
                                    <a:pt x="37" y="26"/>
                                    <a:pt x="48" y="7"/>
                                    <a:pt x="68" y="7"/>
                                  </a:cubicBezTo>
                                  <a:cubicBezTo>
                                    <a:pt x="67" y="10"/>
                                    <a:pt x="65" y="11"/>
                                    <a:pt x="65" y="14"/>
                                  </a:cubicBezTo>
                                  <a:cubicBezTo>
                                    <a:pt x="65" y="23"/>
                                    <a:pt x="71" y="25"/>
                                    <a:pt x="75" y="25"/>
                                  </a:cubicBezTo>
                                  <a:cubicBezTo>
                                    <a:pt x="81" y="25"/>
                                    <a:pt x="86" y="22"/>
                                    <a:pt x="86" y="14"/>
                                  </a:cubicBezTo>
                                  <a:cubicBezTo>
                                    <a:pt x="86" y="7"/>
                                    <a:pt x="79" y="0"/>
                                    <a:pt x="68" y="0"/>
                                  </a:cubicBezTo>
                                  <a:cubicBezTo>
                                    <a:pt x="57" y="0"/>
                                    <a:pt x="43" y="6"/>
                                    <a:pt x="36" y="24"/>
                                  </a:cubicBezTo>
                                  <a:lnTo>
                                    <a:pt x="35" y="24"/>
                                  </a:lnTo>
                                  <a:cubicBezTo>
                                    <a:pt x="35" y="16"/>
                                    <a:pt x="35" y="8"/>
                                    <a:pt x="35" y="0"/>
                                  </a:cubicBezTo>
                                  <a:cubicBezTo>
                                    <a:pt x="24" y="1"/>
                                    <a:pt x="12" y="1"/>
                                    <a:pt x="1" y="2"/>
                                  </a:cubicBezTo>
                                  <a:cubicBezTo>
                                    <a:pt x="1" y="6"/>
                                    <a:pt x="1" y="8"/>
                                    <a:pt x="1" y="12"/>
                                  </a:cubicBezTo>
                                  <a:cubicBezTo>
                                    <a:pt x="17" y="12"/>
                                    <a:pt x="19" y="13"/>
                                    <a:pt x="19" y="24"/>
                                  </a:cubicBezTo>
                                  <a:cubicBezTo>
                                    <a:pt x="19" y="41"/>
                                    <a:pt x="19" y="59"/>
                                    <a:pt x="19" y="75"/>
                                  </a:cubicBezTo>
                                  <a:cubicBezTo>
                                    <a:pt x="19" y="83"/>
                                    <a:pt x="19" y="84"/>
                                    <a:pt x="6" y="84"/>
                                  </a:cubicBezTo>
                                  <a:cubicBezTo>
                                    <a:pt x="5" y="84"/>
                                    <a:pt x="2" y="84"/>
                                    <a:pt x="1" y="84"/>
                                  </a:cubicBezTo>
                                  <a:cubicBezTo>
                                    <a:pt x="1" y="87"/>
                                    <a:pt x="1" y="90"/>
                                    <a:pt x="1" y="93"/>
                                  </a:cubicBezTo>
                                  <a:cubicBezTo>
                                    <a:pt x="11" y="92"/>
                                    <a:pt x="20" y="92"/>
                                    <a:pt x="29" y="92"/>
                                  </a:cubicBezTo>
                                  <a:cubicBezTo>
                                    <a:pt x="39" y="92"/>
                                    <a:pt x="50" y="93"/>
                                    <a:pt x="59" y="93"/>
                                  </a:cubicBezTo>
                                  <a:cubicBezTo>
                                    <a:pt x="59" y="90"/>
                                    <a:pt x="59" y="87"/>
                                    <a:pt x="59" y="84"/>
                                  </a:cubicBezTo>
                                  <a:cubicBezTo>
                                    <a:pt x="56" y="84"/>
                                    <a:pt x="55" y="84"/>
                                    <a:pt x="53" y="84"/>
                                  </a:cubicBezTo>
                                  <a:cubicBezTo>
                                    <a:pt x="37" y="84"/>
                                    <a:pt x="37" y="81"/>
                                    <a:pt x="37" y="75"/>
                                  </a:cubicBezTo>
                                  <a:cubicBezTo>
                                    <a:pt x="37" y="66"/>
                                    <a:pt x="37" y="56"/>
                                    <a:pt x="37" y="47"/>
                                  </a:cubicBezTo>
                                  <a:close/>
                                </a:path>
                              </a:pathLst>
                            </a:custGeom>
                            <a:solidFill>
                              <a:srgbClr val="000000"/>
                            </a:solidFill>
                            <a:ln w="0">
                              <a:noFill/>
                            </a:ln>
                          </wps:spPr>
                          <wps:bodyPr/>
                        </wps:wsp>
                        <wps:wsp>
                          <wps:cNvSpPr/>
                          <wps:spPr>
                            <a:xfrm>
                              <a:off x="1663200" y="186120"/>
                              <a:ext cx="42480" cy="34920"/>
                            </a:xfrm>
                            <a:custGeom>
                              <a:avLst/>
                              <a:gdLst/>
                              <a:ahLst/>
                              <a:rect l="0" t="0" r="r" b="b"/>
                              <a:pathLst>
                                <a:path w="118" h="97">
                                  <a:moveTo>
                                    <a:pt x="91" y="33"/>
                                  </a:moveTo>
                                  <a:cubicBezTo>
                                    <a:pt x="91" y="13"/>
                                    <a:pt x="70" y="1"/>
                                    <a:pt x="45" y="1"/>
                                  </a:cubicBezTo>
                                  <a:cubicBezTo>
                                    <a:pt x="31" y="1"/>
                                    <a:pt x="6" y="2"/>
                                    <a:pt x="6" y="20"/>
                                  </a:cubicBezTo>
                                  <a:cubicBezTo>
                                    <a:pt x="6" y="27"/>
                                    <a:pt x="12" y="31"/>
                                    <a:pt x="18" y="31"/>
                                  </a:cubicBezTo>
                                  <a:cubicBezTo>
                                    <a:pt x="23" y="31"/>
                                    <a:pt x="29" y="27"/>
                                    <a:pt x="29" y="20"/>
                                  </a:cubicBezTo>
                                  <a:cubicBezTo>
                                    <a:pt x="29" y="15"/>
                                    <a:pt x="27" y="12"/>
                                    <a:pt x="24" y="11"/>
                                  </a:cubicBezTo>
                                  <a:cubicBezTo>
                                    <a:pt x="31" y="8"/>
                                    <a:pt x="41" y="8"/>
                                    <a:pt x="43" y="8"/>
                                  </a:cubicBezTo>
                                  <a:cubicBezTo>
                                    <a:pt x="61" y="8"/>
                                    <a:pt x="72" y="18"/>
                                    <a:pt x="72" y="33"/>
                                  </a:cubicBezTo>
                                  <a:cubicBezTo>
                                    <a:pt x="72" y="35"/>
                                    <a:pt x="72" y="37"/>
                                    <a:pt x="72" y="38"/>
                                  </a:cubicBezTo>
                                  <a:cubicBezTo>
                                    <a:pt x="52" y="39"/>
                                    <a:pt x="41" y="41"/>
                                    <a:pt x="24" y="47"/>
                                  </a:cubicBezTo>
                                  <a:cubicBezTo>
                                    <a:pt x="11" y="51"/>
                                    <a:pt x="-1" y="60"/>
                                    <a:pt x="-1" y="73"/>
                                  </a:cubicBezTo>
                                  <a:cubicBezTo>
                                    <a:pt x="-1" y="93"/>
                                    <a:pt x="23" y="98"/>
                                    <a:pt x="40" y="98"/>
                                  </a:cubicBezTo>
                                  <a:cubicBezTo>
                                    <a:pt x="57" y="98"/>
                                    <a:pt x="69" y="91"/>
                                    <a:pt x="76" y="80"/>
                                  </a:cubicBezTo>
                                  <a:cubicBezTo>
                                    <a:pt x="76" y="88"/>
                                    <a:pt x="81" y="97"/>
                                    <a:pt x="91" y="97"/>
                                  </a:cubicBezTo>
                                  <a:cubicBezTo>
                                    <a:pt x="93" y="97"/>
                                    <a:pt x="117" y="97"/>
                                    <a:pt x="117" y="76"/>
                                  </a:cubicBezTo>
                                  <a:cubicBezTo>
                                    <a:pt x="117" y="73"/>
                                    <a:pt x="117" y="68"/>
                                    <a:pt x="117" y="64"/>
                                  </a:cubicBezTo>
                                  <a:cubicBezTo>
                                    <a:pt x="114" y="64"/>
                                    <a:pt x="111" y="64"/>
                                    <a:pt x="108" y="64"/>
                                  </a:cubicBezTo>
                                  <a:cubicBezTo>
                                    <a:pt x="108" y="68"/>
                                    <a:pt x="108" y="73"/>
                                    <a:pt x="108" y="76"/>
                                  </a:cubicBezTo>
                                  <a:cubicBezTo>
                                    <a:pt x="108" y="78"/>
                                    <a:pt x="108" y="87"/>
                                    <a:pt x="100" y="87"/>
                                  </a:cubicBezTo>
                                  <a:cubicBezTo>
                                    <a:pt x="91" y="87"/>
                                    <a:pt x="91" y="78"/>
                                    <a:pt x="91" y="76"/>
                                  </a:cubicBezTo>
                                  <a:cubicBezTo>
                                    <a:pt x="91" y="62"/>
                                    <a:pt x="91" y="48"/>
                                    <a:pt x="91" y="33"/>
                                  </a:cubicBezTo>
                                  <a:moveTo>
                                    <a:pt x="72" y="66"/>
                                  </a:moveTo>
                                  <a:cubicBezTo>
                                    <a:pt x="72" y="88"/>
                                    <a:pt x="47" y="91"/>
                                    <a:pt x="42" y="91"/>
                                  </a:cubicBezTo>
                                  <a:cubicBezTo>
                                    <a:pt x="30" y="91"/>
                                    <a:pt x="18" y="85"/>
                                    <a:pt x="18" y="73"/>
                                  </a:cubicBezTo>
                                  <a:cubicBezTo>
                                    <a:pt x="18" y="67"/>
                                    <a:pt x="22" y="48"/>
                                    <a:pt x="72" y="45"/>
                                  </a:cubicBezTo>
                                  <a:cubicBezTo>
                                    <a:pt x="72" y="53"/>
                                    <a:pt x="72" y="59"/>
                                    <a:pt x="72" y="66"/>
                                  </a:cubicBezTo>
                                  <a:close/>
                                </a:path>
                              </a:pathLst>
                            </a:custGeom>
                            <a:solidFill>
                              <a:srgbClr val="000000"/>
                            </a:solidFill>
                            <a:ln w="0">
                              <a:noFill/>
                            </a:ln>
                          </wps:spPr>
                          <wps:bodyPr/>
                        </wps:wsp>
                        <wps:wsp>
                          <wps:cNvSpPr/>
                          <wps:spPr>
                            <a:xfrm>
                              <a:off x="1713960" y="167760"/>
                              <a:ext cx="19080" cy="52560"/>
                            </a:xfrm>
                            <a:custGeom>
                              <a:avLst/>
                              <a:gdLst/>
                              <a:ahLst/>
                              <a:rect l="0" t="0" r="r" b="b"/>
                              <a:pathLst>
                                <a:path w="53" h="146">
                                  <a:moveTo>
                                    <a:pt x="36" y="1"/>
                                  </a:moveTo>
                                  <a:cubicBezTo>
                                    <a:pt x="24" y="2"/>
                                    <a:pt x="12" y="2"/>
                                    <a:pt x="0" y="3"/>
                                  </a:cubicBezTo>
                                  <a:cubicBezTo>
                                    <a:pt x="0" y="7"/>
                                    <a:pt x="0" y="9"/>
                                    <a:pt x="0" y="13"/>
                                  </a:cubicBezTo>
                                  <a:cubicBezTo>
                                    <a:pt x="16" y="13"/>
                                    <a:pt x="18" y="14"/>
                                    <a:pt x="18" y="25"/>
                                  </a:cubicBezTo>
                                  <a:cubicBezTo>
                                    <a:pt x="18" y="60"/>
                                    <a:pt x="18" y="94"/>
                                    <a:pt x="18" y="129"/>
                                  </a:cubicBezTo>
                                  <a:cubicBezTo>
                                    <a:pt x="18" y="136"/>
                                    <a:pt x="18" y="138"/>
                                    <a:pt x="4" y="138"/>
                                  </a:cubicBezTo>
                                  <a:cubicBezTo>
                                    <a:pt x="2" y="138"/>
                                    <a:pt x="1" y="138"/>
                                    <a:pt x="0" y="138"/>
                                  </a:cubicBezTo>
                                  <a:cubicBezTo>
                                    <a:pt x="0" y="140"/>
                                    <a:pt x="0" y="144"/>
                                    <a:pt x="0" y="147"/>
                                  </a:cubicBezTo>
                                  <a:cubicBezTo>
                                    <a:pt x="10" y="146"/>
                                    <a:pt x="17" y="146"/>
                                    <a:pt x="26" y="146"/>
                                  </a:cubicBezTo>
                                  <a:cubicBezTo>
                                    <a:pt x="35" y="146"/>
                                    <a:pt x="44" y="146"/>
                                    <a:pt x="53" y="147"/>
                                  </a:cubicBezTo>
                                  <a:cubicBezTo>
                                    <a:pt x="53" y="144"/>
                                    <a:pt x="53" y="140"/>
                                    <a:pt x="53" y="138"/>
                                  </a:cubicBezTo>
                                  <a:cubicBezTo>
                                    <a:pt x="52" y="138"/>
                                    <a:pt x="50" y="138"/>
                                    <a:pt x="49" y="138"/>
                                  </a:cubicBezTo>
                                  <a:cubicBezTo>
                                    <a:pt x="36" y="138"/>
                                    <a:pt x="36" y="136"/>
                                    <a:pt x="36" y="129"/>
                                  </a:cubicBezTo>
                                  <a:cubicBezTo>
                                    <a:pt x="36" y="86"/>
                                    <a:pt x="36" y="44"/>
                                    <a:pt x="36" y="1"/>
                                  </a:cubicBezTo>
                                  <a:close/>
                                </a:path>
                              </a:pathLst>
                            </a:custGeom>
                            <a:solidFill>
                              <a:srgbClr val="000000"/>
                            </a:solidFill>
                            <a:ln w="0">
                              <a:noFill/>
                            </a:ln>
                          </wps:spPr>
                          <wps:bodyPr/>
                        </wps:wsp>
                        <wps:wsp>
                          <wps:cNvSpPr/>
                          <wps:spPr>
                            <a:xfrm>
                              <a:off x="1758240" y="124560"/>
                              <a:ext cx="28080" cy="106560"/>
                            </a:xfrm>
                            <a:custGeom>
                              <a:avLst/>
                              <a:gdLst/>
                              <a:ahLst/>
                              <a:rect l="0" t="0" r="r" b="b"/>
                              <a:pathLst>
                                <a:path w="78" h="296">
                                  <a:moveTo>
                                    <a:pt x="71" y="1"/>
                                  </a:moveTo>
                                  <a:cubicBezTo>
                                    <a:pt x="16" y="41"/>
                                    <a:pt x="0" y="103"/>
                                    <a:pt x="0" y="148"/>
                                  </a:cubicBezTo>
                                  <a:cubicBezTo>
                                    <a:pt x="0" y="190"/>
                                    <a:pt x="13" y="254"/>
                                    <a:pt x="71" y="296"/>
                                  </a:cubicBezTo>
                                  <a:cubicBezTo>
                                    <a:pt x="73" y="296"/>
                                    <a:pt x="77" y="296"/>
                                    <a:pt x="77" y="292"/>
                                  </a:cubicBezTo>
                                  <a:cubicBezTo>
                                    <a:pt x="77" y="290"/>
                                    <a:pt x="77" y="290"/>
                                    <a:pt x="74" y="287"/>
                                  </a:cubicBezTo>
                                  <a:cubicBezTo>
                                    <a:pt x="35" y="253"/>
                                    <a:pt x="20" y="202"/>
                                    <a:pt x="20" y="148"/>
                                  </a:cubicBezTo>
                                  <a:cubicBezTo>
                                    <a:pt x="20" y="69"/>
                                    <a:pt x="50" y="30"/>
                                    <a:pt x="76" y="8"/>
                                  </a:cubicBezTo>
                                  <a:cubicBezTo>
                                    <a:pt x="77" y="7"/>
                                    <a:pt x="77" y="7"/>
                                    <a:pt x="77" y="5"/>
                                  </a:cubicBezTo>
                                  <a:cubicBezTo>
                                    <a:pt x="77" y="1"/>
                                    <a:pt x="73" y="1"/>
                                    <a:pt x="71" y="1"/>
                                  </a:cubicBezTo>
                                  <a:close/>
                                </a:path>
                              </a:pathLst>
                            </a:custGeom>
                            <a:solidFill>
                              <a:srgbClr val="000000"/>
                            </a:solidFill>
                            <a:ln w="0">
                              <a:noFill/>
                            </a:ln>
                          </wps:spPr>
                          <wps:bodyPr/>
                        </wps:wsp>
                        <wps:wsp>
                          <wps:cNvSpPr/>
                          <wps:spPr>
                            <a:xfrm>
                              <a:off x="1798200" y="157320"/>
                              <a:ext cx="49680" cy="47520"/>
                            </a:xfrm>
                            <a:custGeom>
                              <a:avLst/>
                              <a:gdLst/>
                              <a:ahLst/>
                              <a:rect l="0" t="0" r="r" b="b"/>
                              <a:pathLst>
                                <a:path w="138" h="132">
                                  <a:moveTo>
                                    <a:pt x="56" y="71"/>
                                  </a:moveTo>
                                  <a:cubicBezTo>
                                    <a:pt x="56" y="69"/>
                                    <a:pt x="64" y="42"/>
                                    <a:pt x="64" y="41"/>
                                  </a:cubicBezTo>
                                  <a:cubicBezTo>
                                    <a:pt x="65" y="38"/>
                                    <a:pt x="73" y="24"/>
                                    <a:pt x="83" y="17"/>
                                  </a:cubicBezTo>
                                  <a:cubicBezTo>
                                    <a:pt x="85" y="14"/>
                                    <a:pt x="94" y="8"/>
                                    <a:pt x="107" y="8"/>
                                  </a:cubicBezTo>
                                  <a:cubicBezTo>
                                    <a:pt x="109" y="8"/>
                                    <a:pt x="116" y="8"/>
                                    <a:pt x="122" y="13"/>
                                  </a:cubicBezTo>
                                  <a:cubicBezTo>
                                    <a:pt x="113" y="16"/>
                                    <a:pt x="109" y="24"/>
                                    <a:pt x="109" y="29"/>
                                  </a:cubicBezTo>
                                  <a:cubicBezTo>
                                    <a:pt x="109" y="36"/>
                                    <a:pt x="114" y="40"/>
                                    <a:pt x="121" y="40"/>
                                  </a:cubicBezTo>
                                  <a:cubicBezTo>
                                    <a:pt x="128" y="40"/>
                                    <a:pt x="138" y="35"/>
                                    <a:pt x="138" y="22"/>
                                  </a:cubicBezTo>
                                  <a:cubicBezTo>
                                    <a:pt x="138" y="6"/>
                                    <a:pt x="121" y="0"/>
                                    <a:pt x="107" y="0"/>
                                  </a:cubicBezTo>
                                  <a:cubicBezTo>
                                    <a:pt x="91" y="0"/>
                                    <a:pt x="78" y="6"/>
                                    <a:pt x="65" y="22"/>
                                  </a:cubicBezTo>
                                  <a:cubicBezTo>
                                    <a:pt x="60" y="4"/>
                                    <a:pt x="42" y="0"/>
                                    <a:pt x="35" y="0"/>
                                  </a:cubicBezTo>
                                  <a:cubicBezTo>
                                    <a:pt x="24" y="0"/>
                                    <a:pt x="16" y="7"/>
                                    <a:pt x="12" y="16"/>
                                  </a:cubicBezTo>
                                  <a:cubicBezTo>
                                    <a:pt x="5" y="26"/>
                                    <a:pt x="0" y="44"/>
                                    <a:pt x="0" y="46"/>
                                  </a:cubicBezTo>
                                  <a:cubicBezTo>
                                    <a:pt x="0" y="49"/>
                                    <a:pt x="5" y="49"/>
                                    <a:pt x="6" y="49"/>
                                  </a:cubicBezTo>
                                  <a:cubicBezTo>
                                    <a:pt x="10" y="49"/>
                                    <a:pt x="10" y="48"/>
                                    <a:pt x="12" y="41"/>
                                  </a:cubicBezTo>
                                  <a:cubicBezTo>
                                    <a:pt x="17" y="23"/>
                                    <a:pt x="22" y="8"/>
                                    <a:pt x="34" y="8"/>
                                  </a:cubicBezTo>
                                  <a:cubicBezTo>
                                    <a:pt x="41" y="8"/>
                                    <a:pt x="43" y="16"/>
                                    <a:pt x="43" y="23"/>
                                  </a:cubicBezTo>
                                  <a:cubicBezTo>
                                    <a:pt x="43" y="29"/>
                                    <a:pt x="41" y="40"/>
                                    <a:pt x="38" y="48"/>
                                  </a:cubicBezTo>
                                  <a:cubicBezTo>
                                    <a:pt x="36" y="55"/>
                                    <a:pt x="34" y="67"/>
                                    <a:pt x="32" y="74"/>
                                  </a:cubicBezTo>
                                  <a:cubicBezTo>
                                    <a:pt x="29" y="86"/>
                                    <a:pt x="26" y="99"/>
                                    <a:pt x="23" y="111"/>
                                  </a:cubicBezTo>
                                  <a:cubicBezTo>
                                    <a:pt x="22" y="115"/>
                                    <a:pt x="19" y="122"/>
                                    <a:pt x="19" y="123"/>
                                  </a:cubicBezTo>
                                  <a:cubicBezTo>
                                    <a:pt x="19" y="131"/>
                                    <a:pt x="25" y="133"/>
                                    <a:pt x="30" y="133"/>
                                  </a:cubicBezTo>
                                  <a:cubicBezTo>
                                    <a:pt x="34" y="133"/>
                                    <a:pt x="40" y="131"/>
                                    <a:pt x="42" y="125"/>
                                  </a:cubicBezTo>
                                  <a:cubicBezTo>
                                    <a:pt x="43" y="122"/>
                                    <a:pt x="47" y="110"/>
                                    <a:pt x="48" y="103"/>
                                  </a:cubicBezTo>
                                  <a:cubicBezTo>
                                    <a:pt x="50" y="92"/>
                                    <a:pt x="54" y="81"/>
                                    <a:pt x="56" y="71"/>
                                  </a:cubicBezTo>
                                  <a:close/>
                                </a:path>
                              </a:pathLst>
                            </a:custGeom>
                            <a:solidFill>
                              <a:srgbClr val="000000"/>
                            </a:solidFill>
                            <a:ln w="0">
                              <a:noFill/>
                            </a:ln>
                          </wps:spPr>
                          <wps:bodyPr/>
                        </wps:wsp>
                        <wps:wsp>
                          <wps:cNvSpPr/>
                          <wps:spPr>
                            <a:xfrm>
                              <a:off x="1856880" y="186120"/>
                              <a:ext cx="42480" cy="34920"/>
                            </a:xfrm>
                            <a:custGeom>
                              <a:avLst/>
                              <a:gdLst/>
                              <a:ahLst/>
                              <a:rect l="0" t="0" r="r" b="b"/>
                              <a:pathLst>
                                <a:path w="118" h="97">
                                  <a:moveTo>
                                    <a:pt x="43" y="60"/>
                                  </a:moveTo>
                                  <a:cubicBezTo>
                                    <a:pt x="43" y="56"/>
                                    <a:pt x="46" y="49"/>
                                    <a:pt x="47" y="45"/>
                                  </a:cubicBezTo>
                                  <a:cubicBezTo>
                                    <a:pt x="47" y="42"/>
                                    <a:pt x="48" y="39"/>
                                    <a:pt x="49" y="36"/>
                                  </a:cubicBezTo>
                                  <a:cubicBezTo>
                                    <a:pt x="49" y="32"/>
                                    <a:pt x="57" y="21"/>
                                    <a:pt x="64" y="15"/>
                                  </a:cubicBezTo>
                                  <a:cubicBezTo>
                                    <a:pt x="71" y="9"/>
                                    <a:pt x="77" y="8"/>
                                    <a:pt x="84" y="8"/>
                                  </a:cubicBezTo>
                                  <a:cubicBezTo>
                                    <a:pt x="88" y="8"/>
                                    <a:pt x="97" y="8"/>
                                    <a:pt x="105" y="12"/>
                                  </a:cubicBezTo>
                                  <a:cubicBezTo>
                                    <a:pt x="95" y="15"/>
                                    <a:pt x="99" y="20"/>
                                    <a:pt x="95" y="24"/>
                                  </a:cubicBezTo>
                                  <a:cubicBezTo>
                                    <a:pt x="95" y="27"/>
                                    <a:pt x="97" y="32"/>
                                    <a:pt x="105" y="32"/>
                                  </a:cubicBezTo>
                                  <a:cubicBezTo>
                                    <a:pt x="111" y="32"/>
                                    <a:pt x="118" y="27"/>
                                    <a:pt x="118" y="19"/>
                                  </a:cubicBezTo>
                                  <a:cubicBezTo>
                                    <a:pt x="118" y="3"/>
                                    <a:pt x="95" y="1"/>
                                    <a:pt x="85" y="1"/>
                                  </a:cubicBezTo>
                                  <a:cubicBezTo>
                                    <a:pt x="81" y="1"/>
                                    <a:pt x="66" y="1"/>
                                    <a:pt x="52" y="18"/>
                                  </a:cubicBezTo>
                                  <a:cubicBezTo>
                                    <a:pt x="49" y="7"/>
                                    <a:pt x="36" y="1"/>
                                    <a:pt x="27" y="1"/>
                                  </a:cubicBezTo>
                                  <a:cubicBezTo>
                                    <a:pt x="19" y="1"/>
                                    <a:pt x="13" y="5"/>
                                    <a:pt x="7" y="13"/>
                                  </a:cubicBezTo>
                                  <a:cubicBezTo>
                                    <a:pt x="3" y="21"/>
                                    <a:pt x="-1" y="32"/>
                                    <a:pt x="-1" y="33"/>
                                  </a:cubicBezTo>
                                  <a:cubicBezTo>
                                    <a:pt x="-1" y="37"/>
                                    <a:pt x="3" y="37"/>
                                    <a:pt x="4" y="37"/>
                                  </a:cubicBezTo>
                                  <a:cubicBezTo>
                                    <a:pt x="7" y="37"/>
                                    <a:pt x="7" y="36"/>
                                    <a:pt x="9" y="31"/>
                                  </a:cubicBezTo>
                                  <a:cubicBezTo>
                                    <a:pt x="12" y="18"/>
                                    <a:pt x="17" y="8"/>
                                    <a:pt x="25" y="8"/>
                                  </a:cubicBezTo>
                                  <a:cubicBezTo>
                                    <a:pt x="33" y="8"/>
                                    <a:pt x="34" y="15"/>
                                    <a:pt x="34" y="19"/>
                                  </a:cubicBezTo>
                                  <a:cubicBezTo>
                                    <a:pt x="34" y="23"/>
                                    <a:pt x="31" y="31"/>
                                    <a:pt x="30" y="36"/>
                                  </a:cubicBezTo>
                                  <a:cubicBezTo>
                                    <a:pt x="29" y="42"/>
                                    <a:pt x="27" y="50"/>
                                    <a:pt x="25" y="55"/>
                                  </a:cubicBezTo>
                                  <a:cubicBezTo>
                                    <a:pt x="24" y="61"/>
                                    <a:pt x="22" y="68"/>
                                    <a:pt x="21" y="74"/>
                                  </a:cubicBezTo>
                                  <a:cubicBezTo>
                                    <a:pt x="19" y="79"/>
                                    <a:pt x="17" y="88"/>
                                    <a:pt x="17" y="90"/>
                                  </a:cubicBezTo>
                                  <a:cubicBezTo>
                                    <a:pt x="17" y="93"/>
                                    <a:pt x="22" y="97"/>
                                    <a:pt x="25" y="97"/>
                                  </a:cubicBezTo>
                                  <a:cubicBezTo>
                                    <a:pt x="29" y="97"/>
                                    <a:pt x="33" y="94"/>
                                    <a:pt x="35" y="91"/>
                                  </a:cubicBezTo>
                                  <a:cubicBezTo>
                                    <a:pt x="35" y="90"/>
                                    <a:pt x="37" y="82"/>
                                    <a:pt x="39" y="79"/>
                                  </a:cubicBezTo>
                                  <a:cubicBezTo>
                                    <a:pt x="40" y="73"/>
                                    <a:pt x="42" y="66"/>
                                    <a:pt x="43" y="60"/>
                                  </a:cubicBezTo>
                                  <a:close/>
                                </a:path>
                              </a:pathLst>
                            </a:custGeom>
                            <a:solidFill>
                              <a:srgbClr val="000000"/>
                            </a:solidFill>
                            <a:ln w="0">
                              <a:noFill/>
                            </a:ln>
                          </wps:spPr>
                          <wps:bodyPr/>
                        </wps:wsp>
                        <wps:wsp>
                          <wps:cNvSpPr/>
                          <wps:spPr>
                            <a:xfrm>
                              <a:off x="1918440" y="124560"/>
                              <a:ext cx="28080" cy="106560"/>
                            </a:xfrm>
                            <a:custGeom>
                              <a:avLst/>
                              <a:gdLst/>
                              <a:ahLst/>
                              <a:rect l="0" t="0" r="r" b="b"/>
                              <a:pathLst>
                                <a:path w="78" h="296">
                                  <a:moveTo>
                                    <a:pt x="6" y="1"/>
                                  </a:moveTo>
                                  <a:cubicBezTo>
                                    <a:pt x="4" y="1"/>
                                    <a:pt x="0" y="1"/>
                                    <a:pt x="0" y="5"/>
                                  </a:cubicBezTo>
                                  <a:cubicBezTo>
                                    <a:pt x="0" y="7"/>
                                    <a:pt x="1" y="7"/>
                                    <a:pt x="4" y="9"/>
                                  </a:cubicBezTo>
                                  <a:cubicBezTo>
                                    <a:pt x="29" y="32"/>
                                    <a:pt x="56" y="73"/>
                                    <a:pt x="56" y="148"/>
                                  </a:cubicBezTo>
                                  <a:cubicBezTo>
                                    <a:pt x="56" y="209"/>
                                    <a:pt x="37" y="256"/>
                                    <a:pt x="6" y="285"/>
                                  </a:cubicBezTo>
                                  <a:cubicBezTo>
                                    <a:pt x="1" y="290"/>
                                    <a:pt x="0" y="291"/>
                                    <a:pt x="0" y="292"/>
                                  </a:cubicBezTo>
                                  <a:cubicBezTo>
                                    <a:pt x="0" y="293"/>
                                    <a:pt x="1" y="296"/>
                                    <a:pt x="5" y="296"/>
                                  </a:cubicBezTo>
                                  <a:cubicBezTo>
                                    <a:pt x="8" y="296"/>
                                    <a:pt x="36" y="277"/>
                                    <a:pt x="55" y="239"/>
                                  </a:cubicBezTo>
                                  <a:cubicBezTo>
                                    <a:pt x="68" y="214"/>
                                    <a:pt x="77" y="183"/>
                                    <a:pt x="77" y="148"/>
                                  </a:cubicBezTo>
                                  <a:cubicBezTo>
                                    <a:pt x="77" y="108"/>
                                    <a:pt x="65" y="43"/>
                                    <a:pt x="6" y="1"/>
                                  </a:cubicBezTo>
                                  <a:close/>
                                </a:path>
                              </a:pathLst>
                            </a:custGeom>
                            <a:solidFill>
                              <a:srgbClr val="000000"/>
                            </a:solidFill>
                            <a:ln w="0">
                              <a:noFill/>
                            </a:ln>
                          </wps:spPr>
                          <wps:bodyPr/>
                        </wps:wsp>
                      </wpg:wgp>
                    </a:graphicData>
                  </a:graphic>
                </wp:inline>
              </w:drawing>
            </mc:Choice>
            <mc:Fallback>
              <w:pict>
                <v:group id="shape_0" alt="Shape7" style="position:absolute;margin-left:-0.05pt;margin-top:-12pt;width:154.2pt;height:18.2pt" coordorigin="-1,-240" coordsize="3084,364">
                  <v:shape id="shape_0" coordsize="5421,600" path="m0,0c1807,0,3613,0,5420,0c5420,200,5420,399,5420,599c3613,599,1807,599,0,599c0,399,0,200,0,0e" fillcolor="white" stroked="f" o:allowincell="f" style="position:absolute;left:0;top:-229;width:3071;height:339;mso-wrap-style:none;v-text-anchor:middle">
                    <v:fill o:detectmouseclick="t" type="solid" color2="black"/>
                    <v:stroke color="#3465a4" joinstyle="bevel" endcap="flat"/>
                    <w10:wrap type="none"/>
                  </v:shape>
                  <v:shape id="shape_0" coordsize="258,306" path="m0,153c0,240,68,305,146,305c215,305,257,248,257,199c257,194,257,192,251,192c246,192,246,194,246,199c242,259,198,292,151,292c126,292,43,279,43,153c43,28,126,13,151,13c197,13,235,52,244,113c244,119,244,120,250,120c257,120,257,119,257,110c257,77,257,44,257,11c257,4,257,0,252,0c251,0,248,0,245,5c238,16,232,25,224,36c209,22,187,0,146,0c67,0,0,67,0,153e" fillcolor="black" stroked="f" o:allowincell="f" style="position:absolute;left:1;top:-167;width:144;height:172;mso-wrap-style:none;v-text-anchor:middle">
                    <v:fill o:detectmouseclick="t" type="solid" color2="white"/>
                    <v:stroke color="#3465a4" joinstyle="bevel" endcap="flat"/>
                    <w10:wrap type="none"/>
                  </v:shape>
                  <v:shape id="shape_0" coordsize="356,289" path="m86,10c83,0,80,0,71,0c47,0,24,0,0,0c0,5,0,8,0,13c4,13,6,13,10,13c42,13,43,18,43,32c43,103,43,173,43,243c43,254,43,274,0,274c0,278,0,283,0,288c14,286,35,286,49,286c62,286,84,286,98,288c98,283,98,278,98,274c55,274,55,254,55,243c55,168,55,92,55,17c89,104,124,190,157,278c160,283,162,288,166,288c170,288,172,284,173,279c208,190,242,102,277,13c277,93,277,174,277,254c277,270,277,274,244,274c240,274,238,274,234,274c234,278,234,283,234,288c250,286,278,286,295,286c311,286,340,286,355,288c355,283,355,278,355,274c352,274,348,274,344,274c312,274,312,270,312,254c312,180,312,107,312,32c312,18,312,13,344,13c348,13,352,13,355,13c355,8,355,5,355,0c331,0,307,0,283,0c272,0,272,0,270,8c239,87,209,165,178,244c148,165,116,87,86,10e" fillcolor="black" stroked="f" o:allowincell="f" style="position:absolute;left:169;top:-163;width:200;height:163;mso-wrap-style:none;v-text-anchor:middle">
                    <v:fill o:detectmouseclick="t" type="solid" color2="white"/>
                    <v:stroke color="#3465a4" joinstyle="bevel" endcap="flat"/>
                    <w10:wrap type="none"/>
                  </v:shape>
                  <v:shape id="shape_0" coordsize="258,306" path="m0,153c0,240,68,305,146,305c215,305,257,248,257,199c257,194,257,192,251,192c246,192,246,194,246,199c242,259,198,292,151,292c126,292,43,279,43,153c43,28,125,13,151,13c197,13,235,52,244,113c244,119,244,120,250,120c257,120,257,119,257,110c257,77,257,44,257,11c257,4,257,0,252,0c251,0,248,0,245,5c238,16,232,25,224,36c209,22,187,0,146,0c67,0,0,67,0,153e" fillcolor="black" stroked="f" o:allowincell="f" style="position:absolute;left:392;top:-167;width:145;height:172;mso-wrap-style:none;v-text-anchor:middle">
                    <v:fill o:detectmouseclick="t" type="solid" color2="white"/>
                    <v:stroke color="#3465a4" joinstyle="bevel" endcap="flat"/>
                    <w10:wrap type="none"/>
                  </v:shape>
                  <v:shape id="shape_0" coordsize="223,211" path="m119,7c118,2,115,0,110,0c104,0,104,2,103,7c80,65,58,121,35,179c31,187,26,199,0,199c0,202,0,206,0,210c10,210,20,208,30,208c42,208,64,210,66,210c66,206,66,202,66,199c53,199,44,194,44,186c44,183,44,182,46,180c50,167,55,155,60,143c88,143,116,143,144,143c150,157,155,171,161,186c162,188,162,189,162,192c162,199,146,199,139,199c139,202,139,206,139,210c154,210,173,208,182,208c197,208,218,210,222,210c222,206,222,202,222,199c220,199,218,199,216,199c197,199,194,196,191,188c167,127,143,67,119,7xm102,37c115,69,127,101,140,133c115,133,90,133,65,133c77,101,90,69,102,37xe" fillcolor="black" stroked="f" o:allowincell="f" style="position:absolute;left:559;top:-83;width:125;height:118;mso-wrap-style:none;v-text-anchor:middle">
                    <v:fill o:detectmouseclick="t" type="solid" color2="white"/>
                    <v:stroke color="#3465a4" joinstyle="bevel" endcap="flat"/>
                    <w10:wrap type="none"/>
                  </v:shape>
                  <v:shape id="shape_0" coordsize="108,135" path="m100,7c100,2,100,0,95,0c94,0,92,0,89,4c88,5,85,6,84,7c74,1,64,0,53,0c11,0,0,22,0,36c0,46,5,54,12,60c23,69,34,71,53,74c67,77,91,81,91,101c91,113,83,126,55,126c26,126,16,107,11,87c10,83,10,81,6,81c0,81,0,84,0,90c0,102,0,114,0,126c0,132,0,134,5,134c7,134,13,128,19,121c31,133,48,134,55,134c94,134,107,114,107,92c107,81,102,72,95,65c83,55,70,53,60,50c36,47,17,43,17,28c17,18,25,7,53,7c86,7,89,30,89,40c89,42,92,42,94,42c100,42,100,41,100,35c100,25,100,17,100,7e" fillcolor="black" stroked="f" o:allowincell="f" style="position:absolute;left:700;top:-39;width:60;height:75;mso-wrap-style:none;v-text-anchor:middle">
                    <v:fill o:detectmouseclick="t" type="solid" color2="white"/>
                    <v:stroke color="#3465a4" joinstyle="bevel" endcap="flat"/>
                    <w10:wrap type="none"/>
                  </v:shape>
                  <v:shape id="shape_0" coordsize="159,188" path="m131,29c139,11,154,11,158,11c158,7,158,4,158,0c150,1,145,1,137,1c128,1,118,1,109,0c109,4,109,7,109,11c119,12,121,18,121,23c121,26,120,29,119,31c108,54,97,78,86,101c74,75,62,49,50,24c49,22,48,20,48,18c48,11,58,11,64,11c64,7,64,4,64,0c59,1,37,1,29,1c20,1,8,1,0,0c0,4,0,7,0,11c17,11,20,12,24,22c41,56,58,92,74,127c72,133,68,139,66,145c59,159,50,179,30,179c23,179,20,177,17,176c18,176,25,173,25,163c25,156,20,150,13,150c5,150,0,156,0,163c0,177,14,187,30,187c55,187,70,162,73,152c92,111,112,69,131,29e" fillcolor="black" stroked="f" o:allowincell="f" style="position:absolute;left:773;top:-36;width:89;height:105;mso-wrap-style:none;v-text-anchor:middle">
                    <v:fill o:detectmouseclick="t" type="solid" color2="white"/>
                    <v:stroke color="#3465a4" joinstyle="bevel" endcap="flat"/>
                    <w10:wrap type="none"/>
                  </v:shape>
                  <v:shape id="shape_0" coordsize="249,130" path="m226,41c226,14,214,0,182,0c158,0,143,12,134,28c128,6,113,0,91,0c67,0,52,13,43,29c43,19,43,10,43,0c29,1,14,2,0,4c0,7,0,10,0,13c19,13,22,16,22,30c22,55,22,81,22,107c22,119,19,119,0,119c0,122,0,126,0,129c11,128,20,128,34,128c44,128,65,129,67,129c67,126,67,122,67,119c48,119,44,119,44,107c44,89,44,72,44,54c44,23,70,8,89,8c109,8,112,24,112,40c112,62,112,84,112,107c112,119,109,119,90,119c90,122,90,126,90,129c91,129,112,128,124,128c134,128,155,129,157,129c157,126,157,122,157,119c138,119,136,119,136,107c136,89,136,72,136,54c136,23,160,8,180,8c200,8,203,24,203,40c203,62,203,84,203,107c203,119,200,119,181,119c181,122,181,126,181,129c192,128,202,128,215,128c226,128,246,129,248,129c248,126,248,122,248,119c229,119,226,119,226,107c226,85,226,62,226,41e" fillcolor="black" stroked="f" o:allowincell="f" style="position:absolute;left:878;top:-38;width:140;height:72;mso-wrap-style:none;v-text-anchor:middle">
                    <v:fill o:detectmouseclick="t" type="solid" color2="white"/>
                    <v:stroke color="#3465a4" joinstyle="bevel" endcap="flat"/>
                    <w10:wrap type="none"/>
                  </v:shape>
                  <v:shape id="shape_0" coordsize="131,196" path="m130,143c126,143,124,143,120,143c119,149,116,165,113,169c110,170,88,170,83,170c65,170,47,170,29,170c60,144,70,135,88,121c109,104,130,85,130,58c130,22,98,0,61,0c24,0,0,26,0,53c0,68,12,69,16,69c23,69,31,65,31,54c31,48,29,38,13,38c23,17,43,11,56,11c86,11,101,34,101,58c101,83,83,103,73,114c49,137,26,161,2,184c0,187,0,187,0,195c41,195,80,195,121,195c124,177,127,159,130,143e" fillcolor="black" stroked="f" o:allowincell="f" style="position:absolute;left:1037;top:-74;width:73;height:109;mso-wrap-style:none;v-text-anchor:middle">
                    <v:fill o:detectmouseclick="t" type="solid" color2="white"/>
                    <v:stroke color="#3465a4" joinstyle="bevel" endcap="flat"/>
                    <w10:wrap type="none"/>
                  </v:shape>
                  <v:shape id="shape_0" coordsize="98,420" path="m97,416c97,415,97,413,90,406c37,353,24,276,24,211c24,138,40,65,91,12c97,7,97,6,97,5c97,1,96,0,94,0c89,0,50,29,26,83c5,128,0,175,0,211c0,243,4,295,28,340c53,393,89,419,94,419c96,419,97,418,97,416e" fillcolor="black" stroked="f" o:allowincell="f" style="position:absolute;left:1157;top:-179;width:54;height:237;mso-wrap-style:none;v-text-anchor:middle">
                    <v:fill o:detectmouseclick="t" type="solid" color2="white"/>
                    <v:stroke color="#3465a4" joinstyle="bevel" endcap="flat"/>
                    <w10:wrap type="none"/>
                  </v:shape>
                  <v:shape id="shape_0" coordsize="173,190" path="m24,161c23,167,20,176,20,179c20,186,26,189,32,189c38,189,46,187,48,179c49,176,64,120,65,111c68,98,77,68,79,58c80,52,92,32,102,23c106,19,118,8,136,8c148,8,148,12,154,13c142,16,132,26,132,37c132,43,136,52,148,52c158,52,172,42,172,26c172,12,157,0,136,0c109,0,90,20,82,32c79,13,64,0,43,0c24,0,17,16,12,24c5,37,0,63,0,65c0,68,4,68,5,68c8,68,10,68,12,59c19,29,28,8,42,8c49,8,55,12,55,28c55,37,54,42,49,63c41,96,32,128,24,161e" fillcolor="black" stroked="f" o:allowincell="f" style="position:absolute;left:1234;top:-105;width:96;height:106;mso-wrap-style:none;v-text-anchor:middle">
                    <v:fill o:detectmouseclick="t" type="solid" color2="white"/>
                    <v:stroke color="#3465a4" joinstyle="bevel" endcap="flat"/>
                    <w10:wrap type="none"/>
                  </v:shape>
                  <v:shape id="shape_0" coordsize="98,420" path="m97,211c97,179,92,127,70,79c44,28,8,0,4,0c1,0,0,2,0,5c0,6,0,7,7,14c49,56,73,123,73,211c73,283,58,356,5,409c0,413,0,415,0,416c0,418,1,419,4,419c8,419,46,391,71,338c92,292,97,246,97,211e" fillcolor="black" stroked="f" o:allowincell="f" style="position:absolute;left:1355;top:-179;width:54;height:237;mso-wrap-style:none;v-text-anchor:middle">
                    <v:fill o:detectmouseclick="t" type="solid" color2="white"/>
                    <v:stroke color="#3465a4" joinstyle="bevel" endcap="flat"/>
                    <w10:wrap type="none"/>
                  </v:shape>
                  <v:shape id="shape_0" coordsize="281,99" path="m265,17c272,17,280,17,280,8c280,0,272,0,266,0c182,0,97,0,13,0c7,0,0,0,0,8c0,17,7,17,14,17c98,17,181,17,265,17xm266,98c272,98,280,98,280,90c280,81,272,81,265,81c181,81,98,81,14,81c7,81,0,81,0,90c0,98,7,98,13,98c97,98,182,98,266,98xe" fillcolor="black" stroked="f" o:allowincell="f" style="position:absolute;left:1514;top:-87;width:158;height:55;mso-wrap-style:none;v-text-anchor:middle">
                    <v:fill o:detectmouseclick="t" type="solid" color2="white"/>
                    <v:stroke color="#3465a4" joinstyle="bevel" endcap="flat"/>
                    <w10:wrap type="none"/>
                  </v:shape>
                  <v:shape id="shape_0" coordsize="200,213" path="m199,7c199,2,199,0,194,0c193,0,192,0,190,4c185,11,179,18,174,25c162,13,142,0,113,0c52,0,0,48,0,105c0,165,52,212,113,212c166,212,199,174,199,138c199,134,199,132,194,132c192,132,190,132,188,135c186,183,146,202,118,202c85,202,31,183,31,107c31,26,89,11,116,11c146,11,181,30,188,80c188,84,192,84,193,84c199,84,199,83,199,77c199,54,199,30,199,7e" fillcolor="black" stroked="f" o:allowincell="f" style="position:absolute;left:1806;top:-232;width:112;height:119;mso-wrap-style:none;v-text-anchor:middle">
                    <v:fill o:detectmouseclick="t" type="solid" color2="white"/>
                    <v:stroke color="#3465a4" joinstyle="bevel" endcap="flat"/>
                    <w10:wrap type="none"/>
                  </v:shape>
                  <v:shape id="shape_0" coordsize="267,201" path="m62,6c60,0,58,0,52,0c35,0,17,0,0,0c0,4,0,7,0,11c2,11,5,11,7,11c30,11,30,13,30,24c30,72,30,120,30,169c30,177,30,190,0,190c0,193,0,196,0,200c12,200,24,199,36,199c48,199,60,200,72,200c72,196,72,193,72,190c41,190,41,177,41,169c41,116,41,65,41,13l42,13c67,73,94,133,119,194c120,198,121,200,126,200c127,200,131,200,133,194c160,133,185,72,211,11c211,66,211,121,211,177c211,187,210,190,187,190c185,190,182,190,180,190c180,193,180,196,180,200c194,200,211,199,223,199c235,199,252,200,266,200c266,196,266,193,266,190c264,190,262,190,259,190c236,190,235,187,235,177c235,126,235,75,235,24c235,13,236,11,259,11c262,11,264,11,266,11c266,7,266,4,266,0c250,0,232,0,215,0c209,0,206,0,204,6c180,61,157,116,133,173c109,116,86,61,62,6e" fillcolor="black" stroked="f" o:allowincell="f" style="position:absolute;left:1941;top:-229;width:150;height:112;mso-wrap-style:none;v-text-anchor:middle">
                    <v:fill o:detectmouseclick="t" type="solid" color2="white"/>
                    <v:stroke color="#3465a4" joinstyle="bevel" endcap="flat"/>
                    <w10:wrap type="none"/>
                  </v:shape>
                  <v:shape id="shape_0" coordsize="200,213" path="m199,7c199,2,199,0,196,0c194,0,193,0,191,4c186,11,180,18,175,25c162,13,142,0,114,0c52,0,0,48,0,105c0,165,53,212,114,212c166,212,199,174,199,138c199,134,199,132,194,132c193,132,190,132,190,135c187,183,146,202,118,202c86,202,32,183,32,107c32,26,89,11,118,11c146,11,181,30,188,80c190,84,192,84,194,84c199,84,199,83,199,77c199,54,199,30,199,7e" fillcolor="black" stroked="f" o:allowincell="f" style="position:absolute;left:2114;top:-232;width:111;height:119;mso-wrap-style:none;v-text-anchor:middle">
                    <v:fill o:detectmouseclick="t" type="solid" color2="white"/>
                    <v:stroke color="#3465a4" joinstyle="bevel" endcap="flat"/>
                    <w10:wrap type="none"/>
                  </v:shape>
                  <v:shape id="shape_0" coordsize="143,145" path="m142,86c138,86,136,86,132,86c130,110,124,134,83,134c74,134,65,134,56,134c47,134,47,133,47,126c47,90,47,54,47,18c47,11,47,10,66,10c70,10,72,10,76,10c76,6,76,4,76,0c64,1,48,1,36,1c23,1,11,0,0,0c0,4,0,6,0,10c2,10,5,10,7,10c24,10,24,11,24,18c24,54,24,90,24,126c24,132,24,134,7,134c5,134,2,134,0,134c0,137,0,140,0,144c44,144,90,144,134,144c137,125,139,105,142,86e" fillcolor="black" stroked="f" o:allowincell="f" style="position:absolute;left:2249;top:-171;width:79;height:80;mso-wrap-style:none;v-text-anchor:middle">
                    <v:fill o:detectmouseclick="t" type="solid" color2="white"/>
                    <v:stroke color="#3465a4" joinstyle="bevel" endcap="flat"/>
                    <w10:wrap type="none"/>
                  </v:shape>
                  <v:shape id="shape_0" coordsize="120,98" path="m94,32c94,12,72,0,46,0c32,0,8,1,8,19c8,26,14,30,19,30c25,30,31,26,31,19c31,13,28,11,26,10c32,7,43,7,46,7c64,7,74,17,74,32c74,34,74,36,74,37c54,38,42,40,26,44c12,49,0,59,0,72c0,92,25,97,42,97c58,97,71,90,77,79c78,86,83,96,94,96c95,96,119,96,119,75c119,72,119,67,119,63c116,63,113,63,110,63c110,67,110,72,110,75c110,77,110,86,102,86c94,86,94,77,94,75c94,61,94,47,94,32xm74,65c74,87,49,90,43,90c31,90,19,83,19,72c19,65,24,46,74,44c74,52,74,58,74,65xe" fillcolor="black" stroked="f" o:allowincell="f" style="position:absolute;left:2348;top:-143;width:66;height:54;mso-wrap-style:none;v-text-anchor:middle">
                    <v:fill o:detectmouseclick="t" type="solid" color2="white"/>
                    <v:stroke color="#3465a4" joinstyle="bevel" endcap="flat"/>
                    <w10:wrap type="none"/>
                  </v:shape>
                  <v:shape id="shape_0" coordsize="84,133" path="m42,48c54,48,67,48,79,48c79,44,79,42,79,38c67,38,54,38,42,38c42,25,42,13,42,0c38,0,36,0,32,0c32,19,22,40,0,41c0,43,0,46,0,48c7,48,16,48,23,48c23,66,23,85,23,103c23,127,42,132,55,132c71,132,83,120,83,103c83,99,83,95,83,91c80,91,77,91,74,91c74,95,74,98,74,102c74,117,65,123,58,123c42,123,42,107,42,103c42,85,42,66,42,48e" fillcolor="black" stroked="f" o:allowincell="f" style="position:absolute;left:2425;top:-163;width:47;height:74;mso-wrap-style:none;v-text-anchor:middle">
                    <v:fill o:detectmouseclick="t" type="solid" color2="white"/>
                    <v:stroke color="#3465a4" joinstyle="bevel" endcap="flat"/>
                    <w10:wrap type="none"/>
                  </v:shape>
                  <v:shape id="shape_0" coordsize="103,98" path="m95,47c100,47,102,47,102,42c102,28,94,0,54,0c23,0,0,23,0,48c0,74,25,97,58,97c91,97,102,73,102,69c102,66,98,66,97,66c94,66,94,67,92,69c86,84,71,89,59,89c42,89,32,79,29,75c20,66,20,53,20,47c46,47,70,47,95,47xm22,41c24,13,44,7,54,7c84,7,85,35,85,41c64,41,43,41,22,41xe" fillcolor="black" stroked="f" o:allowincell="f" style="position:absolute;left:2492;top:-143;width:57;height:54;mso-wrap-style:none;v-text-anchor:middle">
                    <v:fill o:detectmouseclick="t" type="solid" color2="white"/>
                    <v:stroke color="#3465a4" joinstyle="bevel" endcap="flat"/>
                    <w10:wrap type="none"/>
                  </v:shape>
                  <v:shape id="shape_0" coordsize="86,94" path="m36,46c36,26,47,7,67,7c66,10,64,10,64,14c64,23,70,25,74,25c79,25,85,22,85,14c85,7,78,0,66,0c56,0,42,6,34,23c34,16,34,7,34,0c23,1,11,1,0,2c0,6,0,8,0,12c16,12,18,13,18,24c18,41,18,59,18,75c18,81,18,84,4,84c2,84,1,84,0,84c0,87,0,90,0,93c10,92,18,92,28,92c38,92,49,92,58,93c58,90,58,87,58,84c55,84,54,84,52,84c36,84,36,81,36,75c36,66,36,55,36,46e" fillcolor="black" stroked="f" o:allowincell="f" style="position:absolute;left:2566;top:-143;width:47;height:52;mso-wrap-style:none;v-text-anchor:middle">
                    <v:fill o:detectmouseclick="t" type="solid" color2="white"/>
                    <v:stroke color="#3465a4" joinstyle="bevel" endcap="flat"/>
                    <w10:wrap type="none"/>
                  </v:shape>
                  <v:shape id="shape_0" coordsize="120,98" path="m94,32c94,12,72,0,46,0c34,0,8,1,8,19c8,26,14,30,20,30c25,30,31,26,31,19c31,13,28,11,26,10c34,7,43,7,46,7c64,7,74,17,74,32c74,34,74,36,74,37c54,38,43,40,26,44c13,49,0,59,0,72c0,92,25,97,42,97c58,97,71,90,77,79c78,86,83,96,94,96c95,96,119,96,119,75c119,72,119,67,119,63c116,63,113,63,110,63c110,67,110,72,110,75c110,77,110,86,102,86c94,86,94,77,94,75c94,61,94,47,94,32xm74,65c74,87,49,90,44,90c31,90,20,83,20,72c20,65,24,46,74,44c74,52,74,58,74,65xe" fillcolor="black" stroked="f" o:allowincell="f" style="position:absolute;left:2631;top:-143;width:67;height:54;mso-wrap-style:none;v-text-anchor:middle">
                    <v:fill o:detectmouseclick="t" type="solid" color2="white"/>
                    <v:stroke color="#3465a4" joinstyle="bevel" endcap="flat"/>
                    <w10:wrap type="none"/>
                  </v:shape>
                  <v:shape id="shape_0" coordsize="54,147" path="m36,0c24,1,12,1,0,2c0,6,0,8,0,12c16,12,18,13,18,23c18,58,18,93,18,128c18,134,18,137,4,137c2,137,1,137,0,137c0,139,0,143,0,146c10,145,18,145,26,145c35,145,44,145,53,146c53,143,53,139,53,137c52,137,50,137,49,137c36,137,36,134,36,128c36,85,36,43,36,0e" fillcolor="black" stroked="f" o:allowincell="f" style="position:absolute;left:2713;top:-173;width:29;height:82;mso-wrap-style:none;v-text-anchor:middle">
                    <v:fill o:detectmouseclick="t" type="solid" color2="white"/>
                    <v:stroke color="#3465a4" joinstyle="bevel" endcap="flat"/>
                    <w10:wrap type="none"/>
                  </v:shape>
                  <v:shape id="shape_0" coordsize="78,296" path="m71,0c14,40,0,102,0,147c0,188,13,253,71,295c73,295,77,295,77,291c77,289,76,289,74,286c35,250,20,201,20,147c20,68,50,29,74,7c76,6,77,5,77,4c77,0,73,0,71,0e" fillcolor="black" stroked="f" o:allowincell="f" style="position:absolute;left:2783;top:-240;width:42;height:166;mso-wrap-style:none;v-text-anchor:middle">
                    <v:fill o:detectmouseclick="t" type="solid" color2="white"/>
                    <v:stroke color="#3465a4" joinstyle="bevel" endcap="flat"/>
                    <w10:wrap type="none"/>
                  </v:shape>
                  <v:shape id="shape_0" coordsize="139,134" path="m56,71c56,68,62,42,64,41c64,38,73,24,82,17c85,14,94,8,106,8c109,8,116,8,122,12c113,16,109,24,109,29c109,35,114,40,121,40c128,40,138,34,138,22c138,6,121,0,107,0c91,0,78,6,65,22c59,4,41,0,35,0c23,0,16,7,11,16c5,26,0,43,0,46c0,49,4,48,5,49c10,49,10,48,12,41c17,23,22,8,34,8c41,8,43,14,43,23c43,29,41,38,38,47c36,54,34,67,32,74c29,86,26,99,23,111c22,115,19,122,19,123c19,129,25,133,30,133c34,133,40,131,42,125c43,122,46,109,48,102c50,91,54,81,56,71e" fillcolor="black" stroked="f" o:allowincell="f" style="position:absolute;left:2846;top:-188;width:77;height:74;mso-wrap-style:none;v-text-anchor:middle">
                    <v:fill o:detectmouseclick="t" type="solid" color2="white"/>
                    <v:stroke color="#3465a4" joinstyle="bevel" endcap="flat"/>
                    <w10:wrap type="none"/>
                  </v:shape>
                  <v:shape id="shape_0" coordsize="54,150" path="m48,8c48,5,48,5,48,4c48,0,46,0,42,0c34,1,24,1,16,2c12,2,12,2,11,4c10,5,10,7,10,8c10,12,13,12,16,12c23,12,25,12,28,13c28,14,26,17,26,19c18,53,10,87,1,121c0,123,0,125,0,128c0,140,12,149,25,149c32,149,38,145,43,138c49,129,53,116,53,115c53,113,49,113,48,113c44,113,44,114,43,117c40,131,35,141,26,141c20,141,18,137,18,129c18,127,18,125,18,123c28,85,38,47,48,8e" fillcolor="black" stroked="f" o:allowincell="f" style="position:absolute;left:2940;top:-173;width:29;height:84;mso-wrap-style:none;v-text-anchor:middle">
                    <v:fill o:detectmouseclick="t" type="solid" color2="white"/>
                    <v:stroke color="#3465a4" joinstyle="bevel" endcap="flat"/>
                    <w10:wrap type="none"/>
                  </v:shape>
                  <v:shape id="shape_0" coordsize="77,296" path="m5,0c4,0,0,0,0,4c0,5,0,6,2,8c28,31,56,71,56,147c56,208,37,255,5,284c0,289,0,289,0,291c0,292,0,295,4,295c7,295,35,274,54,238c67,213,76,182,76,147c76,105,64,42,5,0e" fillcolor="black" stroked="f" o:allowincell="f" style="position:absolute;left:3008;top:-240;width:42;height:166;mso-wrap-style:none;v-text-anchor:middle">
                    <v:fill o:detectmouseclick="t" type="solid" color2="white"/>
                    <v:stroke color="#3465a4" joinstyle="bevel" endcap="flat"/>
                    <w10:wrap type="none"/>
                  </v:shape>
                  <v:shape id="shape_0" coordsize="2301,18" path="m0,0c767,0,1534,0,2300,0c2300,6,2300,11,2300,17c1534,17,767,17,0,17c0,11,0,6,0,0e" fillcolor="black" stroked="f" o:allowincell="f" style="position:absolute;left:1780;top:-64;width:1303;height:9;mso-wrap-style:none;v-text-anchor:middle">
                    <v:fill o:detectmouseclick="t" type="solid" color2="white"/>
                    <v:stroke color="#3465a4" joinstyle="bevel" endcap="flat"/>
                    <w10:wrap type="none"/>
                  </v:shape>
                  <v:shape id="shape_0" coordsize="200,214" path="m199,7c199,2,199,0,196,0c194,0,192,0,190,4c185,11,179,19,174,26c162,13,142,0,113,0c52,0,0,48,0,107c0,165,53,213,113,213c166,213,199,174,199,138c199,134,199,132,194,132c192,132,190,132,190,137c187,183,146,202,118,202c86,202,32,183,32,107c32,26,89,11,116,11c146,11,181,30,188,80c190,84,192,84,194,84c199,84,199,83,199,77c199,54,199,30,199,7e" fillcolor="black" stroked="f" o:allowincell="f" style="position:absolute;left:1792;top:-36;width:112;height:120;mso-wrap-style:none;v-text-anchor:middle">
                    <v:fill o:detectmouseclick="t" type="solid" color2="white"/>
                    <v:stroke color="#3465a4" joinstyle="bevel" endcap="flat"/>
                    <w10:wrap type="none"/>
                  </v:shape>
                  <v:shape id="shape_0" coordsize="267,202" path="m62,6c60,0,58,0,52,0c35,0,17,0,0,0c0,4,0,7,0,11c2,11,5,11,7,11c30,11,30,13,30,24c30,72,30,120,30,169c30,177,30,190,0,190c0,194,0,198,0,201c12,200,24,200,36,200c48,200,60,200,72,201c72,198,72,194,72,190c42,190,42,177,42,169c42,117,42,66,42,14l42,13c67,73,94,133,119,194c120,198,121,201,126,201c128,201,131,200,133,194c160,133,185,72,211,11c211,66,211,121,211,177c211,187,210,190,188,190c186,190,184,190,181,190c181,194,181,198,181,201c194,200,211,200,223,200c235,200,252,200,266,201c266,198,266,194,266,190c264,190,262,190,259,190c236,190,236,187,236,177c236,126,236,75,236,24c236,13,236,11,259,11c262,11,264,11,266,11c266,7,266,4,266,0c250,0,232,0,215,0c209,0,206,0,204,6c180,61,157,116,133,173c109,116,86,61,62,6e" fillcolor="black" stroked="f" o:allowincell="f" style="position:absolute;left:1927;top:-32;width:150;height:113;mso-wrap-style:none;v-text-anchor:middle">
                    <v:fill o:detectmouseclick="t" type="solid" color2="white"/>
                    <v:stroke color="#3465a4" joinstyle="bevel" endcap="flat"/>
                    <w10:wrap type="none"/>
                  </v:shape>
                  <v:shape id="shape_0" coordsize="199,214" path="m198,7c198,2,198,0,194,0c193,0,192,0,190,4c185,11,179,19,174,26c161,13,140,0,113,0c50,0,0,48,0,107c0,165,52,213,113,213c164,213,198,174,198,138c198,134,198,132,193,132c192,132,188,132,188,137c186,183,146,202,116,202c85,202,31,183,31,107c31,26,89,11,116,11c145,11,180,30,188,80c188,84,191,84,193,84c198,84,198,83,198,77c198,54,198,30,198,7e" fillcolor="black" stroked="f" o:allowincell="f" style="position:absolute;left:2101;top:-36;width:111;height:120;mso-wrap-style:none;v-text-anchor:middle">
                    <v:fill o:detectmouseclick="t" type="solid" color2="white"/>
                    <v:stroke color="#3465a4" joinstyle="bevel" endcap="flat"/>
                    <w10:wrap type="none"/>
                  </v:shape>
                  <v:shape id="shape_0" coordsize="141,145" path="m140,86c137,86,134,86,131,86c128,111,122,134,82,134c73,134,64,134,55,134c46,134,46,133,46,126c46,90,46,54,46,18c46,12,46,10,66,10c68,10,72,10,74,10c74,6,74,4,74,0c62,1,47,1,35,1c22,1,11,0,0,0c0,4,0,6,0,10c2,10,4,10,6,10c23,10,23,12,23,18c23,54,23,90,23,126c23,132,23,134,6,134c4,134,2,134,0,134c0,137,0,140,0,144c44,144,89,144,133,144c136,125,138,105,140,86e" fillcolor="black" stroked="f" o:allowincell="f" style="position:absolute;left:2236;top:25;width:78;height:81;mso-wrap-style:none;v-text-anchor:middle">
                    <v:fill o:detectmouseclick="t" type="solid" color2="white"/>
                    <v:stroke color="#3465a4" joinstyle="bevel" endcap="flat"/>
                    <w10:wrap type="none"/>
                  </v:shape>
                  <v:shape id="shape_0" coordsize="120,98" path="m94,32c94,12,72,0,46,0c34,0,8,1,8,19c8,26,14,30,19,30c25,30,31,26,31,19c31,14,28,11,26,10c34,7,43,7,46,7c64,7,74,17,74,32c74,34,74,36,74,37c54,38,43,40,26,46c12,50,0,59,0,72c0,92,25,97,42,97c58,97,71,90,77,79c78,87,83,96,94,96c95,96,119,96,119,75c119,72,119,67,119,63c116,63,113,63,110,63c110,67,110,72,110,75c110,77,110,86,102,86c94,86,94,77,94,75c94,61,94,47,94,32xm74,65c74,87,49,90,44,90c31,90,19,84,19,72c19,66,24,47,74,44c74,52,74,58,74,65xe" fillcolor="black" stroked="f" o:allowincell="f" style="position:absolute;left:2334;top:53;width:67;height:54;mso-wrap-style:none;v-text-anchor:middle">
                    <v:fill o:detectmouseclick="t" type="solid" color2="white"/>
                    <v:stroke color="#3465a4" joinstyle="bevel" endcap="flat"/>
                    <w10:wrap type="none"/>
                  </v:shape>
                  <v:shape id="shape_0" coordsize="84,133" path="m42,48c54,48,67,48,79,48c79,44,79,42,79,38c67,38,54,38,42,38c42,25,42,13,42,0c38,0,36,0,32,0c32,19,22,41,0,41c0,43,0,46,0,48c7,48,16,48,23,48c23,66,23,85,23,103c23,127,43,132,55,132c72,132,83,120,83,103c83,99,83,95,83,91c80,91,77,91,74,91c74,95,74,98,74,102c74,117,65,123,58,123c42,123,42,107,42,103c42,85,42,66,42,48e" fillcolor="black" stroked="f" o:allowincell="f" style="position:absolute;left:2412;top:34;width:46;height:74;mso-wrap-style:none;v-text-anchor:middle">
                    <v:fill o:detectmouseclick="t" type="solid" color2="white"/>
                    <v:stroke color="#3465a4" joinstyle="bevel" endcap="flat"/>
                    <w10:wrap type="none"/>
                  </v:shape>
                  <v:shape id="shape_0" coordsize="103,98" path="m95,47c100,47,102,47,102,42c102,28,94,0,55,0c23,0,0,23,0,48c0,75,25,97,58,97c91,97,102,73,102,69c102,66,98,66,97,66c94,66,94,67,92,69c86,84,71,89,59,89c42,89,32,80,29,77c22,66,22,53,22,47c46,47,71,47,95,47xm22,41c24,13,44,7,54,7c84,7,85,35,85,41c64,41,43,41,22,41xe" fillcolor="black" stroked="f" o:allowincell="f" style="position:absolute;left:2478;top:53;width:57;height:54;mso-wrap-style:none;v-text-anchor:middle">
                    <v:fill o:detectmouseclick="t" type="solid" color2="white"/>
                    <v:stroke color="#3465a4" joinstyle="bevel" endcap="flat"/>
                    <w10:wrap type="none"/>
                  </v:shape>
                  <v:shape id="shape_0" coordsize="86,94" path="m36,47c36,26,47,7,67,7c66,10,64,11,64,14c64,23,70,25,74,25c80,25,85,22,85,14c85,7,78,0,67,0c56,0,42,6,35,24l34,24c34,16,34,8,34,0c23,1,11,1,0,2c0,6,0,8,0,12c16,12,18,13,18,24c18,41,18,59,18,75c18,83,18,84,5,84c4,84,1,84,0,84c0,87,0,90,0,93c10,92,19,92,28,92c38,92,49,93,58,93c58,90,58,87,58,84c55,84,54,84,52,84c36,84,36,81,36,75c36,66,36,56,36,47e" fillcolor="black" stroked="f" o:allowincell="f" style="position:absolute;left:2552;top:54;width:48;height:52;mso-wrap-style:none;v-text-anchor:middle">
                    <v:fill o:detectmouseclick="t" type="solid" color2="white"/>
                    <v:stroke color="#3465a4" joinstyle="bevel" endcap="flat"/>
                    <w10:wrap type="none"/>
                  </v:shape>
                  <v:shape id="shape_0" coordsize="119,98" path="m92,32c92,12,71,0,46,0c32,0,7,1,7,19c7,26,13,30,19,30c24,30,30,26,30,19c30,14,28,11,25,10c32,7,42,7,44,7c62,7,73,17,73,32c73,34,73,36,73,37c53,38,42,40,25,46c12,50,0,59,0,72c0,92,24,97,41,97c58,97,70,90,77,79c77,87,82,96,92,96c94,96,118,96,118,75c118,72,118,67,118,63c115,63,112,63,109,63c109,67,109,72,109,75c109,77,109,86,101,86c92,86,92,77,92,75c92,61,92,47,92,32xm73,65c73,87,48,90,43,90c31,90,19,84,19,72c19,66,23,47,73,44c73,52,73,58,73,65xe" fillcolor="black" stroked="f" o:allowincell="f" style="position:absolute;left:2619;top:53;width:66;height:54;mso-wrap-style:none;v-text-anchor:middle">
                    <v:fill o:detectmouseclick="t" type="solid" color2="white"/>
                    <v:stroke color="#3465a4" joinstyle="bevel" endcap="flat"/>
                    <w10:wrap type="none"/>
                  </v:shape>
                  <v:shape id="shape_0" coordsize="54,147" path="m36,0c24,1,12,1,0,2c0,6,0,8,0,12c16,12,18,13,18,24c18,59,18,93,18,128c18,135,18,137,4,137c2,137,1,137,0,137c0,139,0,143,0,146c10,145,17,145,26,145c35,145,44,145,53,146c53,143,53,139,53,137c52,137,50,137,49,137c36,137,36,135,36,128c36,85,36,43,36,0e" fillcolor="black" stroked="f" o:allowincell="f" style="position:absolute;left:2699;top:24;width:29;height:82;mso-wrap-style:none;v-text-anchor:middle">
                    <v:fill o:detectmouseclick="t" type="solid" color2="white"/>
                    <v:stroke color="#3465a4" joinstyle="bevel" endcap="flat"/>
                    <w10:wrap type="none"/>
                  </v:shape>
                  <v:shape id="shape_0" coordsize="78,296" path="m71,0c16,40,0,102,0,147c0,189,13,253,71,295c73,295,77,295,77,291c77,289,77,289,74,286c35,252,20,201,20,147c20,68,50,29,76,7c77,6,77,6,77,4c77,0,73,0,71,0e" fillcolor="black" stroked="f" o:allowincell="f" style="position:absolute;left:2769;top:-44;width:43;height:167;mso-wrap-style:none;v-text-anchor:middle">
                    <v:fill o:detectmouseclick="t" type="solid" color2="white"/>
                    <v:stroke color="#3465a4" joinstyle="bevel" endcap="flat"/>
                    <w10:wrap type="none"/>
                  </v:shape>
                  <v:shape id="shape_0" coordsize="139,134" path="m56,71c56,69,64,42,64,41c65,38,73,24,83,17c85,14,94,8,107,8c109,8,116,8,122,13c113,16,109,24,109,29c109,36,114,40,121,40c128,40,138,35,138,22c138,6,121,0,107,0c91,0,78,6,65,22c60,4,42,0,35,0c24,0,16,7,12,16c5,26,0,44,0,46c0,49,5,49,6,49c10,49,10,48,12,41c17,23,22,8,34,8c41,8,43,16,43,23c43,29,41,40,38,48c36,55,34,67,32,74c29,86,26,99,23,111c22,115,19,122,19,123c19,131,25,133,30,133c34,133,40,131,42,125c43,122,47,110,48,103c50,92,54,81,56,71e" fillcolor="black" stroked="f" o:allowincell="f" style="position:absolute;left:2832;top:8;width:77;height:74;mso-wrap-style:none;v-text-anchor:middle">
                    <v:fill o:detectmouseclick="t" type="solid" color2="white"/>
                    <v:stroke color="#3465a4" joinstyle="bevel" endcap="flat"/>
                    <w10:wrap type="none"/>
                  </v:shape>
                  <v:shape id="shape_0" coordsize="120,97" path="m44,59c44,55,47,48,48,44c48,41,49,38,50,35c50,31,58,20,65,14c72,8,78,7,85,7c89,7,98,7,106,11c96,14,100,19,96,23c96,26,98,31,106,31c112,31,119,26,119,18c119,2,96,0,86,0c82,0,67,0,53,17c50,6,37,0,28,0c20,0,14,4,8,12c4,20,0,31,0,32c0,36,4,36,5,36c8,36,8,35,10,30c13,17,18,7,26,7c34,7,35,14,35,18c35,22,32,30,31,35c30,41,28,49,26,54c25,60,23,67,22,73c20,78,18,87,18,89c18,92,23,96,26,96c30,96,34,93,36,90c36,89,38,81,40,78c41,72,43,65,44,59e" fillcolor="black" stroked="f" o:allowincell="f" style="position:absolute;left:2924;top:53;width:66;height:54;mso-wrap-style:none;v-text-anchor:middle">
                    <v:fill o:detectmouseclick="t" type="solid" color2="white"/>
                    <v:stroke color="#3465a4" joinstyle="bevel" endcap="flat"/>
                    <w10:wrap type="none"/>
                  </v:shape>
                  <v:shape id="shape_0" coordsize="78,296" path="m6,0c4,0,0,0,0,4c0,6,1,6,4,8c29,31,56,72,56,147c56,208,37,255,6,284c1,289,0,290,0,291c0,292,1,295,5,295c8,295,36,276,55,238c68,213,77,182,77,147c77,107,65,42,6,0e" fillcolor="black" stroked="f" o:allowincell="f" style="position:absolute;left:3021;top:-44;width:43;height:167;mso-wrap-style:none;v-text-anchor:middle">
                    <v:fill o:detectmouseclick="t" type="solid" color2="white"/>
                    <v:stroke color="#3465a4" joinstyle="bevel" endcap="flat"/>
                    <w10:wrap type="none"/>
                  </v:shape>
                </v:group>
              </w:pict>
            </mc:Fallback>
          </mc:AlternateContent>
        </w:r>
      </w:ins>
      <w:ins w:id="32" w:author="Unknown Author" w:date="2024-06-24T16:41:31Z">
        <w:r>
          <w:rPr/>
          <w:tab/>
          <w:t>(</w:t>
        </w:r>
      </w:ins>
      <w:ins w:id="33" w:author="Unknown Author" w:date="2024-06-24T16:41:31Z">
        <w:r>
          <w:rPr/>
          <w:fldChar w:fldCharType="begin"/>
        </w:r>
        <w:r>
          <w:rPr/>
          <w:instrText xml:space="preserve"> SEQ Equation \* ARABIC </w:instrText>
        </w:r>
        <w:r>
          <w:rPr/>
          <w:fldChar w:fldCharType="separate"/>
        </w:r>
        <w:r>
          <w:rPr/>
          <w:t>4</w:t>
        </w:r>
        <w:r>
          <w:rPr/>
          <w:fldChar w:fldCharType="end"/>
        </w:r>
      </w:ins>
      <w:ins w:id="34" w:author="Unknown Author" w:date="2024-06-24T16:41:31Z">
        <w:r>
          <w:rPr/>
          <w:t>)</w:t>
        </w:r>
      </w:ins>
    </w:p>
    <w:p>
      <w:pPr>
        <w:pStyle w:val="Normal"/>
        <w:tabs>
          <w:tab w:val="clear" w:pos="720"/>
          <w:tab w:val="center" w:pos="4677" w:leader="none"/>
          <w:tab w:val="right" w:pos="9354" w:leader="none"/>
        </w:tabs>
        <w:spacing w:lineRule="auto" w:line="480"/>
        <w:jc w:val="center"/>
        <w:rPr/>
      </w:pPr>
      <w:r>
        <w:rPr/>
      </w:r>
      <m:oMath xmlns:m="http://schemas.openxmlformats.org/officeDocument/2006/math">
        <m:r>
          <w:rPr>
            <w:rFonts w:ascii="Cambria Math" w:hAnsi="Cambria Math"/>
          </w:rPr>
          <m:t xml:space="preserve">CM</m:t>
        </m:r>
        <m:sSub>
          <m:e>
            <m:r>
              <w:rPr>
                <w:rFonts w:ascii="Cambria Math" w:hAnsi="Cambria Math"/>
              </w:rPr>
              <m:t xml:space="preserve">C</m:t>
            </m:r>
          </m:e>
          <m:sub>
            <m:r>
              <w:rPr>
                <w:rFonts w:ascii="Cambria Math" w:hAnsi="Cambria Math"/>
              </w:rPr>
              <m:t xml:space="preserve">Asym</m:t>
            </m:r>
            <m:r>
              <w:rPr>
                <w:rFonts w:ascii="Cambria Math" w:hAnsi="Cambria Math"/>
              </w:rPr>
              <m:t xml:space="preserve">2</m:t>
            </m:r>
          </m:sub>
        </m:sSub>
        <m:r>
          <w:rPr>
            <w:rFonts w:ascii="Cambria Math" w:hAnsi="Cambria Math"/>
          </w:rPr>
          <m:t xml:space="preserve">=</m:t>
        </m:r>
        <m:r>
          <w:rPr>
            <w:rFonts w:ascii="Cambria Math" w:hAnsi="Cambria Math"/>
          </w:rPr>
          <m:t xml:space="preserve">CM</m:t>
        </m:r>
        <m:f>
          <m:num>
            <m:sSub>
              <m:e>
                <m:sSub>
                  <m:e>
                    <m:r>
                      <w:rPr>
                        <w:rFonts w:ascii="Cambria Math" w:hAnsi="Cambria Math"/>
                      </w:rPr>
                      <m:t xml:space="preserve">C</m:t>
                    </m:r>
                  </m:e>
                  <m:sub>
                    <m:r>
                      <w:rPr>
                        <w:rFonts w:ascii="Cambria Math" w:hAnsi="Cambria Math"/>
                      </w:rPr>
                      <m:t xml:space="preserve">Lateral</m:t>
                    </m:r>
                  </m:sub>
                </m:sSub>
              </m:e>
              <m:sub/>
            </m:sSub>
          </m:num>
          <m:den>
            <m:r>
              <w:rPr>
                <w:rFonts w:ascii="Cambria Math" w:hAnsi="Cambria Math"/>
              </w:rPr>
              <m:t xml:space="preserve">CM</m:t>
            </m:r>
            <m:sSub>
              <m:e>
                <m:sSub>
                  <m:e>
                    <m:r>
                      <w:rPr>
                        <w:rFonts w:ascii="Cambria Math" w:hAnsi="Cambria Math"/>
                      </w:rPr>
                      <m:t xml:space="preserve">C</m:t>
                    </m:r>
                  </m:e>
                  <m:sub>
                    <m:r>
                      <w:rPr>
                        <w:rFonts w:ascii="Cambria Math" w:hAnsi="Cambria Math"/>
                      </w:rPr>
                      <m:t xml:space="preserve">Lateral</m:t>
                    </m:r>
                  </m:sub>
                </m:sSub>
              </m:e>
              <m:sub/>
            </m:sSub>
          </m:den>
        </m:f>
      </m:oMath>
      <w:r>
        <w:rPr/>
        <w:t xml:space="preserve">             </w:t>
      </w:r>
      <w:r>
        <w:rPr/>
        <w:t>(4)</w:t>
      </w:r>
    </w:p>
    <w:p>
      <w:pPr>
        <w:pStyle w:val="Normal"/>
        <w:tabs>
          <w:tab w:val="clear" w:pos="720"/>
          <w:tab w:val="center" w:pos="4677" w:leader="none"/>
          <w:tab w:val="right" w:pos="9354" w:leader="none"/>
        </w:tabs>
        <w:spacing w:lineRule="auto" w:line="480"/>
        <w:jc w:val="both"/>
        <w:rPr/>
      </w:pPr>
      <w:r>
        <w:rPr/>
        <w:t xml:space="preserve">Equation 3 provides a biomarker of asymmetry of regional cortical morphological congruence that always yields a positive number and does not discern between left dominant asymmetry and right dominant asymmetry. Equation 4 provides an additional biomarker that preserves directionality of asymmetry, with left dominant regions exhibiting </w:t>
      </w:r>
      <w:r>
        <w:rPr>
          <w:i/>
          <w:iCs/>
        </w:rPr>
        <w:t>CMC</w:t>
      </w:r>
      <w:r>
        <w:rPr>
          <w:i/>
          <w:iCs/>
          <w:vertAlign w:val="subscript"/>
        </w:rPr>
        <w:t>Asym2</w:t>
      </w:r>
      <w:r>
        <w:rPr/>
        <w:t xml:space="preserve"> values above 1, and right dominant regions exhibiting </w:t>
      </w:r>
      <w:r>
        <w:rPr>
          <w:i/>
          <w:iCs/>
        </w:rPr>
        <w:t>CMC</w:t>
      </w:r>
      <w:r>
        <w:rPr>
          <w:i/>
          <w:iCs/>
          <w:vertAlign w:val="subscript"/>
        </w:rPr>
        <w:t>Asym2</w:t>
      </w:r>
      <w:r>
        <w:rPr/>
        <w:t xml:space="preserve"> values below 1.</w:t>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spacing w:lineRule="auto" w:line="480"/>
        <w:rPr>
          <w:i/>
          <w:i/>
          <w:iCs/>
        </w:rPr>
      </w:pPr>
      <w:r>
        <w:rPr>
          <w:i/>
          <w:iCs/>
        </w:rPr>
        <w:t>Statistical Analyses and Machine Learning</w:t>
      </w:r>
    </w:p>
    <w:p>
      <w:pPr>
        <w:pStyle w:val="Normal"/>
        <w:tabs>
          <w:tab w:val="clear" w:pos="720"/>
          <w:tab w:val="center" w:pos="4677" w:leader="none"/>
          <w:tab w:val="right" w:pos="9354" w:leader="none"/>
        </w:tabs>
        <w:spacing w:lineRule="auto" w:line="480"/>
        <w:jc w:val="both"/>
        <w:rPr/>
      </w:pPr>
      <w:r>
        <w:rPr/>
        <w:t xml:space="preserve">For each cortical region supported by the aforementioned FreeSurfer analyses, each CMC measurement was computed for each patient in each dataset accessed. Group-wise statistics, including means and standard deviations of CMC values were computed across the male and female participants. </w:t>
      </w:r>
      <w:commentRangeStart w:id="0"/>
      <w:r>
        <w:rPr/>
        <w:t>Comparisons between males and females, as well as comparisons between the left and right hemispheres was assessed with Cohen’s d statistic and p-values (Student, 1908) comparing two groups of measurements</w:t>
      </w:r>
      <w:r>
        <w:rPr/>
      </w:r>
      <w:commentRangeEnd w:id="0"/>
      <w:r>
        <w:commentReference w:id="0"/>
      </w:r>
      <w:r>
        <w:rPr/>
        <w:t xml:space="preserve">. </w:t>
      </w:r>
    </w:p>
    <w:p>
      <w:pPr>
        <w:pStyle w:val="Normal"/>
        <w:tabs>
          <w:tab w:val="clear" w:pos="720"/>
          <w:tab w:val="center" w:pos="4677" w:leader="none"/>
          <w:tab w:val="right" w:pos="9354" w:leader="none"/>
        </w:tabs>
        <w:spacing w:lineRule="auto" w:line="480"/>
        <w:jc w:val="both"/>
        <w:rPr/>
      </w:pPr>
      <w:r>
        <w:rPr/>
        <w:t>***</w:t>
      </w:r>
    </w:p>
    <w:p>
      <w:pPr>
        <w:pStyle w:val="Normal"/>
        <w:tabs>
          <w:tab w:val="clear" w:pos="720"/>
          <w:tab w:val="center" w:pos="4677" w:leader="none"/>
          <w:tab w:val="right" w:pos="9354" w:leader="none"/>
        </w:tabs>
        <w:spacing w:lineRule="auto" w:line="480"/>
        <w:jc w:val="both"/>
        <w:rPr/>
      </w:pPr>
      <w:r>
        <w:rPr/>
        <w:t xml:space="preserve">A &lt;get Derek to provide a little description of the psychological explained variance test with citation(s)&gt; was performed. </w:t>
      </w:r>
    </w:p>
    <w:p>
      <w:pPr>
        <w:pStyle w:val="Normal"/>
        <w:tabs>
          <w:tab w:val="clear" w:pos="720"/>
          <w:tab w:val="center" w:pos="4677" w:leader="none"/>
          <w:tab w:val="right" w:pos="9354" w:leader="none"/>
        </w:tabs>
        <w:spacing w:lineRule="auto" w:line="480"/>
        <w:jc w:val="both"/>
        <w:rPr/>
      </w:pPr>
      <w:r>
        <w:rPr/>
        <w:t>Anything interesting from the machine learning analysis? Can you run this again with current df-analyze? If so is there anything interesting in there worth including in this manuscript? If so describe the methods here and adapt the text immediately below. If not, cut the text below.</w:t>
      </w:r>
    </w:p>
    <w:p>
      <w:pPr>
        <w:pStyle w:val="Normal"/>
        <w:tabs>
          <w:tab w:val="clear" w:pos="720"/>
          <w:tab w:val="center" w:pos="4677" w:leader="none"/>
          <w:tab w:val="right" w:pos="9354" w:leader="none"/>
        </w:tabs>
        <w:spacing w:lineRule="auto" w:line="480"/>
        <w:jc w:val="both"/>
        <w:rPr/>
      </w:pPr>
      <w:r>
        <w:rPr/>
        <w:t xml:space="preserve">Machine learning was completed with df-analyze, publicly available machine learning software (github.com/stfxecutables/df-analyze), which was developed in house, and has previously been applied to a brain MRI predictive application focused on schizophrenia diagnostics (Levman </w:t>
      </w:r>
      <w:r>
        <w:rPr>
          <w:i/>
          <w:iCs/>
        </w:rPr>
        <w:t>et al.</w:t>
      </w:r>
      <w:r>
        <w:rPr/>
        <w:t xml:space="preserve">, 2022). In this application, df-analyze is tasked with predicting a set of phenotypic features from the patients in our dataset from the proposed CMC biomarkers. The targeted phenotypic features include </w:t>
      </w:r>
      <w:r>
        <w:rPr>
          <w:shd w:fill="FFFF00" w:val="clear"/>
          <w:rPrChange w:id="0" w:author="Unknown Author" w:date="2024-06-23T20:49:36Z"/>
        </w:rPr>
        <w:t>&lt;insert list and basic descriptions and justification for their selection – input from Derek)</w:t>
      </w:r>
      <w:r>
        <w:rPr/>
        <w:t>. The software selects the best combination of CMC biomarkers, the best combination of traditional FreeSurfer biomarkers, and the best combination of both, while being restricted by the user to limit the analysis to a fixed number of biomarkers &lt;double check this with Derek&gt;. The number of fixed biomarkers to provide to machine learning is varied, and the resultant predictive capacity of the models, alongside which biomarkers were selected for, is reported. This was just a blurb of what we could/maybe do, any df-analyze methods providing something interesting to say is fine, please adapt the text.</w:t>
      </w:r>
    </w:p>
    <w:p>
      <w:pPr>
        <w:pStyle w:val="Normal"/>
        <w:tabs>
          <w:tab w:val="clear" w:pos="720"/>
          <w:tab w:val="center" w:pos="4677" w:leader="none"/>
          <w:tab w:val="right" w:pos="9354" w:leader="none"/>
        </w:tabs>
        <w:spacing w:lineRule="auto" w:line="480"/>
        <w:jc w:val="both"/>
        <w:rPr/>
      </w:pPr>
      <w:r>
        <w:rPr/>
        <w:t>Making df-analyze publicly available (github.com/stfxecutables/df-analyze) facilitates reproducibility of our study findings, alongside our use of large public datasets of MRI examinations. In addition, we have provided our analytic software that helps demonstrate to the user how to use df-analyze and how to perform the statistical analyses employed in this study (cite another git hub thing – get link from Derek).</w:t>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spacing w:lineRule="auto" w:line="480"/>
        <w:rPr>
          <w:b/>
          <w:bCs/>
        </w:rPr>
      </w:pPr>
      <w:r>
        <w:rPr>
          <w:b/>
          <w:bCs/>
        </w:rPr>
      </w:r>
      <w:r>
        <w:br w:type="page"/>
      </w:r>
    </w:p>
    <w:p>
      <w:pPr>
        <w:pStyle w:val="Normal"/>
        <w:tabs>
          <w:tab w:val="clear" w:pos="720"/>
          <w:tab w:val="center" w:pos="4677" w:leader="none"/>
          <w:tab w:val="right" w:pos="9354" w:leader="none"/>
        </w:tabs>
        <w:spacing w:lineRule="auto" w:line="480" w:before="0" w:after="160"/>
        <w:rPr>
          <w:b/>
          <w:bCs/>
        </w:rPr>
      </w:pPr>
      <w:r>
        <w:rPr>
          <w:b/>
          <w:bCs/>
        </w:rPr>
        <w:t>Results</w:t>
      </w:r>
    </w:p>
    <w:p>
      <w:pPr>
        <w:pStyle w:val="Normal"/>
        <w:tabs>
          <w:tab w:val="clear" w:pos="720"/>
          <w:tab w:val="center" w:pos="4677" w:leader="none"/>
          <w:tab w:val="right" w:pos="9354" w:leader="none"/>
        </w:tabs>
        <w:spacing w:lineRule="auto" w:line="480"/>
        <w:jc w:val="both"/>
        <w:rPr/>
      </w:pPr>
      <w:r>
        <w:rPr/>
        <w:t>Results from the Human Connectome Project, involving computing CMC</w:t>
      </w:r>
      <w:r>
        <w:rPr>
          <w:vertAlign w:val="subscript"/>
        </w:rPr>
        <w:t>Lateral</w:t>
      </w:r>
      <w:r>
        <w:rPr/>
        <w:t xml:space="preserve"> (equation 1) </w:t>
      </w:r>
      <w:commentRangeStart w:id="1"/>
      <w:r>
        <w:rPr/>
        <w:t>for each cortical region in each patient</w:t>
      </w:r>
      <w:r>
        <w:rPr/>
      </w:r>
      <w:commentRangeEnd w:id="1"/>
      <w:r>
        <w:commentReference w:id="1"/>
      </w:r>
      <w:r>
        <w:rPr/>
        <w:t xml:space="preserve">, and presenting the results as box plots (or violin plots might be slightly better) dividing between the left and right hemispheres, as well as between males and females, is provided in </w:t>
      </w:r>
      <w:r>
        <w:rPr>
          <w:b/>
          <w:bCs/>
        </w:rPr>
        <w:t>Figure 1</w:t>
      </w:r>
      <w:r>
        <w:rPr/>
        <w:t>. Note the relatively small standard deviations relative to the varying average CMC values across cortical regions.</w:t>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spacing w:lineRule="auto" w:line="480"/>
        <w:rPr/>
      </w:pPr>
      <w:r>
        <w:rPr/>
        <w:t>***Please create this big ass montage for me****</w:t>
      </w:r>
    </w:p>
    <w:p>
      <w:pPr>
        <w:pStyle w:val="Normal"/>
        <w:tabs>
          <w:tab w:val="clear" w:pos="720"/>
          <w:tab w:val="center" w:pos="4677" w:leader="none"/>
          <w:tab w:val="right" w:pos="9354" w:leader="none"/>
        </w:tabs>
        <w:spacing w:lineRule="auto" w:line="480"/>
        <w:rPr/>
      </w:pPr>
      <w:r>
        <w:rPr>
          <w:b/>
          <w:bCs/>
        </w:rPr>
        <w:t>Figure 1.</w:t>
      </w:r>
      <w:r>
        <w:rPr/>
        <w:t xml:space="preserve"> Boxplots of each brain region (with left and right hemispheres paired together) across all patients (n=1113) in the neurotypical Human Connectome Project cohort, divided by gender.</w:t>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spacing w:lineRule="auto" w:line="480"/>
        <w:rPr/>
      </w:pPr>
      <w:r>
        <w:rPr/>
        <w:t>&lt;update this section with that explained variance test that Derek did instead&gt;</w:t>
      </w:r>
    </w:p>
    <w:p>
      <w:pPr>
        <w:pStyle w:val="Normal"/>
        <w:tabs>
          <w:tab w:val="clear" w:pos="720"/>
          <w:tab w:val="center" w:pos="4677" w:leader="none"/>
          <w:tab w:val="right" w:pos="9354" w:leader="none"/>
        </w:tabs>
        <w:spacing w:lineRule="auto" w:line="480"/>
        <w:jc w:val="both"/>
        <w:rPr/>
      </w:pPr>
      <w:r>
        <w:rPr/>
        <w:t>&lt;update this section with the results of any df-analyze experiments Derek completed&gt;</w:t>
      </w:r>
    </w:p>
    <w:p>
      <w:pPr>
        <w:pStyle w:val="Normal"/>
        <w:tabs>
          <w:tab w:val="clear" w:pos="720"/>
          <w:tab w:val="center" w:pos="4677" w:leader="none"/>
          <w:tab w:val="right" w:pos="9354" w:leader="none"/>
        </w:tabs>
        <w:spacing w:lineRule="auto" w:line="480"/>
        <w:jc w:val="both"/>
        <w:rPr/>
      </w:pPr>
      <w:r>
        <w:rPr/>
        <w:t xml:space="preserve">A machine learning predictive analysis was performed and the leading models, their predictive accuracy, and the biomarkers on which they based their predictions are provided in </w:t>
      </w:r>
      <w:r>
        <w:rPr>
          <w:b/>
          <w:bCs/>
        </w:rPr>
        <w:t>Table 2</w:t>
      </w:r>
      <w:r>
        <w:rPr/>
        <w:t>.</w:t>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rPr>
          <w:b/>
          <w:bCs/>
        </w:rPr>
      </w:pPr>
      <w:r>
        <w:rPr>
          <w:b/>
          <w:bCs/>
        </w:rPr>
      </w:r>
      <w:r>
        <w:br w:type="page"/>
      </w:r>
    </w:p>
    <w:p>
      <w:pPr>
        <w:pStyle w:val="Normal"/>
        <w:tabs>
          <w:tab w:val="clear" w:pos="720"/>
          <w:tab w:val="center" w:pos="4677" w:leader="none"/>
          <w:tab w:val="right" w:pos="9354" w:leader="none"/>
        </w:tabs>
        <w:spacing w:lineRule="auto" w:line="480" w:before="0" w:after="160"/>
        <w:rPr>
          <w:b/>
          <w:bCs/>
        </w:rPr>
      </w:pPr>
      <w:r>
        <w:rPr>
          <w:b/>
          <w:bCs/>
        </w:rPr>
        <w:t>Discussion</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t xml:space="preserve">The human brain’s regional cortical development proceeds with a variety of underlying factors maturing in tandem with one another. Cortical volume, surface area and thickness are excellent examples of measurable biomarkers that clearly exhibit interdependencies with one another. However, it should be noted that the relative maturation of each of these biomarkers may proceed at varying rates in any particular combination of brain region, patient or pathology. Gray matter (GM) volume is known to increase with age, as does the surface area, while cortical thickness thins with long-term development. These three biomarkers are inter-related, and existing studies focused on these measurements typically do not consider the inherent interdependence between their respective development, even though underlying interdependencies are inevitable. This paper presents a novel set of cortical morphological congruence (CMC) biomarkers that are based on cortical volume, surface area and thickness, and produces measurements with relatively small standard deviations (see </w:t>
      </w:r>
      <w:r>
        <w:rPr>
          <w:b/>
          <w:bCs/>
        </w:rPr>
        <w:t>Figure 1</w:t>
      </w:r>
      <w:r>
        <w:rPr/>
        <w:t>), implying potential reliability and reproducibility from the proposed methods.</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i/>
          <w:i/>
          <w:iCs/>
        </w:rPr>
      </w:pPr>
      <w:r>
        <w:rPr>
          <w:i/>
          <w:iCs/>
        </w:rPr>
        <w:t>Interpretation of CMC and its potential relationship with macro-structural cortical development</w:t>
      </w:r>
    </w:p>
    <w:p>
      <w:pPr>
        <w:pStyle w:val="Normal"/>
        <w:tabs>
          <w:tab w:val="clear" w:pos="720"/>
          <w:tab w:val="center" w:pos="4677" w:leader="none"/>
          <w:tab w:val="right" w:pos="9354" w:leader="none"/>
        </w:tabs>
        <w:spacing w:lineRule="auto" w:line="480"/>
        <w:jc w:val="both"/>
        <w:rPr/>
      </w:pPr>
      <w:r>
        <w:rPr/>
        <w:t>The proposed CMC biomarkers, defined in equations 1 through 4, rely on underlying measurements of gray matter volume (measured in mm</w:t>
      </w:r>
      <w:r>
        <w:rPr>
          <w:vertAlign w:val="superscript"/>
        </w:rPr>
        <w:t>3</w:t>
      </w:r>
      <w:r>
        <w:rPr/>
        <w:t>), surface area (measured in mm</w:t>
      </w:r>
      <w:r>
        <w:rPr>
          <w:vertAlign w:val="superscript"/>
        </w:rPr>
        <w:t>2</w:t>
      </w:r>
      <w:r>
        <w:rPr/>
        <w:t>) and average cortical thickness (measured in mm). The nature of the proposed equations are such that they each produce a unitless index of CMC, different values of which imply potentially major differences in the conformation of the local cortical region, potentially implying major differences in the tissue’s historical neurodevelopment. When a cortical region exhibits a CMC (see equations 1 &amp; 2) measurement equal to 1, which is expected for very regularly shaped structures, that region exhibits a relatively simple cortical morphological presentation, and can be said to have high underlying cortical morphological congruence. Examples of this can be found consistently across patients in brain structures such as the banks of the superior temporal sulcus (n=1,113, mean CMC</w:t>
      </w:r>
      <w:r>
        <w:rPr>
          <w:vertAlign w:val="subscript"/>
        </w:rPr>
        <w:t>Lateral</w:t>
      </w:r>
      <w:r>
        <w:rPr/>
        <w:t>=1.0*, std dev CMC</w:t>
      </w:r>
      <w:r>
        <w:rPr>
          <w:vertAlign w:val="subscript"/>
        </w:rPr>
        <w:t>Lateral</w:t>
      </w:r>
      <w:r>
        <w:rPr/>
        <w:t>=0.025*), and the insula (mean CMC</w:t>
      </w:r>
      <w:r>
        <w:rPr>
          <w:vertAlign w:val="subscript"/>
        </w:rPr>
        <w:t>Lateral</w:t>
      </w:r>
      <w:r>
        <w:rPr/>
        <w:t>=1.0?, std dev CMC</w:t>
      </w:r>
      <w:r>
        <w:rPr>
          <w:vertAlign w:val="subscript"/>
        </w:rPr>
        <w:t>Lateral</w:t>
      </w:r>
      <w:r>
        <w:rPr/>
        <w:t>=???). When CMC values deviate from 1, this implies varying degrees of incongruence between the region’s volumetric biomarkers and its surface area and cortical thickness biomarkers combined. The directionality of that incongruence (i.e. whether CMC is above or below 1) has major implications for the presentation of the conformation of that tissue, and implies differential cortical development has occurred.</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t xml:space="preserve">When a cortical region exhibits CMC above 1, the GM volume has developed to be larger than the surface area times the mean thickness. This can occur when the overall growth of regional cortical tissue proceeds more quickly than increases in the surface area. Broadly speaking, the morphological structure that maximizes volume relative to surface area is the sphere. Thus, it is expected that convex (and thus partly spherical) presentation on the surface of the cortical region (well-rounded boundaries between the cortex and the pia mater which surrounds the cortex) will contribute to CMC measurements above 1. Regions such as the entorhinal cortex, which plays a role in working memory and thus is a highly relied upon region of cortical tissue, exhibits high CMC values (mean = 1.3**, standard deviation = 0.?). This implies that the entorhinal region’s development may have involved rapid increases in volume relative to its respective increases in surface area. These high CMC values may also implicate a distribution of pruning locations that supports sulcal formation, leading to more convex (partly spherical) local surface areas within the entorhinal cortex adjacent to locations of sulcal formation. Thus, we hypothesize that pruning in the entorhinal cortex has been more extensive (and possibly proceeded faster) than pruning in regions exhibiting cortical morphological congruence (CMC = 1) such as the banks of the superior temporal sulcus, or the insula. Results demonstrate that in addition to the entorhinal cortex, multiple regions exhibit consistently high CMC values, including the temporal pole, frontal pole, and pars orbitalis (see </w:t>
      </w:r>
      <w:r>
        <w:rPr>
          <w:b/>
          <w:bCs/>
        </w:rPr>
        <w:t>Figure 1</w:t>
      </w:r>
      <w:r>
        <w:rPr/>
        <w:t>).</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t>When a cortical region exhibits CMC values below 1, the combination of the surface area times the mean thickness has developed to be larger than the gray matter volume. This can occur when the surface area, which is expected to be affected by several underlying factors, including regional brain growth, cortical folding and pruning, develops more rapidly than the growth in overall regional gray matter volume alone. Additionally, the distribution of locations of pruning within the cortex can result in the emergence of comparatively complex surfaces relative to the more spherical/convex surfaces already discussed, potentially resulting in comparatively large surface areas yielding reduced values for our CMC biomarkers. Regions such as the pericalcarine cortex exhibit low CMC values (mean = 0.95*, standard deviation = ??), which could imply that surface area growth has outpaced corresponding volumetric growth in this region’s development relative to other cortical regions.</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i/>
          <w:i/>
          <w:iCs/>
        </w:rPr>
      </w:pPr>
      <w:r>
        <w:rPr>
          <w:i/>
          <w:iCs/>
        </w:rPr>
        <w:t>Potential for CMC to characterize important aspects of brain development</w:t>
      </w:r>
    </w:p>
    <w:p>
      <w:pPr>
        <w:pStyle w:val="Normal"/>
        <w:tabs>
          <w:tab w:val="clear" w:pos="720"/>
          <w:tab w:val="center" w:pos="4677" w:leader="none"/>
          <w:tab w:val="right" w:pos="9354" w:leader="none"/>
        </w:tabs>
        <w:spacing w:lineRule="auto" w:line="480"/>
        <w:jc w:val="both"/>
        <w:rPr/>
      </w:pPr>
      <w:r>
        <w:rPr/>
        <w:t xml:space="preserve">The combination of regional cortical volume, surface area and mean thickness, biomarkers with relatively high variability across patients, into a single CMC biomarker with relatively small variability in regional cortical measurements is noteworthy. Reliability and reproducibility are a major ongoing challenge in neuroscience research (Martinez </w:t>
      </w:r>
      <w:r>
        <w:rPr>
          <w:i/>
          <w:iCs/>
        </w:rPr>
        <w:t>et al</w:t>
      </w:r>
      <w:r>
        <w:rPr/>
        <w:t xml:space="preserve">., 2015; Marek </w:t>
      </w:r>
      <w:r>
        <w:rPr>
          <w:i/>
          <w:iCs/>
        </w:rPr>
        <w:t>et al.</w:t>
      </w:r>
      <w:r>
        <w:rPr/>
        <w:t xml:space="preserve">, 2022), so any biomarkers that present consistently across a large population, and reliably demonstrate differential presentation across cortical regions, has considerable potential to assist in reliable and reproducible characterization of the human brain. </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t xml:space="preserve">For most of the CMC biomarkers evaluated, males and females exhibit highly overlapping distributions, implying negligible differences in most cortical regions, which could imply the proposed biomarkers provide standardization benefits towards reproducible studies, and is consistent with largely overlapping functional abilities between the genders in most capacities. However, some male-female differences were observed in the temporal pole, the frontal pole and the pars opercularis, with females exhibiting higher CMC biomarkers on average than their male counterparts, though the distributions are still overlapping (see </w:t>
      </w:r>
      <w:r>
        <w:rPr>
          <w:b/>
          <w:bCs/>
        </w:rPr>
        <w:t>Figure 1</w:t>
      </w:r>
      <w:r>
        <w:rPr/>
        <w:t xml:space="preserve">). The temporal pole has been implicated in many functions, including emotional processing (Corcoles-Parada </w:t>
      </w:r>
      <w:r>
        <w:rPr>
          <w:i/>
          <w:iCs/>
        </w:rPr>
        <w:t>et al.</w:t>
      </w:r>
      <w:r>
        <w:rPr/>
        <w:t xml:space="preserve">, 2019), and the frontal pole has been reported to contribute to control over emotional approach-avoidance actions (Bramson </w:t>
      </w:r>
      <w:r>
        <w:rPr>
          <w:i/>
          <w:iCs/>
        </w:rPr>
        <w:t>et al.</w:t>
      </w:r>
      <w:r>
        <w:rPr/>
        <w:t xml:space="preserve">, 2020). Thus, gender differences in the presentation of the temporal and frontal poles, as assessed by CMC, may assist in characterization of known gender differences in emotional expression (Chaplin, 2015). The pars opercularis is involved in language processing (Grewe </w:t>
      </w:r>
      <w:r>
        <w:rPr>
          <w:i/>
          <w:iCs/>
        </w:rPr>
        <w:t>et al</w:t>
      </w:r>
      <w:r>
        <w:rPr/>
        <w:t>., 2005), and sex differences in the pars opercularis, as assessed with CMC, may be indicative of underlying known differences in language development between males and females (Sato, 2020). Indeed, it is encouraging that group-wise differences are observed in overlapping distributions as although we know sex effects exist in emotional expression and language development, there is a wide amount of variability in function across both genders, which is reflected in our CMC biomarker results exhibiting partially overlapping distributions between the sexes.</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t>***Hopefully there is something related to phenotypic data that Derek’s analysis will uncover?</w:t>
      </w:r>
    </w:p>
    <w:p>
      <w:pPr>
        <w:pStyle w:val="Normal"/>
        <w:tabs>
          <w:tab w:val="clear" w:pos="720"/>
          <w:tab w:val="center" w:pos="4677" w:leader="none"/>
          <w:tab w:val="right" w:pos="9354" w:leader="none"/>
        </w:tabs>
        <w:spacing w:lineRule="auto" w:line="480"/>
        <w:jc w:val="both"/>
        <w:rPr/>
      </w:pPr>
      <w:r>
        <w:rPr/>
        <w:t>***Discuss variation explained psychological statistical test results here</w:t>
      </w:r>
    </w:p>
    <w:p>
      <w:pPr>
        <w:pStyle w:val="Normal"/>
        <w:tabs>
          <w:tab w:val="clear" w:pos="720"/>
          <w:tab w:val="center" w:pos="4677" w:leader="none"/>
          <w:tab w:val="right" w:pos="9354" w:leader="none"/>
        </w:tabs>
        <w:spacing w:lineRule="auto" w:line="480"/>
        <w:jc w:val="both"/>
        <w:rPr/>
      </w:pPr>
      <w:r>
        <w:rPr/>
        <w:t>***Discuss machine learning predictive capacity and features underlying those predictions here</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t xml:space="preserve">Although most cortical regions exhibited consistent CMC values in the left and right hemispheres, we did observe asymmetries in the transverse temporal, entorhinal, caudal anterior cingulate and pericalcarine regions. Asymmetries have previously been observed in the entorhinal (Simic </w:t>
      </w:r>
      <w:r>
        <w:rPr>
          <w:i/>
          <w:iCs/>
        </w:rPr>
        <w:t>et al</w:t>
      </w:r>
      <w:r>
        <w:rPr/>
        <w:t xml:space="preserve">., 2005) cortex, with larger surface areas being reported in the left hemisphere, which is consistent with our findings of decreased CMC in the left hemisphere (increased surface area results in decreased CMC). The transverse temporal cortex is known to exhibit leftward asymmetries that are detectable by 31 weeks gestation (Chi </w:t>
      </w:r>
      <w:r>
        <w:rPr>
          <w:i/>
          <w:iCs/>
        </w:rPr>
        <w:t>et al.</w:t>
      </w:r>
      <w:r>
        <w:rPr/>
        <w:t xml:space="preserve">, 1977), which is consistent with our findings of decreased CMC in the left hemisphere. Asymmetries have also been previously reported in the anterior cingulate (Yan </w:t>
      </w:r>
      <w:r>
        <w:rPr>
          <w:i/>
          <w:iCs/>
        </w:rPr>
        <w:t>et al</w:t>
      </w:r>
      <w:r>
        <w:rPr/>
        <w:t xml:space="preserve">. 2009). The pericalcarine cortex has also been reported to exhibit asymmetries (Chiarello </w:t>
      </w:r>
      <w:r>
        <w:rPr>
          <w:i/>
          <w:iCs/>
        </w:rPr>
        <w:t>et al.</w:t>
      </w:r>
      <w:r>
        <w:rPr/>
        <w:t xml:space="preserve">, 2016; Koelkebeck </w:t>
      </w:r>
      <w:r>
        <w:rPr>
          <w:i/>
          <w:iCs/>
        </w:rPr>
        <w:t>et al.</w:t>
      </w:r>
      <w:r>
        <w:rPr/>
        <w:t>, 2014), which our analysis was also able to detect with CMC biomarkers. Our identification of asymmetries of CMC biomarkers implies that our analyses have considerable consistency with known asymmetric properties of the human brain.</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i/>
          <w:i/>
          <w:iCs/>
        </w:rPr>
      </w:pPr>
      <w:r>
        <w:rPr>
          <w:i/>
          <w:iCs/>
        </w:rPr>
        <w:t>Potential for CMC to characterize pathologies</w:t>
      </w:r>
    </w:p>
    <w:p>
      <w:pPr>
        <w:pStyle w:val="Normal"/>
        <w:tabs>
          <w:tab w:val="clear" w:pos="720"/>
          <w:tab w:val="center" w:pos="4677" w:leader="none"/>
          <w:tab w:val="right" w:pos="9354" w:leader="none"/>
        </w:tabs>
        <w:spacing w:lineRule="auto" w:line="480"/>
        <w:jc w:val="both"/>
        <w:rPr/>
      </w:pPr>
      <w:r>
        <w:rPr/>
        <w:t xml:space="preserve">A wide variety of pathological conditions have been demonstrated to exhibit abnormal phenotypic presentation of regions of the brain, including Down Syndrome (Lee et al., 2016; Levman et al., 2019a), attention deficit hyperactivity disorder (ADHD) (Liston </w:t>
      </w:r>
      <w:r>
        <w:rPr>
          <w:i/>
          <w:iCs/>
        </w:rPr>
        <w:t>et al.</w:t>
      </w:r>
      <w:r>
        <w:rPr/>
        <w:t xml:space="preserve">, 2011; Stanley </w:t>
      </w:r>
      <w:r>
        <w:rPr>
          <w:i/>
          <w:iCs/>
        </w:rPr>
        <w:t>et al.</w:t>
      </w:r>
      <w:r>
        <w:rPr/>
        <w:t xml:space="preserve">, 2008), schizophrenia (Innocenti et al., 2003; Keshavan et al., 1994; Feinberg, 1990; Hoffman and Dobscha, 1989; Rimol et al., 2010; Narr et al., 2005; Venkatasubramanian et al., 2008; van Haren et al., 2011; Schultz et al., 2010; Nesvag et al., 2008; Seitz et al., 2018; Qiu et al., 2010; Johnson </w:t>
      </w:r>
      <w:r>
        <w:rPr>
          <w:i/>
          <w:iCs/>
        </w:rPr>
        <w:t>et al.</w:t>
      </w:r>
      <w:r>
        <w:rPr/>
        <w:t xml:space="preserve">, 2014; MacKinley </w:t>
      </w:r>
      <w:r>
        <w:rPr>
          <w:i/>
          <w:iCs/>
        </w:rPr>
        <w:t>et al</w:t>
      </w:r>
      <w:r>
        <w:rPr/>
        <w:t xml:space="preserve">., 2020), psychotic disorders (Bakker et al., 2016), autism (Khundrakpam et al., 2017; Pereira et al., 2018; Zielinski et al., 2014; Levman et al., 2019b; Levman et al., 2021b), and multiple sclerosis (Brex et al., 2002; Losseff et al., 1996; Chen et al., 2004; Sailer et al., 2003; Levman et al., 2021c). </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t xml:space="preserve">Thus, future work will entail the characterization of the development of the pathological brain with CMC. As an additional novel biomarker not previously available, CMC may characterize regional abnormal development of the cortex in a manner not previously characterized, and the feature measurements generated by the approach outlined in this manuscript may also be a useful addition to future machine learning / artificial intelligence technologies that perform predictions for diagnostics, prognostics and treatment planning. Future work will investigate the potential for a variety of pathologies to be associated with macro-structural developmental abnormalities, such as aberrant folding and sulcal formation, and thus CMC may assist in the characterization of the macro-level phenotypic presentation of the brain. It is hoped that the CMC technique presented in this manuscript will be helpful in characterizing and understanding the developmental processes and etiological factors associated with healthy brain development, as well as a variety of neurodevelopmental disorders. It is also hoped that congruence based biomarkers will assist in characterizing important aspects of healthy and abnormal brain, reliably and reproducibly. </w:t>
      </w:r>
    </w:p>
    <w:p>
      <w:pPr>
        <w:pStyle w:val="Normal"/>
        <w:pBdr>
          <w:bottom w:val="dotted" w:sz="24" w:space="1" w:color="000000"/>
        </w:pBdr>
        <w:tabs>
          <w:tab w:val="clear" w:pos="720"/>
          <w:tab w:val="center" w:pos="4677" w:leader="none"/>
          <w:tab w:val="right" w:pos="9354" w:leader="none"/>
        </w:tabs>
        <w:spacing w:lineRule="auto" w:line="480"/>
        <w:jc w:val="both"/>
        <w:rPr/>
      </w:pPr>
      <w:r>
        <w:rPr/>
      </w:r>
    </w:p>
    <w:p>
      <w:pPr>
        <w:pStyle w:val="Normal"/>
        <w:pBdr>
          <w:bottom w:val="dotted" w:sz="24" w:space="1" w:color="000000"/>
        </w:pBdr>
        <w:tabs>
          <w:tab w:val="clear" w:pos="720"/>
          <w:tab w:val="center" w:pos="4677" w:leader="none"/>
          <w:tab w:val="right" w:pos="9354" w:leader="none"/>
        </w:tabs>
        <w:spacing w:lineRule="auto" w:line="480"/>
        <w:jc w:val="both"/>
        <w:rPr/>
      </w:pPr>
      <w:r>
        <w:rPr/>
      </w:r>
    </w:p>
    <w:p>
      <w:pPr>
        <w:pStyle w:val="Normal"/>
        <w:pBdr>
          <w:bottom w:val="dotted" w:sz="24" w:space="1" w:color="000000"/>
        </w:pBdr>
        <w:tabs>
          <w:tab w:val="clear" w:pos="720"/>
          <w:tab w:val="center" w:pos="4677" w:leader="none"/>
          <w:tab w:val="right" w:pos="9354" w:leader="none"/>
        </w:tabs>
        <w:spacing w:lineRule="auto" w:line="480"/>
        <w:jc w:val="both"/>
        <w:rPr/>
      </w:pPr>
      <w:r>
        <w:rPr/>
      </w:r>
    </w:p>
    <w:p>
      <w:pPr>
        <w:pStyle w:val="Normal"/>
        <w:pBdr>
          <w:bottom w:val="dotted" w:sz="24" w:space="1" w:color="000000"/>
        </w:pBdr>
        <w:tabs>
          <w:tab w:val="clear" w:pos="720"/>
          <w:tab w:val="center" w:pos="4677" w:leader="none"/>
          <w:tab w:val="right" w:pos="9354" w:leader="none"/>
        </w:tabs>
        <w:spacing w:lineRule="auto" w:line="480"/>
        <w:jc w:val="both"/>
        <w:rPr/>
      </w:pPr>
      <w:r>
        <w:rPr/>
        <w:t>.</w:t>
      </w:r>
      <w:bookmarkStart w:id="0" w:name="_GoBack"/>
      <w:bookmarkEnd w:id="0"/>
    </w:p>
    <w:p>
      <w:pPr>
        <w:pStyle w:val="Normal"/>
        <w:pBdr>
          <w:bottom w:val="dotted" w:sz="24" w:space="1" w:color="000000"/>
        </w:pBdr>
        <w:tabs>
          <w:tab w:val="clear" w:pos="720"/>
          <w:tab w:val="center" w:pos="4677" w:leader="none"/>
          <w:tab w:val="right" w:pos="9354" w:leader="none"/>
        </w:tabs>
        <w:spacing w:lineRule="auto" w:line="480"/>
        <w:jc w:val="both"/>
        <w:rPr/>
      </w:pPr>
      <w:r>
        <w:rPr/>
      </w:r>
    </w:p>
    <w:p>
      <w:pPr>
        <w:pStyle w:val="Normal"/>
        <w:pBdr>
          <w:bottom w:val="dotted" w:sz="24" w:space="1" w:color="000000"/>
        </w:pBdr>
        <w:tabs>
          <w:tab w:val="clear" w:pos="720"/>
          <w:tab w:val="center" w:pos="4677" w:leader="none"/>
          <w:tab w:val="right" w:pos="9354" w:leader="none"/>
        </w:tabs>
        <w:spacing w:lineRule="auto" w:line="480"/>
        <w:jc w:val="both"/>
        <w:rPr/>
      </w:pPr>
      <w:r>
        <w:rPr/>
      </w:r>
    </w:p>
    <w:p>
      <w:pPr>
        <w:pStyle w:val="Normal"/>
        <w:pBdr>
          <w:bottom w:val="dotted" w:sz="24" w:space="1" w:color="000000"/>
        </w:pBdr>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jc w:val="both"/>
        <w:rPr/>
      </w:pPr>
      <w:r>
        <w:rPr/>
        <w:t>***Talk to Bruce Fischl with Emi about possibility of it being included in future versions of FreeSurfer and whether he has any feedback that might be relevant and may want to join on this project as a co-author.</w:t>
      </w:r>
    </w:p>
    <w:p>
      <w:pPr>
        <w:pStyle w:val="Normal"/>
        <w:tabs>
          <w:tab w:val="clear" w:pos="720"/>
          <w:tab w:val="center" w:pos="4677" w:leader="none"/>
          <w:tab w:val="right" w:pos="9354" w:leader="none"/>
        </w:tabs>
        <w:spacing w:lineRule="auto" w:line="480"/>
        <w:jc w:val="both"/>
        <w:rPr/>
      </w:pPr>
      <w:r>
        <w:rPr/>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spacing w:lineRule="auto" w:line="480"/>
        <w:rPr/>
      </w:pPr>
      <w:r>
        <w:rPr/>
      </w:r>
    </w:p>
    <w:p>
      <w:pPr>
        <w:pStyle w:val="Normal"/>
        <w:tabs>
          <w:tab w:val="clear" w:pos="720"/>
          <w:tab w:val="center" w:pos="4677" w:leader="none"/>
          <w:tab w:val="right" w:pos="9354" w:leader="none"/>
        </w:tabs>
        <w:rPr>
          <w:b/>
          <w:bCs/>
        </w:rPr>
      </w:pPr>
      <w:r>
        <w:rPr>
          <w:b/>
          <w:bCs/>
        </w:rPr>
      </w:r>
      <w:r>
        <w:br w:type="page"/>
      </w:r>
    </w:p>
    <w:p>
      <w:pPr>
        <w:pStyle w:val="Normal"/>
        <w:tabs>
          <w:tab w:val="clear" w:pos="720"/>
          <w:tab w:val="center" w:pos="4677" w:leader="none"/>
          <w:tab w:val="right" w:pos="9354" w:leader="none"/>
        </w:tabs>
        <w:spacing w:lineRule="auto" w:line="480" w:before="0" w:after="160"/>
        <w:jc w:val="both"/>
        <w:rPr>
          <w:b/>
          <w:bCs/>
        </w:rPr>
      </w:pPr>
      <w:r>
        <w:rPr>
          <w:b/>
          <w:bCs/>
        </w:rPr>
        <w:t>References</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Aceti M, </w:t>
      </w:r>
      <w:r>
        <w:rPr>
          <w:rFonts w:cs="Calibri" w:ascii="Calibri" w:hAnsi="Calibri"/>
          <w:i/>
          <w:iCs/>
          <w:color w:val="000000"/>
          <w:sz w:val="22"/>
          <w:szCs w:val="22"/>
        </w:rPr>
        <w:t>et al.</w:t>
      </w:r>
      <w:r>
        <w:rPr>
          <w:rFonts w:cs="Calibri" w:ascii="Calibri" w:hAnsi="Calibri"/>
          <w:color w:val="000000"/>
          <w:sz w:val="22"/>
          <w:szCs w:val="22"/>
        </w:rPr>
        <w:t>, 2015. Syngap1 haploinsufficiency damages a postnatal critical period of pyramidal cell structural maturation linked to cortical circuit assembly. Biol Psychiatry 77(9):805-15.</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Aimedieu P, Grebe R. 2004. Tensile strength of cranial pia mater: preliminary results. J Neurosurg 100(1):111-4.</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Almeida Montes LG, </w:t>
      </w:r>
      <w:r>
        <w:rPr>
          <w:rFonts w:cs="Calibri" w:ascii="Calibri" w:hAnsi="Calibri"/>
          <w:i/>
          <w:iCs/>
          <w:color w:val="000000"/>
          <w:sz w:val="22"/>
          <w:szCs w:val="22"/>
        </w:rPr>
        <w:t>et al.</w:t>
      </w:r>
      <w:r>
        <w:rPr>
          <w:rFonts w:cs="Calibri" w:ascii="Calibri" w:hAnsi="Calibri"/>
          <w:color w:val="000000"/>
          <w:sz w:val="22"/>
          <w:szCs w:val="22"/>
        </w:rPr>
        <w:t>, 2013. Brain cortical thickness in ADHD: age, sex, and clinical correlations. J Atten Disord 17(8):641-654.</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Ambrosino S, </w:t>
      </w:r>
      <w:r>
        <w:rPr>
          <w:rFonts w:cs="Calibri" w:ascii="Calibri" w:hAnsi="Calibri"/>
          <w:i/>
          <w:iCs/>
          <w:color w:val="000000"/>
          <w:sz w:val="22"/>
          <w:szCs w:val="22"/>
        </w:rPr>
        <w:t>et al.</w:t>
      </w:r>
      <w:r>
        <w:rPr>
          <w:rFonts w:cs="Calibri" w:ascii="Calibri" w:hAnsi="Calibri"/>
          <w:color w:val="000000"/>
          <w:sz w:val="22"/>
          <w:szCs w:val="22"/>
        </w:rPr>
        <w:t>, 2017. What can Cortical Development in Attention-Deficit/Hyperactivity Disorder Teach us About the Early Developmental Mechanisms Involved? Cerebral Cortex 27(9):4624-4634.</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Bakker G, </w:t>
      </w:r>
      <w:r>
        <w:rPr>
          <w:rFonts w:cs="Calibri" w:ascii="Calibri" w:hAnsi="Calibri"/>
          <w:i/>
          <w:iCs/>
          <w:color w:val="000000"/>
          <w:sz w:val="22"/>
          <w:szCs w:val="22"/>
        </w:rPr>
        <w:t>et al.</w:t>
      </w:r>
      <w:r>
        <w:rPr>
          <w:rFonts w:cs="Calibri" w:ascii="Calibri" w:hAnsi="Calibri"/>
          <w:color w:val="000000"/>
          <w:sz w:val="22"/>
          <w:szCs w:val="22"/>
        </w:rPr>
        <w:t>, 2016. Cortical Morphology Differences in Subjects at Increased Vulnerability for Developing a Psychotic Disorder: A Comparison between Subjects with Ultra-High Risk and 22q11.2 Deletion Syndrome. PLoS One 11(11):e0159928.</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Bernard JA, </w:t>
      </w:r>
      <w:r>
        <w:rPr>
          <w:rFonts w:cs="Calibri" w:ascii="Calibri" w:hAnsi="Calibri"/>
          <w:i/>
          <w:iCs/>
          <w:color w:val="000000"/>
          <w:sz w:val="22"/>
          <w:szCs w:val="22"/>
        </w:rPr>
        <w:t>et al.</w:t>
      </w:r>
      <w:r>
        <w:rPr>
          <w:rFonts w:cs="Calibri" w:ascii="Calibri" w:hAnsi="Calibri"/>
          <w:color w:val="000000"/>
          <w:sz w:val="22"/>
          <w:szCs w:val="22"/>
        </w:rPr>
        <w:t>, 2016. Differential motor and prefrontal cerebello-cortical network development: Evidence from multimodal neuroimaging. NeuroImage 124(Pt A):591-601.</w:t>
      </w:r>
    </w:p>
    <w:p>
      <w:pPr>
        <w:pStyle w:val="Normal"/>
        <w:tabs>
          <w:tab w:val="clear" w:pos="720"/>
          <w:tab w:val="center" w:pos="4677" w:leader="none"/>
          <w:tab w:val="right" w:pos="9354" w:leader="none"/>
        </w:tabs>
        <w:spacing w:lineRule="auto" w:line="480" w:before="0" w:after="0"/>
        <w:jc w:val="both"/>
        <w:rPr/>
      </w:pPr>
      <w:r>
        <w:rPr/>
        <w:t xml:space="preserve">Bramson B., </w:t>
      </w:r>
      <w:r>
        <w:rPr>
          <w:i/>
          <w:iCs/>
        </w:rPr>
        <w:t>et al</w:t>
      </w:r>
      <w:r>
        <w:rPr/>
        <w:t xml:space="preserve">. Human Lateral Frontal Pole Contributes to Control over Emotional Approach-Avoidance Actions. </w:t>
      </w:r>
      <w:r>
        <w:rPr>
          <w:i/>
          <w:iCs/>
        </w:rPr>
        <w:t>Journal of Neuroscience</w:t>
      </w:r>
      <w:r>
        <w:rPr/>
        <w:t xml:space="preserve"> 40(14):2925-2934, 2020.</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Brex PA, </w:t>
      </w:r>
      <w:r>
        <w:rPr>
          <w:rFonts w:cs="Calibri" w:ascii="Calibri" w:hAnsi="Calibri"/>
          <w:i/>
          <w:iCs/>
          <w:color w:val="000000"/>
          <w:sz w:val="22"/>
          <w:szCs w:val="22"/>
        </w:rPr>
        <w:t>et al.</w:t>
      </w:r>
      <w:r>
        <w:rPr>
          <w:rFonts w:cs="Calibri" w:ascii="Calibri" w:hAnsi="Calibri"/>
          <w:color w:val="000000"/>
          <w:sz w:val="22"/>
          <w:szCs w:val="22"/>
        </w:rPr>
        <w:t>, 2002. A Longitudinal Study of Abnormalities on MRI and Disability from Multiple Sclerosis. New England Journal of Medicine 346:158-164.</w:t>
      </w:r>
    </w:p>
    <w:p>
      <w:pPr>
        <w:pStyle w:val="Normal"/>
        <w:tabs>
          <w:tab w:val="clear" w:pos="720"/>
          <w:tab w:val="center" w:pos="4677" w:leader="none"/>
          <w:tab w:val="right" w:pos="9354" w:leader="none"/>
        </w:tabs>
        <w:spacing w:lineRule="auto" w:line="480" w:before="0" w:after="0"/>
        <w:jc w:val="both"/>
        <w:rPr/>
      </w:pPr>
      <w:r>
        <w:rPr/>
        <w:t xml:space="preserve">Buisseret P. The development of visual cortical properties depends on visuo-proprioceptive congruence. </w:t>
      </w:r>
      <w:r>
        <w:rPr>
          <w:i/>
          <w:iCs/>
        </w:rPr>
        <w:t>Prog Brain Res</w:t>
      </w:r>
      <w:r>
        <w:rPr/>
        <w:t xml:space="preserve"> 95:251-6, 1993.</w:t>
      </w:r>
    </w:p>
    <w:p>
      <w:pPr>
        <w:pStyle w:val="Normal"/>
        <w:tabs>
          <w:tab w:val="clear" w:pos="720"/>
          <w:tab w:val="center" w:pos="4677" w:leader="none"/>
          <w:tab w:val="right" w:pos="9354" w:leader="none"/>
        </w:tabs>
        <w:spacing w:lineRule="auto" w:line="480" w:before="0" w:after="0"/>
        <w:jc w:val="both"/>
        <w:rPr/>
      </w:pPr>
      <w:r>
        <w:rPr/>
        <w:t xml:space="preserve">Chaplin T. M. Gender and Emotion Expression: A Developmental Contextual Perspective. </w:t>
      </w:r>
      <w:r>
        <w:rPr>
          <w:i/>
          <w:iCs/>
        </w:rPr>
        <w:t>Emot Rev</w:t>
      </w:r>
      <w:r>
        <w:rPr/>
        <w:t xml:space="preserve"> 7(1):14-21, 2015.</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Chechik G, Meilijson I, Ruppin E. 1998. Synaptic Pruning in Development: A Computational Account. Neural Computation 10(7):1759-1777.</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Chen JT, </w:t>
      </w:r>
      <w:r>
        <w:rPr>
          <w:rFonts w:cs="Calibri" w:ascii="Calibri" w:hAnsi="Calibri"/>
          <w:i/>
          <w:iCs/>
          <w:color w:val="000000"/>
          <w:sz w:val="22"/>
          <w:szCs w:val="22"/>
        </w:rPr>
        <w:t>et al.</w:t>
      </w:r>
      <w:r>
        <w:rPr>
          <w:rFonts w:cs="Calibri" w:ascii="Calibri" w:hAnsi="Calibri"/>
          <w:color w:val="000000"/>
          <w:sz w:val="22"/>
          <w:szCs w:val="22"/>
        </w:rPr>
        <w:t>, 2004. Relating neocortical pathology to disability progression in multiple sclerosis using MRI. NeuroImage 23(3):1168-1175.</w:t>
      </w:r>
    </w:p>
    <w:p>
      <w:pPr>
        <w:pStyle w:val="Normal"/>
        <w:tabs>
          <w:tab w:val="clear" w:pos="720"/>
          <w:tab w:val="center" w:pos="4677" w:leader="none"/>
          <w:tab w:val="right" w:pos="9354" w:leader="none"/>
        </w:tabs>
        <w:spacing w:lineRule="auto" w:line="480" w:before="0" w:after="0"/>
        <w:jc w:val="both"/>
        <w:rPr/>
      </w:pPr>
      <w:r>
        <w:rPr/>
        <w:t xml:space="preserve">Chi J. G., Dooling E. C., Gilles F. H. Left-right asymmetries of the temporal speech areas of the human fetus. </w:t>
      </w:r>
      <w:r>
        <w:rPr>
          <w:i/>
          <w:iCs/>
        </w:rPr>
        <w:t>Arch Neurol</w:t>
      </w:r>
      <w:r>
        <w:rPr/>
        <w:t xml:space="preserve"> 34(6):346-348, 1977.</w:t>
      </w:r>
    </w:p>
    <w:p>
      <w:pPr>
        <w:pStyle w:val="Normal"/>
        <w:tabs>
          <w:tab w:val="clear" w:pos="720"/>
          <w:tab w:val="center" w:pos="4677" w:leader="none"/>
          <w:tab w:val="right" w:pos="9354" w:leader="none"/>
        </w:tabs>
        <w:spacing w:lineRule="auto" w:line="480" w:before="0" w:after="0"/>
        <w:jc w:val="both"/>
        <w:rPr/>
      </w:pPr>
      <w:r>
        <w:rPr/>
        <w:t xml:space="preserve">Chiarello C., </w:t>
      </w:r>
      <w:r>
        <w:rPr>
          <w:i/>
          <w:iCs/>
        </w:rPr>
        <w:t>et al.</w:t>
      </w:r>
      <w:r>
        <w:rPr/>
        <w:t xml:space="preserve"> Structural Asymmetry of the Human Cerebral Cortex: Regional and Between-Subject Variability of Surface Area, Cortical Thickness, and Local Gyrification. </w:t>
      </w:r>
      <w:r>
        <w:rPr>
          <w:i/>
          <w:iCs/>
        </w:rPr>
        <w:t>Neuropsychologia</w:t>
      </w:r>
      <w:r>
        <w:rPr/>
        <w:t xml:space="preserve"> 93(Pt B):365-379, 2016.</w:t>
      </w:r>
    </w:p>
    <w:p>
      <w:pPr>
        <w:pStyle w:val="Normal"/>
        <w:tabs>
          <w:tab w:val="clear" w:pos="720"/>
          <w:tab w:val="center" w:pos="4677" w:leader="none"/>
          <w:tab w:val="right" w:pos="9354" w:leader="none"/>
        </w:tabs>
        <w:spacing w:lineRule="auto" w:line="480" w:before="0" w:after="0"/>
        <w:jc w:val="both"/>
        <w:rPr/>
      </w:pPr>
      <w:r>
        <w:rPr/>
        <w:t xml:space="preserve">Corcoles-Parada M., </w:t>
      </w:r>
      <w:r>
        <w:rPr>
          <w:i/>
          <w:iCs/>
        </w:rPr>
        <w:t>et al</w:t>
      </w:r>
      <w:r>
        <w:rPr/>
        <w:t xml:space="preserve">. Frontal and Insular Input to the Dorsolateral Temporal Pole in Primates: Implications for Auditory Memory. </w:t>
      </w:r>
      <w:r>
        <w:rPr>
          <w:i/>
          <w:iCs/>
        </w:rPr>
        <w:t>Front Neurosci</w:t>
      </w:r>
      <w:r>
        <w:rPr/>
        <w:t xml:space="preserve"> 13:1099, 2019.</w:t>
      </w:r>
    </w:p>
    <w:p>
      <w:pPr>
        <w:pStyle w:val="Normal"/>
        <w:tabs>
          <w:tab w:val="clear" w:pos="720"/>
          <w:tab w:val="center" w:pos="4677" w:leader="none"/>
          <w:tab w:val="right" w:pos="9354" w:leader="none"/>
        </w:tabs>
        <w:spacing w:lineRule="auto" w:line="480" w:before="0" w:after="0"/>
        <w:jc w:val="both"/>
        <w:rPr/>
      </w:pPr>
      <w:r>
        <w:rPr/>
        <w:t xml:space="preserve">Csernansky J.G., </w:t>
      </w:r>
      <w:r>
        <w:rPr>
          <w:i/>
          <w:iCs/>
        </w:rPr>
        <w:t>et al.</w:t>
      </w:r>
      <w:r>
        <w:rPr/>
        <w:t xml:space="preserve"> Symmetric Abnormalities in Sulcal Patterning in Schizophrenia. </w:t>
      </w:r>
      <w:r>
        <w:rPr>
          <w:i/>
          <w:iCs/>
        </w:rPr>
        <w:t>NeuroImage</w:t>
      </w:r>
      <w:r>
        <w:rPr/>
        <w:t xml:space="preserve"> 43(3):440-446, 2008.</w:t>
      </w:r>
    </w:p>
    <w:p>
      <w:pPr>
        <w:pStyle w:val="Normal"/>
        <w:tabs>
          <w:tab w:val="clear" w:pos="720"/>
          <w:tab w:val="center" w:pos="4677" w:leader="none"/>
          <w:tab w:val="right" w:pos="9354" w:leader="none"/>
        </w:tabs>
        <w:spacing w:lineRule="auto" w:line="480" w:before="0" w:after="0"/>
        <w:jc w:val="both"/>
        <w:rPr/>
      </w:pPr>
      <w:r>
        <w:rPr/>
        <w:t xml:space="preserve">Dubois J., </w:t>
      </w:r>
      <w:r>
        <w:rPr>
          <w:i/>
          <w:iCs/>
        </w:rPr>
        <w:t>et al</w:t>
      </w:r>
      <w:r>
        <w:rPr/>
        <w:t xml:space="preserve">. MRI of the Neonatal Brain: A Review of Methodological Challenges and Neuroscientific Advances. </w:t>
      </w:r>
      <w:r>
        <w:rPr>
          <w:i/>
          <w:iCs/>
        </w:rPr>
        <w:t>J Magn Reason Imaging</w:t>
      </w:r>
      <w:r>
        <w:rPr/>
        <w:t xml:space="preserve"> 53(5):1318-1343.</w:t>
      </w:r>
    </w:p>
    <w:p>
      <w:pPr>
        <w:pStyle w:val="Normal"/>
        <w:tabs>
          <w:tab w:val="clear" w:pos="720"/>
          <w:tab w:val="center" w:pos="4677" w:leader="none"/>
          <w:tab w:val="right" w:pos="9354" w:leader="none"/>
        </w:tabs>
        <w:spacing w:lineRule="auto" w:line="480" w:before="0" w:after="0"/>
        <w:jc w:val="both"/>
        <w:rPr/>
      </w:pPr>
      <w:r>
        <w:rPr/>
        <w:t xml:space="preserve">Edwards-Duric J., Stevenson R. J., Francis H. M. The congruence of interoceptive predictions and hippocampal-related memory. </w:t>
      </w:r>
      <w:r>
        <w:rPr>
          <w:lang w:val="fr-FR"/>
        </w:rPr>
        <w:t>Biol Psychol 155:107929, 2020.</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lang w:val="fr-FR"/>
        </w:rPr>
        <w:t>Engvig A, </w:t>
      </w:r>
      <w:r>
        <w:rPr>
          <w:rFonts w:cs="Calibri" w:ascii="Calibri" w:hAnsi="Calibri"/>
          <w:i/>
          <w:iCs/>
          <w:color w:val="000000"/>
          <w:sz w:val="22"/>
          <w:szCs w:val="22"/>
          <w:lang w:val="fr-FR"/>
        </w:rPr>
        <w:t>et al.</w:t>
      </w:r>
      <w:r>
        <w:rPr>
          <w:rFonts w:cs="Calibri" w:ascii="Calibri" w:hAnsi="Calibri"/>
          <w:color w:val="000000"/>
          <w:sz w:val="22"/>
          <w:szCs w:val="22"/>
          <w:lang w:val="fr-FR"/>
        </w:rPr>
        <w:t xml:space="preserve">, 2010. </w:t>
      </w:r>
      <w:r>
        <w:rPr>
          <w:rFonts w:cs="Calibri" w:ascii="Calibri" w:hAnsi="Calibri"/>
          <w:color w:val="000000"/>
          <w:sz w:val="22"/>
          <w:szCs w:val="22"/>
        </w:rPr>
        <w:t>Effects of memory training on cortical thickness in the elderly. NeuroImage 52(4):1667-1676.</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Feinberg I. 1990. Cortical pruning and the development of schizophrenia. Schizophrenia Bulletin 16(4):567-568.</w:t>
      </w:r>
    </w:p>
    <w:p>
      <w:pPr>
        <w:pStyle w:val="Normal"/>
        <w:tabs>
          <w:tab w:val="clear" w:pos="720"/>
          <w:tab w:val="center" w:pos="4677" w:leader="none"/>
          <w:tab w:val="right" w:pos="9354" w:leader="none"/>
        </w:tabs>
        <w:spacing w:lineRule="auto" w:line="480" w:before="0" w:after="0"/>
        <w:jc w:val="both"/>
        <w:rPr/>
      </w:pPr>
      <w:r>
        <w:rPr>
          <w:lang w:val="fr-FR"/>
        </w:rPr>
        <w:t xml:space="preserve">Fischl B., FreeSurfer. </w:t>
      </w:r>
      <w:r>
        <w:rPr>
          <w:i/>
          <w:iCs/>
          <w:lang w:val="fr-FR"/>
        </w:rPr>
        <w:t>NeuroImage</w:t>
      </w:r>
      <w:r>
        <w:rPr>
          <w:lang w:val="fr-FR"/>
        </w:rPr>
        <w:t xml:space="preserve"> 62(2):774-81, 2012.</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Fjell AM, </w:t>
      </w:r>
      <w:r>
        <w:rPr>
          <w:rFonts w:cs="Calibri" w:ascii="Calibri" w:hAnsi="Calibri"/>
          <w:i/>
          <w:iCs/>
          <w:color w:val="000000"/>
          <w:sz w:val="22"/>
          <w:szCs w:val="22"/>
        </w:rPr>
        <w:t>et al.</w:t>
      </w:r>
      <w:r>
        <w:rPr>
          <w:rFonts w:cs="Calibri" w:ascii="Calibri" w:hAnsi="Calibri"/>
          <w:color w:val="000000"/>
          <w:sz w:val="22"/>
          <w:szCs w:val="22"/>
        </w:rPr>
        <w:t>, 2009. High Consistency of Regional Cortical Thinning in Aging across Multiple Samples. Cerebral Cortex 19(9):2001-2012.</w:t>
      </w:r>
    </w:p>
    <w:p>
      <w:pPr>
        <w:pStyle w:val="Normal"/>
        <w:tabs>
          <w:tab w:val="clear" w:pos="720"/>
          <w:tab w:val="center" w:pos="4677" w:leader="none"/>
          <w:tab w:val="right" w:pos="9354" w:leader="none"/>
        </w:tabs>
        <w:spacing w:lineRule="auto" w:line="480" w:before="0" w:after="0"/>
        <w:jc w:val="both"/>
        <w:rPr/>
      </w:pPr>
      <w:r>
        <w:rPr/>
        <w:t xml:space="preserve">Grewe T., </w:t>
      </w:r>
      <w:r>
        <w:rPr>
          <w:i/>
          <w:iCs/>
        </w:rPr>
        <w:t>et al.</w:t>
      </w:r>
      <w:r>
        <w:rPr/>
        <w:t xml:space="preserve"> The emergence of the unmarked: A new perspective on the language-specific function of Broca’s area. </w:t>
      </w:r>
      <w:r>
        <w:rPr>
          <w:i/>
          <w:iCs/>
        </w:rPr>
        <w:t>Human Brain Mapping</w:t>
      </w:r>
      <w:r>
        <w:rPr/>
        <w:t xml:space="preserve"> 26(3):178-190, 2005.</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Harrison PJ. 2004. The hippocampus in schizophrenia: a review of the neuropathological evidence and its pathophysiological implications. Psychopharmacology 174(1):151-162.</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Heckers S. 2001. Neuroimaging studies of the hippocampus in schizophrenia. Hippocampus 11(5):520-528.</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Heckers S, </w:t>
      </w:r>
      <w:r>
        <w:rPr>
          <w:rFonts w:cs="Calibri" w:ascii="Calibri" w:hAnsi="Calibri"/>
          <w:i/>
          <w:iCs/>
          <w:color w:val="000000"/>
          <w:sz w:val="22"/>
          <w:szCs w:val="22"/>
        </w:rPr>
        <w:t>et al.</w:t>
      </w:r>
      <w:r>
        <w:rPr>
          <w:rFonts w:cs="Calibri" w:ascii="Calibri" w:hAnsi="Calibri"/>
          <w:color w:val="000000"/>
          <w:sz w:val="22"/>
          <w:szCs w:val="22"/>
        </w:rPr>
        <w:t>, 1998. Impaired recruitment of the hippocampus during conscious recollection in schizophrenia. Nature Neuroscience 1:318-323.</w:t>
      </w:r>
    </w:p>
    <w:p>
      <w:pPr>
        <w:pStyle w:val="Normal"/>
        <w:tabs>
          <w:tab w:val="clear" w:pos="720"/>
          <w:tab w:val="center" w:pos="4677" w:leader="none"/>
          <w:tab w:val="right" w:pos="9354" w:leader="none"/>
        </w:tabs>
        <w:spacing w:lineRule="auto" w:line="480" w:before="0" w:after="0"/>
        <w:jc w:val="both"/>
        <w:rPr/>
      </w:pPr>
      <w:r>
        <w:rPr/>
        <w:t xml:space="preserve">Hilgetag C.C., Barbas H. Role of mechanical factors in the morphology of the primate cerebral cortex. </w:t>
      </w:r>
      <w:r>
        <w:rPr>
          <w:i/>
          <w:iCs/>
        </w:rPr>
        <w:t>PLoS Computational Biology</w:t>
      </w:r>
      <w:r>
        <w:rPr/>
        <w:t xml:space="preserve"> 2:e22, 2006.</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Hoffman RE and Dobscha SK, 1989. Cortical Pruning and the Development of Schizophrenia: A Computer Model.</w:t>
      </w:r>
    </w:p>
    <w:p>
      <w:pPr>
        <w:pStyle w:val="Normal"/>
        <w:tabs>
          <w:tab w:val="clear" w:pos="720"/>
          <w:tab w:val="center" w:pos="4677" w:leader="none"/>
          <w:tab w:val="right" w:pos="9354" w:leader="none"/>
        </w:tabs>
        <w:spacing w:lineRule="auto" w:line="480" w:before="0" w:after="0"/>
        <w:jc w:val="both"/>
        <w:rPr/>
      </w:pPr>
      <w:r>
        <w:rPr/>
        <w:t xml:space="preserve">Im K., Grant P.E. Sulcal pits and patterns in developing human brains. </w:t>
      </w:r>
      <w:r>
        <w:rPr>
          <w:i/>
          <w:iCs/>
        </w:rPr>
        <w:t>NeuroImage</w:t>
      </w:r>
      <w:r>
        <w:rPr/>
        <w:t xml:space="preserve"> 185:881-890, 2019.</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Innocenti GM, </w:t>
      </w:r>
      <w:r>
        <w:rPr>
          <w:rFonts w:cs="Calibri" w:ascii="Calibri" w:hAnsi="Calibri"/>
          <w:i/>
          <w:iCs/>
          <w:color w:val="000000"/>
          <w:sz w:val="22"/>
          <w:szCs w:val="22"/>
        </w:rPr>
        <w:t>et al.</w:t>
      </w:r>
      <w:r>
        <w:rPr>
          <w:rFonts w:cs="Calibri" w:ascii="Calibri" w:hAnsi="Calibri"/>
          <w:color w:val="000000"/>
          <w:sz w:val="22"/>
          <w:szCs w:val="22"/>
        </w:rPr>
        <w:t>, 2003. Schizophrenia, neurodevelopment and corpus callosum. Molecular Psychiatry 8:261-274.</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Jeon T, </w:t>
      </w:r>
      <w:r>
        <w:rPr>
          <w:rFonts w:cs="Calibri" w:ascii="Calibri" w:hAnsi="Calibri"/>
          <w:i/>
          <w:iCs/>
          <w:color w:val="000000"/>
          <w:sz w:val="22"/>
          <w:szCs w:val="22"/>
        </w:rPr>
        <w:t>et al.</w:t>
      </w:r>
      <w:r>
        <w:rPr>
          <w:rFonts w:cs="Calibri" w:ascii="Calibri" w:hAnsi="Calibri"/>
          <w:color w:val="000000"/>
          <w:sz w:val="22"/>
          <w:szCs w:val="22"/>
        </w:rPr>
        <w:t>, 2015. Synchronous Changes of Cortical Thickness and Corresponding White Matter Microstructure During Brain Development Accessed by Diffusion MRI Tractography from Parcellated Cortex. Front Neuroanat 9:158.</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Johnson SLM, </w:t>
      </w:r>
      <w:r>
        <w:rPr>
          <w:rFonts w:cs="Calibri" w:ascii="Calibri" w:hAnsi="Calibri"/>
          <w:i/>
          <w:iCs/>
          <w:color w:val="000000"/>
          <w:sz w:val="22"/>
          <w:szCs w:val="22"/>
        </w:rPr>
        <w:t>et al.</w:t>
      </w:r>
      <w:r>
        <w:rPr>
          <w:rFonts w:cs="Calibri" w:ascii="Calibri" w:hAnsi="Calibri"/>
          <w:color w:val="000000"/>
          <w:sz w:val="22"/>
          <w:szCs w:val="22"/>
        </w:rPr>
        <w:t>, 2014. Hippocampal Shape Abnormalities of Patients With Childhood-Onset Schizophrenia and Their Unaffected Siblings. J Am Child Adolesc Psychiatry 52(5):527-536.</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Joly O, </w:t>
      </w:r>
      <w:r>
        <w:rPr>
          <w:rFonts w:cs="Calibri" w:ascii="Calibri" w:hAnsi="Calibri"/>
          <w:i/>
          <w:iCs/>
          <w:color w:val="000000"/>
          <w:sz w:val="22"/>
          <w:szCs w:val="22"/>
        </w:rPr>
        <w:t>et al.</w:t>
      </w:r>
      <w:r>
        <w:rPr>
          <w:rFonts w:cs="Calibri" w:ascii="Calibri" w:hAnsi="Calibri"/>
          <w:color w:val="000000"/>
          <w:sz w:val="22"/>
          <w:szCs w:val="22"/>
        </w:rPr>
        <w:t>, 2014. A new approach to corpus callosum anomalies in idiopathic scoliosis using diffusion tensor magnetic resonance imaging. Eur Spine J 23(12):2643-9.</w:t>
      </w:r>
    </w:p>
    <w:p>
      <w:pPr>
        <w:pStyle w:val="Normal"/>
        <w:tabs>
          <w:tab w:val="clear" w:pos="720"/>
          <w:tab w:val="center" w:pos="4677" w:leader="none"/>
          <w:tab w:val="right" w:pos="9354" w:leader="none"/>
        </w:tabs>
        <w:spacing w:lineRule="auto" w:line="480" w:before="0" w:after="0"/>
        <w:jc w:val="both"/>
        <w:rPr/>
      </w:pPr>
      <w:r>
        <w:rPr/>
        <w:t xml:space="preserve">Kang K., </w:t>
      </w:r>
      <w:r>
        <w:rPr>
          <w:i/>
          <w:iCs/>
        </w:rPr>
        <w:t>et al</w:t>
      </w:r>
      <w:r>
        <w:rPr/>
        <w:t xml:space="preserve">. Congruence-based contextual plausibility modulates cortical activity during vibrotactile perception in virtual multisensory environments. </w:t>
      </w:r>
      <w:r>
        <w:rPr>
          <w:i/>
          <w:iCs/>
        </w:rPr>
        <w:t>Commun Biol</w:t>
      </w:r>
      <w:r>
        <w:rPr/>
        <w:t xml:space="preserve"> 5(1):1360, 2022.</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Kaufmann W, Moser HW. 2000. Dendritic anomalies in disorders associated with mental retardation. Cerebral Cortex 10(10):981-991.</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Khundrakpam BS, </w:t>
      </w:r>
      <w:r>
        <w:rPr>
          <w:rFonts w:cs="Calibri" w:ascii="Calibri" w:hAnsi="Calibri"/>
          <w:i/>
          <w:iCs/>
          <w:color w:val="000000"/>
          <w:sz w:val="22"/>
          <w:szCs w:val="22"/>
        </w:rPr>
        <w:t>et al.</w:t>
      </w:r>
      <w:r>
        <w:rPr>
          <w:rFonts w:cs="Calibri" w:ascii="Calibri" w:hAnsi="Calibri"/>
          <w:color w:val="000000"/>
          <w:sz w:val="22"/>
          <w:szCs w:val="22"/>
        </w:rPr>
        <w:t>, 2017. Cortical Thickness Abnormalities in Autism Spectrum Disorders Through Late Childhood, Adolescence, and Adulthood: A Large-Scale MRI Study. Cerebral Cortex 27(3):1721-1731.</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Kim D, Tsai LH. 2009. Bridging Physiology and Pathology in AD. Cell 137(6):997-1000.</w:t>
      </w:r>
    </w:p>
    <w:p>
      <w:pPr>
        <w:pStyle w:val="Normal"/>
        <w:tabs>
          <w:tab w:val="clear" w:pos="720"/>
          <w:tab w:val="center" w:pos="4677" w:leader="none"/>
          <w:tab w:val="right" w:pos="9354" w:leader="none"/>
        </w:tabs>
        <w:spacing w:lineRule="auto" w:line="480" w:before="0" w:after="0"/>
        <w:jc w:val="both"/>
        <w:rPr/>
      </w:pPr>
      <w:r>
        <w:rPr/>
        <w:t xml:space="preserve">Koelkebeck K., </w:t>
      </w:r>
      <w:r>
        <w:rPr>
          <w:i/>
          <w:iCs/>
        </w:rPr>
        <w:t>et al.</w:t>
      </w:r>
      <w:r>
        <w:rPr/>
        <w:t xml:space="preserve"> The contribution of cortical thickness and surface area to gray matter asymmetries in the healthy human brain. </w:t>
      </w:r>
      <w:r>
        <w:rPr>
          <w:i/>
          <w:iCs/>
        </w:rPr>
        <w:t>Human Brain Mapping</w:t>
      </w:r>
      <w:r>
        <w:rPr/>
        <w:t xml:space="preserve"> 35(12):6011-6022, 2014.</w:t>
      </w:r>
    </w:p>
    <w:p>
      <w:pPr>
        <w:pStyle w:val="Normal"/>
        <w:tabs>
          <w:tab w:val="clear" w:pos="720"/>
          <w:tab w:val="center" w:pos="4677" w:leader="none"/>
          <w:tab w:val="right" w:pos="9354" w:leader="none"/>
        </w:tabs>
        <w:spacing w:lineRule="auto" w:line="480" w:before="0" w:after="0"/>
        <w:jc w:val="both"/>
        <w:rPr/>
      </w:pPr>
      <w:r>
        <w:rPr/>
        <w:t xml:space="preserve">Kriegstein A., Noctor S., Martinez-Cerdeno V. Patterns of neural stem and progenitor cell division may underlie evolutionary cortical expansion. </w:t>
      </w:r>
      <w:r>
        <w:rPr>
          <w:i/>
          <w:iCs/>
        </w:rPr>
        <w:t>Nat Rev Neurosci</w:t>
      </w:r>
      <w:r>
        <w:rPr/>
        <w:t xml:space="preserve"> 7:883-890, 2006.</w:t>
      </w:r>
    </w:p>
    <w:p>
      <w:pPr>
        <w:pStyle w:val="Normal"/>
        <w:tabs>
          <w:tab w:val="clear" w:pos="720"/>
          <w:tab w:val="center" w:pos="4677" w:leader="none"/>
          <w:tab w:val="right" w:pos="9354" w:leader="none"/>
        </w:tabs>
        <w:spacing w:lineRule="auto" w:line="480" w:before="0" w:after="0"/>
        <w:jc w:val="both"/>
        <w:rPr/>
      </w:pPr>
      <w:r>
        <w:rPr/>
        <w:t xml:space="preserve">Le Gros Clark W.E. Deformation patterns in the cerebral cortex. </w:t>
      </w:r>
      <w:r>
        <w:rPr>
          <w:i/>
          <w:iCs/>
        </w:rPr>
        <w:t>Essays on Growth and Form</w:t>
      </w:r>
      <w:r>
        <w:rPr/>
        <w:t xml:space="preserve"> 1-22, 1945.</w:t>
      </w:r>
    </w:p>
    <w:p>
      <w:pPr>
        <w:pStyle w:val="Normal"/>
        <w:tabs>
          <w:tab w:val="clear" w:pos="720"/>
          <w:tab w:val="center" w:pos="4677" w:leader="none"/>
          <w:tab w:val="right" w:pos="9354" w:leader="none"/>
        </w:tabs>
        <w:spacing w:lineRule="auto" w:line="480" w:before="0" w:after="0"/>
        <w:jc w:val="both"/>
        <w:rPr/>
      </w:pPr>
      <w:r>
        <w:rPr/>
        <w:t xml:space="preserve">Levman J., </w:t>
      </w:r>
      <w:r>
        <w:rPr>
          <w:i/>
          <w:iCs/>
        </w:rPr>
        <w:t>et al</w:t>
      </w:r>
      <w:r>
        <w:rPr/>
        <w:t xml:space="preserve">. A Pediatric Structural MRI Analysis of Healthy Brain Development from Newborns to Young Adults. </w:t>
      </w:r>
      <w:r>
        <w:rPr>
          <w:i/>
          <w:iCs/>
        </w:rPr>
        <w:t>Human Brain Mapping</w:t>
      </w:r>
      <w:r>
        <w:rPr/>
        <w:t xml:space="preserve"> 38(12):5931-5942, 2017.</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Levman J, </w:t>
      </w:r>
      <w:r>
        <w:rPr>
          <w:rFonts w:cs="Calibri" w:ascii="Calibri" w:hAnsi="Calibri"/>
          <w:i/>
          <w:iCs/>
          <w:color w:val="000000"/>
          <w:sz w:val="22"/>
          <w:szCs w:val="22"/>
        </w:rPr>
        <w:t>et al.</w:t>
      </w:r>
      <w:r>
        <w:rPr>
          <w:rFonts w:cs="Calibri" w:ascii="Calibri" w:hAnsi="Calibri"/>
          <w:color w:val="000000"/>
          <w:sz w:val="22"/>
          <w:szCs w:val="22"/>
        </w:rPr>
        <w:t xml:space="preserve">, Structural Magnetic Resonance Imaging Demonstrates Abnormal Cortical Thickness in Down Syndrome: Newborns to Young Adults. </w:t>
      </w:r>
      <w:r>
        <w:rPr>
          <w:rFonts w:cs="Calibri" w:ascii="Calibri" w:hAnsi="Calibri"/>
          <w:i/>
          <w:iCs/>
          <w:color w:val="000000"/>
          <w:sz w:val="22"/>
          <w:szCs w:val="22"/>
        </w:rPr>
        <w:t>NeuroImage: Clinical</w:t>
      </w:r>
      <w:r>
        <w:rPr>
          <w:rFonts w:cs="Calibri" w:ascii="Calibri" w:hAnsi="Calibri"/>
          <w:color w:val="000000"/>
          <w:sz w:val="22"/>
          <w:szCs w:val="22"/>
        </w:rPr>
        <w:t> 23:101874, 2019a.</w:t>
      </w:r>
    </w:p>
    <w:p>
      <w:pPr>
        <w:pStyle w:val="Normal"/>
        <w:tabs>
          <w:tab w:val="clear" w:pos="720"/>
          <w:tab w:val="center" w:pos="4677" w:leader="none"/>
          <w:tab w:val="right" w:pos="9354" w:leader="none"/>
        </w:tabs>
        <w:spacing w:lineRule="auto" w:line="480" w:before="0" w:after="0"/>
        <w:jc w:val="both"/>
        <w:rPr/>
      </w:pPr>
      <w:r>
        <w:rPr/>
        <w:t xml:space="preserve">Levman J., </w:t>
      </w:r>
      <w:r>
        <w:rPr>
          <w:i/>
          <w:iCs/>
        </w:rPr>
        <w:t>et al</w:t>
      </w:r>
      <w:r>
        <w:rPr/>
        <w:t xml:space="preserve">. Structural Magnetic Resonance Imaging Demonstrates Abnormal Regionally-Differential Cortical Thickness Variability in Autism: From Newborns to Adults. </w:t>
      </w:r>
      <w:r>
        <w:rPr>
          <w:i/>
          <w:iCs/>
        </w:rPr>
        <w:t>Frontiers in Human Neuroscience</w:t>
      </w:r>
      <w:r>
        <w:rPr/>
        <w:t xml:space="preserve"> 13:75, 2019b. Brain Health and Clinical Neuroscience Editor’s Pick 2021 article collection selection.</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lang w:val="fr-FR"/>
        </w:rPr>
        <w:t>Levman J, </w:t>
      </w:r>
      <w:r>
        <w:rPr>
          <w:rFonts w:cs="Calibri" w:ascii="Calibri" w:hAnsi="Calibri"/>
          <w:i/>
          <w:iCs/>
          <w:color w:val="000000"/>
          <w:sz w:val="22"/>
          <w:szCs w:val="22"/>
          <w:lang w:val="fr-FR"/>
        </w:rPr>
        <w:t>et al.</w:t>
      </w:r>
      <w:r>
        <w:rPr>
          <w:rFonts w:cs="Calibri" w:ascii="Calibri" w:hAnsi="Calibri"/>
          <w:color w:val="000000"/>
          <w:sz w:val="22"/>
          <w:szCs w:val="22"/>
          <w:lang w:val="fr-FR"/>
        </w:rPr>
        <w:t xml:space="preserve">, 2021a. </w:t>
      </w:r>
      <w:r>
        <w:rPr>
          <w:rFonts w:cs="Calibri" w:ascii="Calibri" w:hAnsi="Calibri"/>
          <w:color w:val="000000"/>
          <w:sz w:val="22"/>
          <w:szCs w:val="22"/>
        </w:rPr>
        <w:t xml:space="preserve">Cortical Thickness Abnormalities in Attention Deficit Hyperactivity Disorder Revealed by Structural Magnetic Resonance Imaging: Newborns to Young Adults. </w:t>
      </w:r>
      <w:r>
        <w:rPr>
          <w:rFonts w:cs="Calibri" w:ascii="Calibri" w:hAnsi="Calibri"/>
          <w:i/>
          <w:iCs/>
          <w:color w:val="000000"/>
          <w:sz w:val="22"/>
          <w:szCs w:val="22"/>
        </w:rPr>
        <w:t>International Journal of Developmental Neuroscience</w:t>
      </w:r>
      <w:r>
        <w:rPr>
          <w:rFonts w:cs="Calibri" w:ascii="Calibri" w:hAnsi="Calibri"/>
          <w:color w:val="000000"/>
          <w:sz w:val="22"/>
          <w:szCs w:val="22"/>
        </w:rPr>
        <w:t>, 82(7):584-595, 2022.</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Levman J, et al, 2021b. Structural Magnetic Resonance Imaging Demonstrates Abnormal Regionally-Differential Cortical Thickness Variability in Autism: From Newborns to Adults. Chapter in book titled: Brain Health and Clinical Neuroscience Editor’s Pick 2021 edited by Leonhard Schilbach, Published by Frontiers Media SA, Published in: Frontiers in Human Neuroscience, 2021. ISSN 1664-8714, ISBN 978-2-88971-162-8, DOI 10.3389/978-2-88971-162-8. Pages 29-41.</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Levman J, </w:t>
      </w:r>
      <w:r>
        <w:rPr>
          <w:rFonts w:cs="Calibri" w:ascii="Calibri" w:hAnsi="Calibri"/>
          <w:i/>
          <w:iCs/>
          <w:color w:val="000000"/>
          <w:sz w:val="22"/>
          <w:szCs w:val="22"/>
        </w:rPr>
        <w:t>et al.</w:t>
      </w:r>
      <w:r>
        <w:rPr>
          <w:rFonts w:cs="Calibri" w:ascii="Calibri" w:hAnsi="Calibri"/>
          <w:color w:val="000000"/>
          <w:sz w:val="22"/>
          <w:szCs w:val="22"/>
        </w:rPr>
        <w:t>, 2021c. Clinically Detectable Structural Abnormalities in Pediatric Onset Multiple Sclerosis: A Large-Scale Magnetic Resonance Imaging Analysis. International Journal of Developmental Neuroscience, 81(2):200-208.</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lang w:val="fr-FR"/>
        </w:rPr>
        <w:t xml:space="preserve">Levman J, </w:t>
      </w:r>
      <w:r>
        <w:rPr>
          <w:rFonts w:cs="Calibri" w:ascii="Calibri" w:hAnsi="Calibri"/>
          <w:i/>
          <w:iCs/>
          <w:color w:val="000000"/>
          <w:sz w:val="22"/>
          <w:szCs w:val="22"/>
          <w:lang w:val="fr-FR"/>
        </w:rPr>
        <w:t>et al.</w:t>
      </w:r>
      <w:r>
        <w:rPr>
          <w:rFonts w:cs="Calibri" w:ascii="Calibri" w:hAnsi="Calibri"/>
          <w:color w:val="000000"/>
          <w:sz w:val="22"/>
          <w:szCs w:val="22"/>
          <w:lang w:val="fr-FR"/>
        </w:rPr>
        <w:t xml:space="preserve">, 2022. </w:t>
      </w:r>
      <w:r>
        <w:rPr>
          <w:rFonts w:cs="Calibri" w:ascii="Calibri" w:hAnsi="Calibri"/>
          <w:color w:val="000000"/>
          <w:sz w:val="22"/>
          <w:szCs w:val="22"/>
        </w:rPr>
        <w:t xml:space="preserve">A morphological study of schizophrenia with magnetic resonance imaging, advanced analytics, and machine learning. </w:t>
      </w:r>
      <w:r>
        <w:rPr>
          <w:rFonts w:cs="Calibri" w:ascii="Calibri" w:hAnsi="Calibri"/>
          <w:i/>
          <w:iCs/>
          <w:color w:val="000000"/>
          <w:sz w:val="22"/>
          <w:szCs w:val="22"/>
        </w:rPr>
        <w:t>Frontiers in Neuroscience</w:t>
      </w:r>
      <w:r>
        <w:rPr>
          <w:rFonts w:cs="Calibri" w:ascii="Calibri" w:hAnsi="Calibri"/>
          <w:color w:val="000000"/>
          <w:sz w:val="22"/>
          <w:szCs w:val="22"/>
        </w:rPr>
        <w:t>, 16:926426.</w:t>
      </w:r>
    </w:p>
    <w:p>
      <w:pPr>
        <w:pStyle w:val="Normal"/>
        <w:tabs>
          <w:tab w:val="clear" w:pos="720"/>
          <w:tab w:val="center" w:pos="4677" w:leader="none"/>
          <w:tab w:val="right" w:pos="9354" w:leader="none"/>
        </w:tabs>
        <w:spacing w:lineRule="auto" w:line="480" w:before="0" w:after="0"/>
        <w:jc w:val="both"/>
        <w:rPr/>
      </w:pPr>
      <w:r>
        <w:rPr>
          <w:lang w:val="fr-FR"/>
        </w:rPr>
        <w:t xml:space="preserve">Li S., </w:t>
      </w:r>
      <w:r>
        <w:rPr>
          <w:i/>
          <w:iCs/>
          <w:lang w:val="fr-FR"/>
        </w:rPr>
        <w:t>et al</w:t>
      </w:r>
      <w:r>
        <w:rPr>
          <w:lang w:val="fr-FR"/>
        </w:rPr>
        <w:t xml:space="preserve">. </w:t>
      </w:r>
      <w:r>
        <w:rPr/>
        <w:t xml:space="preserve">Abnormal surface morphology of the central sulcus in children with attention-deficit/hyperactivity disorder. </w:t>
      </w:r>
      <w:r>
        <w:rPr>
          <w:i/>
          <w:iCs/>
        </w:rPr>
        <w:t xml:space="preserve">Front Neuroanat </w:t>
      </w:r>
      <w:r>
        <w:rPr/>
        <w:t>9:114, 2015.</w:t>
      </w:r>
    </w:p>
    <w:p>
      <w:pPr>
        <w:pStyle w:val="Normal"/>
        <w:tabs>
          <w:tab w:val="clear" w:pos="720"/>
          <w:tab w:val="center" w:pos="4677" w:leader="none"/>
          <w:tab w:val="right" w:pos="9354" w:leader="none"/>
        </w:tabs>
        <w:spacing w:lineRule="auto" w:line="480" w:before="0" w:after="0"/>
        <w:jc w:val="both"/>
        <w:rPr/>
      </w:pPr>
      <w:r>
        <w:rPr/>
        <w:t xml:space="preserve">Li X., </w:t>
      </w:r>
      <w:r>
        <w:rPr>
          <w:i/>
          <w:iCs/>
        </w:rPr>
        <w:t>et al.</w:t>
      </w:r>
      <w:r>
        <w:rPr/>
        <w:t xml:space="preserve"> Atypical sulcal pattern in boys with attention-deficit/hyperactivity disorder. </w:t>
      </w:r>
      <w:r>
        <w:rPr>
          <w:i/>
          <w:iCs/>
        </w:rPr>
        <w:t>Human Brain Mapping</w:t>
      </w:r>
      <w:r>
        <w:rPr/>
        <w:t xml:space="preserve"> 42(13):4362-4371, 2021.</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Lin JJ, </w:t>
      </w:r>
      <w:r>
        <w:rPr>
          <w:rFonts w:cs="Calibri" w:ascii="Calibri" w:hAnsi="Calibri"/>
          <w:i/>
          <w:iCs/>
          <w:color w:val="000000"/>
          <w:sz w:val="22"/>
          <w:szCs w:val="22"/>
        </w:rPr>
        <w:t>et al.</w:t>
      </w:r>
      <w:r>
        <w:rPr>
          <w:rFonts w:cs="Calibri" w:ascii="Calibri" w:hAnsi="Calibri"/>
          <w:color w:val="000000"/>
          <w:sz w:val="22"/>
          <w:szCs w:val="22"/>
        </w:rPr>
        <w:t>, 2007. Reduced Neocortical Thickness and Complexity Mapped in Mesial Temporal Lobe Epilepsy with Hippocampal Sclerosis. Cerebral Cortex 17(9):2007-2018.</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Liston C, </w:t>
      </w:r>
      <w:r>
        <w:rPr>
          <w:rFonts w:cs="Calibri" w:ascii="Calibri" w:hAnsi="Calibri"/>
          <w:i/>
          <w:iCs/>
          <w:color w:val="000000"/>
          <w:sz w:val="22"/>
          <w:szCs w:val="22"/>
        </w:rPr>
        <w:t>et al.</w:t>
      </w:r>
      <w:r>
        <w:rPr>
          <w:rFonts w:cs="Calibri" w:ascii="Calibri" w:hAnsi="Calibri"/>
          <w:color w:val="000000"/>
          <w:sz w:val="22"/>
          <w:szCs w:val="22"/>
        </w:rPr>
        <w:t>, 2011. Atypical prefrontal connectivity in attention-deficit/hyperactivity disorder: pathway to disease or pathological end point? Biol Psychiatry 69(12):1168-77.</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Liu R, </w:t>
      </w:r>
      <w:r>
        <w:rPr>
          <w:rFonts w:cs="Calibri" w:ascii="Calibri" w:hAnsi="Calibri"/>
          <w:i/>
          <w:iCs/>
          <w:color w:val="000000"/>
          <w:sz w:val="22"/>
          <w:szCs w:val="22"/>
        </w:rPr>
        <w:t>et al.</w:t>
      </w:r>
      <w:r>
        <w:rPr>
          <w:rFonts w:cs="Calibri" w:ascii="Calibri" w:hAnsi="Calibri"/>
          <w:color w:val="000000"/>
          <w:sz w:val="22"/>
          <w:szCs w:val="22"/>
        </w:rPr>
        <w:t>, 2016. Early postnatal stress suppresses the developmental trajectory of hippocampal pyramidal neurons: the role of CRHR1. Brain Struct Funct 221(9):4525-4536.</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Losseff NA, </w:t>
      </w:r>
      <w:r>
        <w:rPr>
          <w:rFonts w:cs="Calibri" w:ascii="Calibri" w:hAnsi="Calibri"/>
          <w:i/>
          <w:iCs/>
          <w:color w:val="000000"/>
          <w:sz w:val="22"/>
          <w:szCs w:val="22"/>
        </w:rPr>
        <w:t>et al.</w:t>
      </w:r>
      <w:r>
        <w:rPr>
          <w:rFonts w:cs="Calibri" w:ascii="Calibri" w:hAnsi="Calibri"/>
          <w:color w:val="000000"/>
          <w:sz w:val="22"/>
          <w:szCs w:val="22"/>
        </w:rPr>
        <w:t>, 1996. Progressive cerebral atrophy in multiple sclerosis A serial MRI study. Brain 119(6):2009-2019.</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Luby JL, </w:t>
      </w:r>
      <w:r>
        <w:rPr>
          <w:rFonts w:cs="Calibri" w:ascii="Calibri" w:hAnsi="Calibri"/>
          <w:i/>
          <w:iCs/>
          <w:color w:val="000000"/>
          <w:sz w:val="22"/>
          <w:szCs w:val="22"/>
        </w:rPr>
        <w:t>et al.</w:t>
      </w:r>
      <w:r>
        <w:rPr>
          <w:rFonts w:cs="Calibri" w:ascii="Calibri" w:hAnsi="Calibri"/>
          <w:color w:val="000000"/>
          <w:sz w:val="22"/>
          <w:szCs w:val="22"/>
        </w:rPr>
        <w:t>, 2016. Early Childhood Depression and Alterations in the Trajectory of Gray Matter Maturation in Middle Childhood and Early Adolescence. JAMA Psychiatry 73(1):31-38.</w:t>
      </w:r>
    </w:p>
    <w:p>
      <w:pPr>
        <w:pStyle w:val="Normal"/>
        <w:tabs>
          <w:tab w:val="clear" w:pos="720"/>
          <w:tab w:val="center" w:pos="4677" w:leader="none"/>
          <w:tab w:val="right" w:pos="9354" w:leader="none"/>
        </w:tabs>
        <w:spacing w:lineRule="auto" w:line="480" w:before="0" w:after="0"/>
        <w:jc w:val="both"/>
        <w:rPr/>
      </w:pPr>
      <w:r>
        <w:rPr/>
        <w:t xml:space="preserve">MacKinley M.L., Sabeson P., Palaniyappan L. Deviant cortical sulcation related to schizophrenia and cognitive deficits in the second trimester. </w:t>
      </w:r>
      <w:r>
        <w:rPr>
          <w:i/>
          <w:iCs/>
        </w:rPr>
        <w:t xml:space="preserve">Transl Neurosci </w:t>
      </w:r>
      <w:r>
        <w:rPr/>
        <w:t>11(1):236-240, 2020.</w:t>
      </w:r>
    </w:p>
    <w:p>
      <w:pPr>
        <w:pStyle w:val="Normal"/>
        <w:tabs>
          <w:tab w:val="clear" w:pos="720"/>
          <w:tab w:val="center" w:pos="4677" w:leader="none"/>
          <w:tab w:val="right" w:pos="9354" w:leader="none"/>
        </w:tabs>
        <w:spacing w:lineRule="auto" w:line="480" w:before="0" w:after="0"/>
        <w:jc w:val="both"/>
        <w:rPr/>
      </w:pPr>
      <w:r>
        <w:rPr/>
        <w:t xml:space="preserve">Marek S., </w:t>
      </w:r>
      <w:r>
        <w:rPr>
          <w:i/>
          <w:iCs/>
        </w:rPr>
        <w:t>et al</w:t>
      </w:r>
      <w:r>
        <w:rPr/>
        <w:t xml:space="preserve">. Reproducible brain-wide association studies require thousands of individuals. </w:t>
      </w:r>
      <w:r>
        <w:rPr>
          <w:i/>
          <w:iCs/>
        </w:rPr>
        <w:t>Nature</w:t>
      </w:r>
      <w:r>
        <w:rPr/>
        <w:t xml:space="preserve"> 603:654-660, 2022.</w:t>
      </w:r>
    </w:p>
    <w:p>
      <w:pPr>
        <w:pStyle w:val="Normal"/>
        <w:tabs>
          <w:tab w:val="clear" w:pos="720"/>
          <w:tab w:val="center" w:pos="4677" w:leader="none"/>
          <w:tab w:val="right" w:pos="9354" w:leader="none"/>
        </w:tabs>
        <w:spacing w:lineRule="auto" w:line="480" w:before="0" w:after="0"/>
        <w:jc w:val="both"/>
        <w:rPr/>
      </w:pPr>
      <w:r>
        <w:rPr/>
        <w:t xml:space="preserve">Martinez K., </w:t>
      </w:r>
      <w:r>
        <w:rPr>
          <w:i/>
          <w:iCs/>
        </w:rPr>
        <w:t>et al</w:t>
      </w:r>
      <w:r>
        <w:rPr/>
        <w:t xml:space="preserve">. Reproducibility of brain-cognition relationships using three cortical surface-based protocols: An exhaustive analysis based on cortical thickness. </w:t>
      </w:r>
      <w:r>
        <w:rPr>
          <w:i/>
          <w:iCs/>
        </w:rPr>
        <w:t>Human Brain Mapping</w:t>
      </w:r>
      <w:r>
        <w:rPr/>
        <w:t xml:space="preserve"> 36(8):3227-3245, 2015.</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Mauceri D, </w:t>
      </w:r>
      <w:r>
        <w:rPr>
          <w:rFonts w:cs="Calibri" w:ascii="Calibri" w:hAnsi="Calibri"/>
          <w:i/>
          <w:iCs/>
          <w:color w:val="000000"/>
          <w:sz w:val="22"/>
          <w:szCs w:val="22"/>
        </w:rPr>
        <w:t>et al.</w:t>
      </w:r>
      <w:r>
        <w:rPr>
          <w:rFonts w:cs="Calibri" w:ascii="Calibri" w:hAnsi="Calibri"/>
          <w:color w:val="000000"/>
          <w:sz w:val="22"/>
          <w:szCs w:val="22"/>
        </w:rPr>
        <w:t>, 2015. Nuclear Calcium Buffering Capacity Shapes Neuronal Architecture. J Biol Chem 290(38):23039-49.</w:t>
      </w:r>
    </w:p>
    <w:p>
      <w:pPr>
        <w:pStyle w:val="Normal"/>
        <w:tabs>
          <w:tab w:val="clear" w:pos="720"/>
          <w:tab w:val="center" w:pos="4677" w:leader="none"/>
          <w:tab w:val="right" w:pos="9354" w:leader="none"/>
        </w:tabs>
        <w:spacing w:lineRule="auto" w:line="480" w:before="0" w:after="0"/>
        <w:jc w:val="both"/>
        <w:rPr/>
      </w:pPr>
      <w:r>
        <w:rPr/>
        <w:t xml:space="preserve">McCann B., </w:t>
      </w:r>
      <w:r>
        <w:rPr>
          <w:i/>
          <w:iCs/>
        </w:rPr>
        <w:t>et al</w:t>
      </w:r>
      <w:r>
        <w:rPr/>
        <w:t xml:space="preserve">. Structural Magnetic Resonance Imaging Demonstrates Volumetric Brain Abnormalities in Down Syndrome: Newborns to Young Adults. </w:t>
      </w:r>
      <w:r>
        <w:rPr>
          <w:i/>
          <w:iCs/>
        </w:rPr>
        <w:t>NeuroImage: Clinical</w:t>
      </w:r>
      <w:r>
        <w:rPr/>
        <w:t xml:space="preserve"> 32:102815, 2021.</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McCormick CM and Mathews IZ. 2010. Adolescent development, hypothalamic-pituitary-adrenal function, and programming of adult learning and memory. Progress in Neuro-Psychopharmacology and Biological Psychiatry 34(5):756-765.</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Moser HW. 1999. Dendritic anomalies in disorders associated with mental retardation. Developmental Neuropsychology 16(3):369-371.</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Narr KL, </w:t>
      </w:r>
      <w:r>
        <w:rPr>
          <w:rFonts w:cs="Calibri" w:ascii="Calibri" w:hAnsi="Calibri"/>
          <w:i/>
          <w:iCs/>
          <w:color w:val="000000"/>
          <w:sz w:val="22"/>
          <w:szCs w:val="22"/>
        </w:rPr>
        <w:t>et al.</w:t>
      </w:r>
      <w:r>
        <w:rPr>
          <w:rFonts w:cs="Calibri" w:ascii="Calibri" w:hAnsi="Calibri"/>
          <w:color w:val="000000"/>
          <w:sz w:val="22"/>
          <w:szCs w:val="22"/>
        </w:rPr>
        <w:t>, 2010. Widespread Cortical Thinning Is a Robust Anatomical Marker for Attention Deficit / Hyperacticity Disorder (ADHD). J Am Acad Child Adolesc Psychiatry 48(10):1014-1022.</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Narr KL, </w:t>
      </w:r>
      <w:r>
        <w:rPr>
          <w:rFonts w:cs="Calibri" w:ascii="Calibri" w:hAnsi="Calibri"/>
          <w:i/>
          <w:iCs/>
          <w:color w:val="000000"/>
          <w:sz w:val="22"/>
          <w:szCs w:val="22"/>
        </w:rPr>
        <w:t>et al.</w:t>
      </w:r>
      <w:r>
        <w:rPr>
          <w:rFonts w:cs="Calibri" w:ascii="Calibri" w:hAnsi="Calibri"/>
          <w:color w:val="000000"/>
          <w:sz w:val="22"/>
          <w:szCs w:val="22"/>
        </w:rPr>
        <w:t>, 2005. Mapping Cortical Thickness and Gray Matter Concentration in First Episode Schizophrenia. Cerebral Cortex 15(6):708-719.</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Navlakha S, </w:t>
      </w:r>
      <w:r>
        <w:rPr>
          <w:rFonts w:cs="Calibri" w:ascii="Calibri" w:hAnsi="Calibri"/>
          <w:i/>
          <w:iCs/>
          <w:color w:val="000000"/>
          <w:sz w:val="22"/>
          <w:szCs w:val="22"/>
        </w:rPr>
        <w:t>et al.</w:t>
      </w:r>
      <w:r>
        <w:rPr>
          <w:rFonts w:cs="Calibri" w:ascii="Calibri" w:hAnsi="Calibri"/>
          <w:color w:val="000000"/>
          <w:sz w:val="22"/>
          <w:szCs w:val="22"/>
        </w:rPr>
        <w:t>, 2015. Decreasing-Rate Pruning Optimizes the Construction of Efficient and Robust Distributed Networks. PLoS Comput Biol 11(7):e1004347.</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Nesvag R, </w:t>
      </w:r>
      <w:r>
        <w:rPr>
          <w:rFonts w:cs="Calibri" w:ascii="Calibri" w:hAnsi="Calibri"/>
          <w:i/>
          <w:iCs/>
          <w:color w:val="000000"/>
          <w:sz w:val="22"/>
          <w:szCs w:val="22"/>
        </w:rPr>
        <w:t>et al.</w:t>
      </w:r>
      <w:r>
        <w:rPr>
          <w:rFonts w:cs="Calibri" w:ascii="Calibri" w:hAnsi="Calibri"/>
          <w:color w:val="000000"/>
          <w:sz w:val="22"/>
          <w:szCs w:val="22"/>
        </w:rPr>
        <w:t>, 2008. Regional thinning of the cerebral cortex in schizophrenia: Effects of diagnosis, age and antipsychotic medication. Schizophrenia Research 98(1-3):16-28.</w:t>
      </w:r>
    </w:p>
    <w:p>
      <w:pPr>
        <w:pStyle w:val="Normal"/>
        <w:tabs>
          <w:tab w:val="clear" w:pos="720"/>
          <w:tab w:val="center" w:pos="4677" w:leader="none"/>
          <w:tab w:val="right" w:pos="9354" w:leader="none"/>
        </w:tabs>
        <w:spacing w:lineRule="auto" w:line="480" w:before="0" w:after="0"/>
        <w:jc w:val="both"/>
        <w:rPr/>
      </w:pPr>
      <w:r>
        <w:rPr>
          <w:lang w:val="fr-FR"/>
        </w:rPr>
        <w:t xml:space="preserve">Nie J., </w:t>
      </w:r>
      <w:r>
        <w:rPr>
          <w:i/>
          <w:iCs/>
          <w:lang w:val="fr-FR"/>
        </w:rPr>
        <w:t>et al</w:t>
      </w:r>
      <w:r>
        <w:rPr>
          <w:lang w:val="fr-FR"/>
        </w:rPr>
        <w:t xml:space="preserve">. Axonal fiber terminations concentrate on gyri. </w:t>
      </w:r>
      <w:r>
        <w:rPr>
          <w:i/>
          <w:iCs/>
          <w:lang w:val="fr-FR"/>
        </w:rPr>
        <w:t>Cerebral Cortex</w:t>
      </w:r>
      <w:r>
        <w:rPr>
          <w:lang w:val="fr-FR"/>
        </w:rPr>
        <w:t xml:space="preserve"> 22 :2831-2839, 2012.</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lang w:val="fr-FR"/>
        </w:rPr>
        <w:t>Oades RD, </w:t>
      </w:r>
      <w:r>
        <w:rPr>
          <w:rFonts w:cs="Calibri" w:ascii="Calibri" w:hAnsi="Calibri"/>
          <w:i/>
          <w:iCs/>
          <w:color w:val="000000"/>
          <w:sz w:val="22"/>
          <w:szCs w:val="22"/>
          <w:lang w:val="fr-FR"/>
        </w:rPr>
        <w:t>et al.</w:t>
      </w:r>
      <w:r>
        <w:rPr>
          <w:rFonts w:cs="Calibri" w:ascii="Calibri" w:hAnsi="Calibri"/>
          <w:color w:val="000000"/>
          <w:sz w:val="22"/>
          <w:szCs w:val="22"/>
          <w:lang w:val="fr-FR"/>
        </w:rPr>
        <w:t xml:space="preserve">, 2010. </w:t>
      </w:r>
      <w:r>
        <w:rPr>
          <w:rFonts w:cs="Calibri" w:ascii="Calibri" w:hAnsi="Calibri"/>
          <w:color w:val="000000"/>
          <w:sz w:val="22"/>
          <w:szCs w:val="22"/>
        </w:rPr>
        <w:t>Attention-deficit hyperactivity disorder (ADHD) and glial integrity: S100B, cytokines and kynurenine metabolism – effects of medication. Behavioral and Brain Functions 6:29.</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Ozawa H, </w:t>
      </w:r>
      <w:r>
        <w:rPr>
          <w:rFonts w:cs="Calibri" w:ascii="Calibri" w:hAnsi="Calibri"/>
          <w:i/>
          <w:iCs/>
          <w:color w:val="000000"/>
          <w:sz w:val="22"/>
          <w:szCs w:val="22"/>
        </w:rPr>
        <w:t>et al.</w:t>
      </w:r>
      <w:r>
        <w:rPr>
          <w:rFonts w:cs="Calibri" w:ascii="Calibri" w:hAnsi="Calibri"/>
          <w:color w:val="000000"/>
          <w:sz w:val="22"/>
          <w:szCs w:val="22"/>
        </w:rPr>
        <w:t>, 2004. Mechanical properties and function of the spinal pia mater. J Neurosurg Spine 1(1):122-7.</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Paolicelli RC, Bolasco G, Pagani F, Maggi M, Scianni M, Panzanelli P, Giustetto M, Ferreira TA, Guiducci E, Dumas L, Ragozzino D, Gross CT. 2011. Synaptic pruning by microglia is necessary for normal brain development. Science 333:1456-1458.</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Pereira AM, </w:t>
      </w:r>
      <w:r>
        <w:rPr>
          <w:rFonts w:cs="Calibri" w:ascii="Calibri" w:hAnsi="Calibri"/>
          <w:i/>
          <w:iCs/>
          <w:color w:val="000000"/>
          <w:sz w:val="22"/>
          <w:szCs w:val="22"/>
        </w:rPr>
        <w:t>et al.</w:t>
      </w:r>
      <w:r>
        <w:rPr>
          <w:rFonts w:cs="Calibri" w:ascii="Calibri" w:hAnsi="Calibri"/>
          <w:color w:val="000000"/>
          <w:sz w:val="22"/>
          <w:szCs w:val="22"/>
        </w:rPr>
        <w:t>, 2018. Differences in Cortical Structure and Functional MRI Connectivity in High Functioning Autism. Frontiers in Neurology 9:539.</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Qiu A, </w:t>
      </w:r>
      <w:r>
        <w:rPr>
          <w:rFonts w:cs="Calibri" w:ascii="Calibri" w:hAnsi="Calibri"/>
          <w:i/>
          <w:iCs/>
          <w:color w:val="000000"/>
          <w:sz w:val="22"/>
          <w:szCs w:val="22"/>
        </w:rPr>
        <w:t>et al.</w:t>
      </w:r>
      <w:r>
        <w:rPr>
          <w:rFonts w:cs="Calibri" w:ascii="Calibri" w:hAnsi="Calibri"/>
          <w:color w:val="000000"/>
          <w:sz w:val="22"/>
          <w:szCs w:val="22"/>
        </w:rPr>
        <w:t>, 2010. Hippocampal-cortical structural connectivity disruptions in schizophrenia: An integrated perspective from hippocampal shape, cortical thickness, and integrity of white matter bundles. NeuroImage 52(4):1181-1189.</w:t>
      </w:r>
    </w:p>
    <w:p>
      <w:pPr>
        <w:pStyle w:val="Normal"/>
        <w:tabs>
          <w:tab w:val="clear" w:pos="720"/>
          <w:tab w:val="center" w:pos="4677" w:leader="none"/>
          <w:tab w:val="right" w:pos="9354" w:leader="none"/>
        </w:tabs>
        <w:spacing w:lineRule="auto" w:line="480" w:before="0" w:after="0"/>
        <w:jc w:val="both"/>
        <w:rPr/>
      </w:pPr>
      <w:r>
        <w:rPr>
          <w:lang w:val="fr-FR"/>
        </w:rPr>
        <w:t xml:space="preserve">Richman D.P., </w:t>
      </w:r>
      <w:r>
        <w:rPr>
          <w:i/>
          <w:iCs/>
          <w:lang w:val="fr-FR"/>
        </w:rPr>
        <w:t>et al</w:t>
      </w:r>
      <w:r>
        <w:rPr>
          <w:lang w:val="fr-FR"/>
        </w:rPr>
        <w:t xml:space="preserve">. </w:t>
      </w:r>
      <w:r>
        <w:rPr/>
        <w:t xml:space="preserve">Mechanical model of brain convolutional development. </w:t>
      </w:r>
      <w:r>
        <w:rPr>
          <w:i/>
          <w:iCs/>
        </w:rPr>
        <w:t>Science</w:t>
      </w:r>
      <w:r>
        <w:rPr/>
        <w:t xml:space="preserve"> 189:18-21, 1975.</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Rimol LM, </w:t>
      </w:r>
      <w:r>
        <w:rPr>
          <w:rFonts w:cs="Calibri" w:ascii="Calibri" w:hAnsi="Calibri"/>
          <w:i/>
          <w:iCs/>
          <w:color w:val="000000"/>
          <w:sz w:val="22"/>
          <w:szCs w:val="22"/>
        </w:rPr>
        <w:t>et al.</w:t>
      </w:r>
      <w:r>
        <w:rPr>
          <w:rFonts w:cs="Calibri" w:ascii="Calibri" w:hAnsi="Calibri"/>
          <w:color w:val="000000"/>
          <w:sz w:val="22"/>
          <w:szCs w:val="22"/>
        </w:rPr>
        <w:t>, 2010. Cortical Thickness and Subcortical Volumes in Schizophrenia and Bipolar Disorder. Biological Psychiatry 68(1):41-50.</w:t>
      </w:r>
    </w:p>
    <w:p>
      <w:pPr>
        <w:pStyle w:val="Normal"/>
        <w:tabs>
          <w:tab w:val="clear" w:pos="720"/>
          <w:tab w:val="center" w:pos="4677" w:leader="none"/>
          <w:tab w:val="right" w:pos="9354" w:leader="none"/>
        </w:tabs>
        <w:spacing w:lineRule="auto" w:line="480" w:before="0" w:after="0"/>
        <w:jc w:val="both"/>
        <w:rPr/>
      </w:pPr>
      <w:r>
        <w:rPr/>
        <w:t xml:space="preserve">Ronan L., Fletcher P.C. From genes to folds: a review of cortical gyrification theory. </w:t>
      </w:r>
      <w:r>
        <w:rPr>
          <w:i/>
          <w:iCs/>
        </w:rPr>
        <w:t>Brain Struct Funct</w:t>
      </w:r>
      <w:r>
        <w:rPr/>
        <w:t xml:space="preserve"> 220:2475-2483, 2015.</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Sailer M, </w:t>
      </w:r>
      <w:r>
        <w:rPr>
          <w:rFonts w:cs="Calibri" w:ascii="Calibri" w:hAnsi="Calibri"/>
          <w:i/>
          <w:iCs/>
          <w:color w:val="000000"/>
          <w:sz w:val="22"/>
          <w:szCs w:val="22"/>
        </w:rPr>
        <w:t>et al.</w:t>
      </w:r>
      <w:r>
        <w:rPr>
          <w:rFonts w:cs="Calibri" w:ascii="Calibri" w:hAnsi="Calibri"/>
          <w:color w:val="000000"/>
          <w:sz w:val="22"/>
          <w:szCs w:val="22"/>
        </w:rPr>
        <w:t>, 2003. Focal thinning of the cerebral cortex in multiple sclerosis. Brain 126(8):1734-1744.</w:t>
      </w:r>
    </w:p>
    <w:p>
      <w:pPr>
        <w:pStyle w:val="Normal"/>
        <w:tabs>
          <w:tab w:val="clear" w:pos="720"/>
          <w:tab w:val="center" w:pos="4677" w:leader="none"/>
          <w:tab w:val="right" w:pos="9354" w:leader="none"/>
        </w:tabs>
        <w:spacing w:lineRule="auto" w:line="480" w:before="0" w:after="0"/>
        <w:jc w:val="both"/>
        <w:rPr/>
      </w:pPr>
      <w:r>
        <w:rPr/>
        <w:t xml:space="preserve">Sato M. The neurobiology of sex differences during language processing in healthy adults: A systematic review and a meta-analysis. </w:t>
      </w:r>
      <w:r>
        <w:rPr>
          <w:i/>
          <w:iCs/>
        </w:rPr>
        <w:t>Neuropsychologia</w:t>
      </w:r>
      <w:r>
        <w:rPr/>
        <w:t xml:space="preserve"> 140:107404, 2020.</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rPr>
      </w:pPr>
      <w:r>
        <w:rPr>
          <w:rFonts w:cs="Calibri" w:ascii="Calibri" w:hAnsi="Calibri"/>
          <w:color w:val="000000"/>
          <w:sz w:val="22"/>
          <w:szCs w:val="22"/>
        </w:rPr>
        <w:t>Saugstad LF. 2011. Infantile Autism: A Chronic Psychosis Since Infancy due to Synaptic Pruning of the Supplementary Motor Area. Nutrition and Health 20(3-4):171-182.</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Schultz CC, </w:t>
      </w:r>
      <w:r>
        <w:rPr>
          <w:rFonts w:cs="Calibri" w:ascii="Calibri" w:hAnsi="Calibri"/>
          <w:i/>
          <w:iCs/>
          <w:color w:val="000000"/>
          <w:sz w:val="22"/>
          <w:szCs w:val="22"/>
        </w:rPr>
        <w:t>et al.</w:t>
      </w:r>
      <w:r>
        <w:rPr>
          <w:rFonts w:cs="Calibri" w:ascii="Calibri" w:hAnsi="Calibri"/>
          <w:color w:val="000000"/>
          <w:sz w:val="22"/>
          <w:szCs w:val="22"/>
        </w:rPr>
        <w:t>, 2010. Reduced cortical thickness in first episode schizophrenia. Schizophrenia Research 116(2-3):204-209.</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Seitz J, </w:t>
      </w:r>
      <w:r>
        <w:rPr>
          <w:rFonts w:cs="Calibri" w:ascii="Calibri" w:hAnsi="Calibri"/>
          <w:i/>
          <w:iCs/>
          <w:color w:val="000000"/>
          <w:sz w:val="22"/>
          <w:szCs w:val="22"/>
        </w:rPr>
        <w:t>et al.</w:t>
      </w:r>
      <w:r>
        <w:rPr>
          <w:rFonts w:cs="Calibri" w:ascii="Calibri" w:hAnsi="Calibri"/>
          <w:color w:val="000000"/>
          <w:sz w:val="22"/>
          <w:szCs w:val="22"/>
        </w:rPr>
        <w:t>, 2018. Alteration of gray matter microstructure in schizophrenia. Brain Imaging Behav 12(1):54-63.</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Shaw P, </w:t>
      </w:r>
      <w:r>
        <w:rPr>
          <w:rFonts w:cs="Calibri" w:ascii="Calibri" w:hAnsi="Calibri"/>
          <w:i/>
          <w:iCs/>
          <w:color w:val="000000"/>
          <w:sz w:val="22"/>
          <w:szCs w:val="22"/>
        </w:rPr>
        <w:t>et al.</w:t>
      </w:r>
      <w:r>
        <w:rPr>
          <w:rFonts w:cs="Calibri" w:ascii="Calibri" w:hAnsi="Calibri"/>
          <w:color w:val="000000"/>
          <w:sz w:val="22"/>
          <w:szCs w:val="22"/>
        </w:rPr>
        <w:t>, 2006. Longitudinal Mapping of Cortical Thickness and Clinical Outcome in Children and Adolescents With Attention-Deficit/Hyperactivity Disorder. Arch Gen Psychiatry 63(5):540-549.</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Shaw P, </w:t>
      </w:r>
      <w:r>
        <w:rPr>
          <w:rFonts w:cs="Calibri" w:ascii="Calibri" w:hAnsi="Calibri"/>
          <w:i/>
          <w:iCs/>
          <w:color w:val="000000"/>
          <w:sz w:val="22"/>
          <w:szCs w:val="22"/>
        </w:rPr>
        <w:t>et al.</w:t>
      </w:r>
      <w:r>
        <w:rPr>
          <w:rFonts w:cs="Calibri" w:ascii="Calibri" w:hAnsi="Calibri"/>
          <w:color w:val="000000"/>
          <w:sz w:val="22"/>
          <w:szCs w:val="22"/>
        </w:rPr>
        <w:t>, 2007. Attention-deficit/hyperactivity disorder is characterized by a delay in cortical maturation. Proceedings of the National Academy of Sciences 104(49):19649-19654.</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Shiohama T, </w:t>
      </w:r>
      <w:r>
        <w:rPr>
          <w:rFonts w:cs="Calibri" w:ascii="Calibri" w:hAnsi="Calibri"/>
          <w:i/>
          <w:iCs/>
          <w:color w:val="000000"/>
          <w:sz w:val="22"/>
          <w:szCs w:val="22"/>
        </w:rPr>
        <w:t>et al.</w:t>
      </w:r>
      <w:r>
        <w:rPr>
          <w:rFonts w:cs="Calibri" w:ascii="Calibri" w:hAnsi="Calibri"/>
          <w:color w:val="000000"/>
          <w:sz w:val="22"/>
          <w:szCs w:val="22"/>
        </w:rPr>
        <w:t>, 2019. Quantitative brain morphological analysis in CHARGE syndrome. NeuroImage: Clinical </w:t>
      </w:r>
      <w:r>
        <w:rPr>
          <w:rFonts w:cs="Calibri" w:ascii="Calibri" w:hAnsi="Calibri"/>
          <w:i/>
          <w:iCs/>
          <w:color w:val="000000"/>
          <w:sz w:val="22"/>
          <w:szCs w:val="22"/>
        </w:rPr>
        <w:t>in press</w:t>
      </w:r>
      <w:r>
        <w:rPr>
          <w:rFonts w:cs="Calibri" w:ascii="Calibri" w:hAnsi="Calibri"/>
          <w:color w:val="000000"/>
          <w:sz w:val="22"/>
          <w:szCs w:val="22"/>
        </w:rPr>
        <w:t>.</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Silk TJ, </w:t>
      </w:r>
      <w:r>
        <w:rPr>
          <w:rFonts w:cs="Calibri" w:ascii="Calibri" w:hAnsi="Calibri"/>
          <w:i/>
          <w:iCs/>
          <w:color w:val="000000"/>
          <w:sz w:val="22"/>
          <w:szCs w:val="22"/>
        </w:rPr>
        <w:t>et al.</w:t>
      </w:r>
      <w:r>
        <w:rPr>
          <w:rFonts w:cs="Calibri" w:ascii="Calibri" w:hAnsi="Calibri"/>
          <w:color w:val="000000"/>
          <w:sz w:val="22"/>
          <w:szCs w:val="22"/>
        </w:rPr>
        <w:t>, 2016. Cortical morphometry in attention deficit/hyperactivity disorder: Contribution of thickness and surface area to volume. Cortex 82:1-10.</w:t>
      </w:r>
    </w:p>
    <w:p>
      <w:pPr>
        <w:pStyle w:val="Normal"/>
        <w:tabs>
          <w:tab w:val="clear" w:pos="720"/>
          <w:tab w:val="center" w:pos="4677" w:leader="none"/>
          <w:tab w:val="right" w:pos="9354" w:leader="none"/>
        </w:tabs>
        <w:spacing w:lineRule="auto" w:line="480" w:before="0" w:after="0"/>
        <w:jc w:val="both"/>
        <w:rPr/>
      </w:pPr>
      <w:r>
        <w:rPr/>
        <w:t xml:space="preserve">Simic G., </w:t>
      </w:r>
      <w:r>
        <w:rPr>
          <w:i/>
          <w:iCs/>
        </w:rPr>
        <w:t>et al.</w:t>
      </w:r>
      <w:r>
        <w:rPr/>
        <w:t xml:space="preserve"> Hemispheric asymmetry, modular variability and age-related changes in the human entorhinal cortex. </w:t>
      </w:r>
      <w:r>
        <w:rPr>
          <w:i/>
          <w:iCs/>
        </w:rPr>
        <w:t>Neuroscience</w:t>
      </w:r>
      <w:r>
        <w:rPr/>
        <w:t xml:space="preserve"> 130(4):911-925, 2005.</w:t>
      </w:r>
    </w:p>
    <w:p>
      <w:pPr>
        <w:pStyle w:val="Normal"/>
        <w:tabs>
          <w:tab w:val="clear" w:pos="720"/>
          <w:tab w:val="center" w:pos="4677" w:leader="none"/>
          <w:tab w:val="right" w:pos="9354" w:leader="none"/>
        </w:tabs>
        <w:spacing w:lineRule="auto" w:line="480" w:before="0" w:after="0"/>
        <w:jc w:val="both"/>
        <w:rPr/>
      </w:pPr>
      <w:r>
        <w:rPr/>
        <w:t xml:space="preserve">Somaratna M. A., Freeman A. W. A model for the development of binocular congruence in primary visual cortex. </w:t>
      </w:r>
      <w:r>
        <w:rPr>
          <w:i/>
          <w:iCs/>
        </w:rPr>
        <w:t>Scientific Reports</w:t>
      </w:r>
      <w:r>
        <w:rPr/>
        <w:t xml:space="preserve"> 12(1):12669, 2022.</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Sowell ER, </w:t>
      </w:r>
      <w:r>
        <w:rPr>
          <w:rFonts w:cs="Calibri" w:ascii="Calibri" w:hAnsi="Calibri"/>
          <w:i/>
          <w:iCs/>
          <w:color w:val="000000"/>
          <w:sz w:val="22"/>
          <w:szCs w:val="22"/>
        </w:rPr>
        <w:t>et al.</w:t>
      </w:r>
      <w:r>
        <w:rPr>
          <w:rFonts w:cs="Calibri" w:ascii="Calibri" w:hAnsi="Calibri"/>
          <w:color w:val="000000"/>
          <w:sz w:val="22"/>
          <w:szCs w:val="22"/>
        </w:rPr>
        <w:t>, 2001. Improved memory functioning and frontal lobe maturation between childhood and adolescence: A structural MRI study. Journal of the International Neuropsychological Society 7(3):312-322.</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Sparrey CJ, </w:t>
      </w:r>
      <w:r>
        <w:rPr>
          <w:rFonts w:cs="Calibri" w:ascii="Calibri" w:hAnsi="Calibri"/>
          <w:i/>
          <w:iCs/>
          <w:color w:val="000000"/>
          <w:sz w:val="22"/>
          <w:szCs w:val="22"/>
        </w:rPr>
        <w:t>et al.</w:t>
      </w:r>
      <w:r>
        <w:rPr>
          <w:rFonts w:cs="Calibri" w:ascii="Calibri" w:hAnsi="Calibri"/>
          <w:color w:val="000000"/>
          <w:sz w:val="22"/>
          <w:szCs w:val="22"/>
        </w:rPr>
        <w:t>, 2009. Effects of White, Grey, and Pia Mater Properties on Tissue Level Stresses and Strains in the Compressed Spinal Cord. Journal of Neurotrauma 26(4):585-595.</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Stanley JA, </w:t>
      </w:r>
      <w:r>
        <w:rPr>
          <w:rFonts w:cs="Calibri" w:ascii="Calibri" w:hAnsi="Calibri"/>
          <w:i/>
          <w:iCs/>
          <w:color w:val="000000"/>
          <w:sz w:val="22"/>
          <w:szCs w:val="22"/>
        </w:rPr>
        <w:t>et al.</w:t>
      </w:r>
      <w:r>
        <w:rPr>
          <w:rFonts w:cs="Calibri" w:ascii="Calibri" w:hAnsi="Calibri"/>
          <w:color w:val="000000"/>
          <w:sz w:val="22"/>
          <w:szCs w:val="22"/>
        </w:rPr>
        <w:t>, 2008. Evidence of developmental alterations in cortical and subcortical regions of children with attention-deficit/hyperactivity disorder: a multivoxel in vivo phosphorus 31 spectroscopy study. Arch Gen Psychiatry 65(12):1419-28.</w:t>
      </w:r>
    </w:p>
    <w:p>
      <w:pPr>
        <w:pStyle w:val="Normal"/>
        <w:tabs>
          <w:tab w:val="clear" w:pos="720"/>
          <w:tab w:val="center" w:pos="4677" w:leader="none"/>
          <w:tab w:val="right" w:pos="9354" w:leader="none"/>
        </w:tabs>
        <w:spacing w:lineRule="auto" w:line="480" w:before="0" w:after="0"/>
        <w:jc w:val="both"/>
        <w:rPr/>
      </w:pPr>
      <w:r>
        <w:rPr/>
        <w:t xml:space="preserve">Stubbs D., </w:t>
      </w:r>
      <w:r>
        <w:rPr>
          <w:i/>
          <w:iCs/>
        </w:rPr>
        <w:t>et al.</w:t>
      </w:r>
      <w:r>
        <w:rPr/>
        <w:t xml:space="preserve"> Neurovascular congruence during cerebral cortical development. </w:t>
      </w:r>
      <w:r>
        <w:rPr>
          <w:i/>
          <w:iCs/>
        </w:rPr>
        <w:t>Cerebral Cortex</w:t>
      </w:r>
      <w:r>
        <w:rPr/>
        <w:t xml:space="preserve"> Suppl 1(Suppl 1):i32-41, 2009.</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 xml:space="preserve">Swann JW, Hablitz JJ. 2000. Cellular abnormalities and synaptic plasticity in seizure disorders of the immature nervous system. </w:t>
      </w:r>
      <w:r>
        <w:rPr>
          <w:rFonts w:cs="Calibri" w:ascii="Calibri" w:hAnsi="Calibri"/>
          <w:color w:val="000000"/>
          <w:sz w:val="22"/>
          <w:szCs w:val="22"/>
          <w:lang w:val="fr-FR"/>
        </w:rPr>
        <w:t>Ment Retard Dev Disabil Res Rev 6(4):258-267.</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Tae WS, </w:t>
      </w:r>
      <w:r>
        <w:rPr>
          <w:rFonts w:cs="Calibri" w:ascii="Calibri" w:hAnsi="Calibri"/>
          <w:i/>
          <w:iCs/>
          <w:color w:val="000000"/>
          <w:sz w:val="22"/>
          <w:szCs w:val="22"/>
        </w:rPr>
        <w:t> et al.</w:t>
      </w:r>
      <w:r>
        <w:rPr>
          <w:rFonts w:cs="Calibri" w:ascii="Calibri" w:hAnsi="Calibri"/>
          <w:color w:val="000000"/>
          <w:sz w:val="22"/>
          <w:szCs w:val="22"/>
        </w:rPr>
        <w:t>, 2008. Cortical thickness abnormality in juvenile myoclonic epilepsy. Journal of Neurology 255(4):561-566.</w:t>
      </w:r>
    </w:p>
    <w:p>
      <w:pPr>
        <w:pStyle w:val="Normal"/>
        <w:tabs>
          <w:tab w:val="clear" w:pos="720"/>
          <w:tab w:val="center" w:pos="4677" w:leader="none"/>
          <w:tab w:val="right" w:pos="9354" w:leader="none"/>
        </w:tabs>
        <w:spacing w:lineRule="auto" w:line="480" w:before="0" w:after="0"/>
        <w:jc w:val="both"/>
        <w:rPr/>
      </w:pPr>
      <w:r>
        <w:rPr/>
        <w:t xml:space="preserve">Tallinen T., </w:t>
      </w:r>
      <w:r>
        <w:rPr>
          <w:i/>
          <w:iCs/>
        </w:rPr>
        <w:t>et al.</w:t>
      </w:r>
      <w:r>
        <w:rPr/>
        <w:t xml:space="preserve"> On the growth and form of cortical convolutions. </w:t>
      </w:r>
      <w:r>
        <w:rPr>
          <w:i/>
          <w:iCs/>
        </w:rPr>
        <w:t>Nat Phys</w:t>
      </w:r>
      <w:r>
        <w:rPr/>
        <w:t xml:space="preserve"> 12:588-593, 2016.</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Tamnes CK, </w:t>
      </w:r>
      <w:r>
        <w:rPr>
          <w:rFonts w:cs="Calibri" w:ascii="Calibri" w:hAnsi="Calibri"/>
          <w:i/>
          <w:iCs/>
          <w:color w:val="000000"/>
          <w:sz w:val="22"/>
          <w:szCs w:val="22"/>
        </w:rPr>
        <w:t>et al.</w:t>
      </w:r>
      <w:r>
        <w:rPr>
          <w:rFonts w:cs="Calibri" w:ascii="Calibri" w:hAnsi="Calibri"/>
          <w:color w:val="000000"/>
          <w:sz w:val="22"/>
          <w:szCs w:val="22"/>
        </w:rPr>
        <w:t>, 2010. Neuroanatomical correlates of executive functions in children and adolescents: A magnetic resonance imaging (MRI) study of cortical thickness. Neuropsychologia 48(9):2496-2508.</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Thomas KM, </w:t>
      </w:r>
      <w:r>
        <w:rPr>
          <w:rFonts w:cs="Calibri" w:ascii="Calibri" w:hAnsi="Calibri"/>
          <w:i/>
          <w:iCs/>
          <w:color w:val="000000"/>
          <w:sz w:val="22"/>
          <w:szCs w:val="22"/>
        </w:rPr>
        <w:t>et al.</w:t>
      </w:r>
      <w:r>
        <w:rPr>
          <w:rFonts w:cs="Calibri" w:ascii="Calibri" w:hAnsi="Calibri"/>
          <w:color w:val="000000"/>
          <w:sz w:val="22"/>
          <w:szCs w:val="22"/>
        </w:rPr>
        <w:t>, 2001. Amygdala response to facial expressions in children and adults. Biol. Psychiatry 49(4):309-316</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Thomas MSC, </w:t>
      </w:r>
      <w:r>
        <w:rPr>
          <w:rFonts w:cs="Calibri" w:ascii="Calibri" w:hAnsi="Calibri"/>
          <w:i/>
          <w:iCs/>
          <w:color w:val="000000"/>
          <w:sz w:val="22"/>
          <w:szCs w:val="22"/>
        </w:rPr>
        <w:t>et al.</w:t>
      </w:r>
      <w:r>
        <w:rPr>
          <w:rFonts w:cs="Calibri" w:ascii="Calibri" w:hAnsi="Calibri"/>
          <w:color w:val="000000"/>
          <w:sz w:val="22"/>
          <w:szCs w:val="22"/>
        </w:rPr>
        <w:t>, 2015. The over-pruning hypothesis of autism. Developmental Science 19(2):284-305.</w:t>
      </w:r>
    </w:p>
    <w:p>
      <w:pPr>
        <w:pStyle w:val="Normal"/>
        <w:tabs>
          <w:tab w:val="clear" w:pos="720"/>
          <w:tab w:val="center" w:pos="4677" w:leader="none"/>
          <w:tab w:val="right" w:pos="9354" w:leader="none"/>
        </w:tabs>
        <w:spacing w:lineRule="auto" w:line="480" w:before="0" w:after="0"/>
        <w:jc w:val="both"/>
        <w:rPr/>
      </w:pPr>
      <w:r>
        <w:rPr/>
        <w:t xml:space="preserve">Toro R., Burnod Y. A morphogenetic model for the development of cortical convolutions. </w:t>
      </w:r>
      <w:r>
        <w:rPr>
          <w:i/>
          <w:iCs/>
        </w:rPr>
        <w:t>Cereb Cortex</w:t>
      </w:r>
      <w:r>
        <w:rPr/>
        <w:t xml:space="preserve"> 15:1900-1913, 2005.</w:t>
      </w:r>
    </w:p>
    <w:p>
      <w:pPr>
        <w:pStyle w:val="Normal"/>
        <w:tabs>
          <w:tab w:val="clear" w:pos="720"/>
          <w:tab w:val="center" w:pos="4677" w:leader="none"/>
          <w:tab w:val="right" w:pos="9354" w:leader="none"/>
        </w:tabs>
        <w:spacing w:lineRule="auto" w:line="480" w:before="0" w:after="0"/>
        <w:jc w:val="both"/>
        <w:rPr/>
      </w:pPr>
      <w:r>
        <w:rPr/>
        <w:t xml:space="preserve">Tosun D., </w:t>
      </w:r>
      <w:r>
        <w:rPr>
          <w:i/>
          <w:iCs/>
        </w:rPr>
        <w:t>et al.</w:t>
      </w:r>
      <w:r>
        <w:rPr/>
        <w:t xml:space="preserve"> Cortical thickness and sulcal depth: insights on development and psychopathologyin paediatric epilepsy. </w:t>
      </w:r>
      <w:r>
        <w:rPr>
          <w:i/>
          <w:iCs/>
        </w:rPr>
        <w:t>BJPsych Open</w:t>
      </w:r>
      <w:r>
        <w:rPr/>
        <w:t xml:space="preserve"> 1(2):129-135, 2015.</w:t>
      </w:r>
    </w:p>
    <w:p>
      <w:pPr>
        <w:pStyle w:val="Normal"/>
        <w:tabs>
          <w:tab w:val="clear" w:pos="720"/>
          <w:tab w:val="center" w:pos="4677" w:leader="none"/>
          <w:tab w:val="right" w:pos="9354" w:leader="none"/>
        </w:tabs>
        <w:spacing w:lineRule="auto" w:line="480" w:before="0" w:after="0"/>
        <w:jc w:val="both"/>
        <w:rPr/>
      </w:pPr>
      <w:r>
        <w:rPr/>
        <w:t xml:space="preserve">Treaba C. A., </w:t>
      </w:r>
      <w:r>
        <w:rPr>
          <w:i/>
          <w:iCs/>
        </w:rPr>
        <w:t>et al</w:t>
      </w:r>
      <w:r>
        <w:rPr/>
        <w:t xml:space="preserve">. Longitudinal Characterization of Cortical Lesion Development and Evolution in Multiple Sclerosis with 7.0-T MRI. </w:t>
      </w:r>
      <w:r>
        <w:rPr>
          <w:i/>
          <w:iCs/>
        </w:rPr>
        <w:t xml:space="preserve">Radiology </w:t>
      </w:r>
      <w:r>
        <w:rPr/>
        <w:t>291(3):740-749, 2019.</w:t>
      </w:r>
    </w:p>
    <w:p>
      <w:pPr>
        <w:pStyle w:val="Normal"/>
        <w:tabs>
          <w:tab w:val="clear" w:pos="720"/>
          <w:tab w:val="center" w:pos="4677" w:leader="none"/>
          <w:tab w:val="right" w:pos="9354" w:leader="none"/>
        </w:tabs>
        <w:spacing w:lineRule="auto" w:line="480" w:before="0" w:after="0"/>
        <w:jc w:val="both"/>
        <w:rPr/>
      </w:pPr>
      <w:r>
        <w:rPr/>
        <w:t xml:space="preserve">Van Essen D.C. A tension-based theory of morphogenesis and compact wiring in the central nervous system. </w:t>
      </w:r>
      <w:r>
        <w:rPr>
          <w:i/>
          <w:iCs/>
        </w:rPr>
        <w:t>Nature</w:t>
      </w:r>
      <w:r>
        <w:rPr/>
        <w:t xml:space="preserve"> 385:313-318, 1997.</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Venkatasubramanian G, </w:t>
      </w:r>
      <w:r>
        <w:rPr>
          <w:rFonts w:cs="Calibri" w:ascii="Calibri" w:hAnsi="Calibri"/>
          <w:i/>
          <w:iCs/>
          <w:color w:val="000000"/>
          <w:sz w:val="22"/>
          <w:szCs w:val="22"/>
        </w:rPr>
        <w:t>et al.</w:t>
      </w:r>
      <w:r>
        <w:rPr>
          <w:rFonts w:cs="Calibri" w:ascii="Calibri" w:hAnsi="Calibri"/>
          <w:color w:val="000000"/>
          <w:sz w:val="22"/>
          <w:szCs w:val="22"/>
        </w:rPr>
        <w:t>, 2008. Automated MRI parcellation study of regional volume and thickness of prefrontal cortex (PFC) in antipsychotic-naïve schizophrenia. Acta Psychiatrica Scandanavica 117(6):420-431.</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 xml:space="preserve">Wiseman FK, Al-Janabi T, Hardy J, et al. 2015. A genetic cause of Alzheimer disease: mechanistic insights from Down syndrome. </w:t>
      </w:r>
      <w:r>
        <w:rPr>
          <w:rFonts w:cs="Calibri" w:ascii="Calibri" w:hAnsi="Calibri"/>
          <w:color w:val="000000"/>
          <w:sz w:val="22"/>
          <w:szCs w:val="22"/>
          <w:lang w:val="fr-FR"/>
        </w:rPr>
        <w:t>Nat Rev Neurosci 16:564-74.</w:t>
      </w:r>
    </w:p>
    <w:p>
      <w:pPr>
        <w:pStyle w:val="NormalWeb"/>
        <w:shd w:fill="FFFFFF" w:val="clear"/>
        <w:tabs>
          <w:tab w:val="clear" w:pos="720"/>
          <w:tab w:val="center" w:pos="4677" w:leader="none"/>
          <w:tab w:val="right" w:pos="9354" w:leader="none"/>
        </w:tabs>
        <w:spacing w:lineRule="auto" w:line="480" w:before="0" w:after="0"/>
        <w:jc w:val="both"/>
        <w:rPr>
          <w:rFonts w:ascii="Calibri" w:hAnsi="Calibri" w:cs="Calibri"/>
          <w:color w:val="000000"/>
          <w:sz w:val="22"/>
          <w:szCs w:val="22"/>
          <w:lang w:val="fr-FR"/>
        </w:rPr>
      </w:pPr>
      <w:r>
        <w:rPr>
          <w:rFonts w:cs="Calibri" w:ascii="Calibri" w:hAnsi="Calibri"/>
          <w:color w:val="000000"/>
          <w:sz w:val="22"/>
          <w:szCs w:val="22"/>
          <w:lang w:val="fr-FR"/>
        </w:rPr>
        <w:t>Xue QS, Streit WJ. 2011. Microglial pathology in Down syndrome. Acta Neuropathol 122:455-466.</w:t>
      </w:r>
    </w:p>
    <w:p>
      <w:pPr>
        <w:pStyle w:val="Normal"/>
        <w:tabs>
          <w:tab w:val="clear" w:pos="720"/>
          <w:tab w:val="center" w:pos="4677" w:leader="none"/>
          <w:tab w:val="right" w:pos="9354" w:leader="none"/>
        </w:tabs>
        <w:spacing w:lineRule="auto" w:line="480" w:before="0" w:after="0"/>
        <w:jc w:val="both"/>
        <w:rPr/>
      </w:pPr>
      <w:r>
        <w:rPr/>
        <w:t xml:space="preserve">Yan H., </w:t>
      </w:r>
      <w:r>
        <w:rPr>
          <w:i/>
          <w:iCs/>
        </w:rPr>
        <w:t xml:space="preserve">et al. </w:t>
      </w:r>
      <w:r>
        <w:rPr/>
        <w:t xml:space="preserve">Hemispheric asymmetry in cognitive division of anterior cingulate cortex: a resting-state functional connectivity study. </w:t>
      </w:r>
      <w:r>
        <w:rPr>
          <w:i/>
          <w:iCs/>
        </w:rPr>
        <w:t>NeuroImge</w:t>
      </w:r>
      <w:r>
        <w:rPr/>
        <w:t xml:space="preserve"> 47(4):1579-1589, 2009.</w:t>
      </w:r>
    </w:p>
    <w:p>
      <w:pPr>
        <w:pStyle w:val="Normal"/>
        <w:tabs>
          <w:tab w:val="clear" w:pos="720"/>
          <w:tab w:val="center" w:pos="4677" w:leader="none"/>
          <w:tab w:val="right" w:pos="9354" w:leader="none"/>
        </w:tabs>
        <w:spacing w:lineRule="auto" w:line="480" w:before="0" w:after="0"/>
        <w:jc w:val="both"/>
        <w:rPr/>
      </w:pPr>
      <w:r>
        <w:rPr/>
        <w:t xml:space="preserve">Yao T. and Vanduffel W. Neuronal congruency effects in macaque prefrontal cortex. </w:t>
      </w:r>
      <w:r>
        <w:rPr>
          <w:i/>
          <w:iCs/>
        </w:rPr>
        <w:t>Nature Communications</w:t>
      </w:r>
      <w:r>
        <w:rPr/>
        <w:t xml:space="preserve"> 13(1):4702, 2022.</w:t>
      </w:r>
    </w:p>
    <w:p>
      <w:pPr>
        <w:pStyle w:val="Normal"/>
        <w:tabs>
          <w:tab w:val="clear" w:pos="720"/>
          <w:tab w:val="center" w:pos="4677" w:leader="none"/>
          <w:tab w:val="right" w:pos="9354" w:leader="none"/>
        </w:tabs>
        <w:spacing w:lineRule="auto" w:line="480" w:before="0" w:after="0"/>
        <w:jc w:val="both"/>
        <w:rPr/>
      </w:pPr>
      <w:r>
        <w:rPr/>
        <w:t xml:space="preserve">Yun H. J., </w:t>
      </w:r>
      <w:r>
        <w:rPr>
          <w:i/>
          <w:iCs/>
        </w:rPr>
        <w:t>et al</w:t>
      </w:r>
      <w:r>
        <w:rPr/>
        <w:t xml:space="preserve">. Regional Alterations in Cortical Sulcal Depth in Living Fetuses with Down Syndrome. </w:t>
      </w:r>
      <w:r>
        <w:rPr>
          <w:i/>
          <w:iCs/>
        </w:rPr>
        <w:t>Cereb Cortex</w:t>
      </w:r>
      <w:r>
        <w:rPr/>
        <w:t xml:space="preserve"> 31(2):757-767, 2021.</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lang w:val="fr-FR"/>
        </w:rPr>
        <w:t>Zhang YF, </w:t>
      </w:r>
      <w:r>
        <w:rPr>
          <w:rFonts w:cs="Calibri" w:ascii="Calibri" w:hAnsi="Calibri"/>
          <w:i/>
          <w:iCs/>
          <w:color w:val="000000"/>
          <w:sz w:val="22"/>
          <w:szCs w:val="22"/>
          <w:lang w:val="fr-FR"/>
        </w:rPr>
        <w:t>et al.</w:t>
      </w:r>
      <w:r>
        <w:rPr>
          <w:rFonts w:cs="Calibri" w:ascii="Calibri" w:hAnsi="Calibri"/>
          <w:color w:val="000000"/>
          <w:sz w:val="22"/>
          <w:szCs w:val="22"/>
          <w:lang w:val="fr-FR"/>
        </w:rPr>
        <w:t xml:space="preserve">, 2015. </w:t>
      </w:r>
      <w:r>
        <w:rPr>
          <w:rFonts w:cs="Calibri" w:ascii="Calibri" w:hAnsi="Calibri"/>
          <w:color w:val="000000"/>
          <w:sz w:val="22"/>
          <w:szCs w:val="22"/>
        </w:rPr>
        <w:t>Otx1 promotes basal dendritic growth and regulates intrinsic electrophysiological and synaptic properties of layer V pyramidal neurons in mouse motor cortex. Neuroscience 285:139-54.</w:t>
      </w:r>
    </w:p>
    <w:p>
      <w:pPr>
        <w:pStyle w:val="NormalWeb"/>
        <w:shd w:fill="FFFFFF" w:val="clear"/>
        <w:tabs>
          <w:tab w:val="clear" w:pos="720"/>
          <w:tab w:val="center" w:pos="4677" w:leader="none"/>
          <w:tab w:val="right" w:pos="9354" w:leader="none"/>
        </w:tabs>
        <w:spacing w:lineRule="auto" w:line="480" w:before="0" w:after="0"/>
        <w:jc w:val="both"/>
        <w:rPr/>
      </w:pPr>
      <w:r>
        <w:rPr>
          <w:rFonts w:cs="Calibri" w:ascii="Calibri" w:hAnsi="Calibri"/>
          <w:color w:val="000000"/>
          <w:sz w:val="22"/>
          <w:szCs w:val="22"/>
        </w:rPr>
        <w:t>Zielinski BA, </w:t>
      </w:r>
      <w:r>
        <w:rPr>
          <w:rFonts w:cs="Calibri" w:ascii="Calibri" w:hAnsi="Calibri"/>
          <w:i/>
          <w:iCs/>
          <w:color w:val="000000"/>
          <w:sz w:val="22"/>
          <w:szCs w:val="22"/>
        </w:rPr>
        <w:t>et al.</w:t>
      </w:r>
      <w:r>
        <w:rPr>
          <w:rFonts w:cs="Calibri" w:ascii="Calibri" w:hAnsi="Calibri"/>
          <w:color w:val="000000"/>
          <w:sz w:val="22"/>
          <w:szCs w:val="22"/>
        </w:rPr>
        <w:t>, 2014. Longitudinal changes in cortical thickness in autism and typical development. Brain 137(6):1799-1812.</w:t>
      </w:r>
    </w:p>
    <w:p>
      <w:pPr>
        <w:pStyle w:val="Normal"/>
        <w:tabs>
          <w:tab w:val="clear" w:pos="720"/>
          <w:tab w:val="center" w:pos="4677" w:leader="none"/>
          <w:tab w:val="right" w:pos="9354" w:leader="none"/>
        </w:tabs>
        <w:spacing w:lineRule="auto" w:line="480" w:before="0" w:after="0"/>
        <w:jc w:val="both"/>
        <w:rPr/>
      </w:pPr>
      <w:r>
        <w:rPr/>
      </w:r>
    </w:p>
    <w:p>
      <w:pPr>
        <w:pStyle w:val="Normal"/>
        <w:tabs>
          <w:tab w:val="clear" w:pos="720"/>
          <w:tab w:val="center" w:pos="4677" w:leader="none"/>
          <w:tab w:val="right" w:pos="9354" w:leader="none"/>
        </w:tabs>
        <w:spacing w:lineRule="auto" w:line="480" w:before="0" w:after="0"/>
        <w:jc w:val="both"/>
        <w:rPr/>
      </w:pPr>
      <w:r>
        <w:rPr/>
      </w:r>
    </w:p>
    <w:p>
      <w:pPr>
        <w:pStyle w:val="Normal"/>
        <w:tabs>
          <w:tab w:val="clear" w:pos="720"/>
          <w:tab w:val="center" w:pos="4677" w:leader="none"/>
          <w:tab w:val="right" w:pos="9354" w:leader="none"/>
        </w:tabs>
        <w:spacing w:lineRule="auto" w:line="480" w:before="0" w:after="0"/>
        <w:jc w:val="both"/>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6-23T11:27:38Z" w:initials="">
    <w:p>
      <w:pPr>
        <w:overflowPunct w:val="true"/>
        <w:spacing w:before="0" w:after="0" w:lineRule="auto" w:line="240"/>
        <w:rPr/>
      </w:pPr>
      <w:r>
        <w:rPr>
          <w:rFonts w:ascii="Liberation Serif" w:hAnsi="Liberation Serif" w:eastAsia="Tahoma" w:cs="Tahoma"/>
          <w:sz w:val="24"/>
          <w:szCs w:val="24"/>
          <w:lang w:val="en-US" w:eastAsia="en-US" w:bidi="en-US"/>
        </w:rPr>
        <w:t>Do we want tables of this, or is this something you have? There are many datasets and datasets variously have 500+, 1000+, or 4000+ features. This could be done for just the various target features though.</w:t>
      </w:r>
    </w:p>
  </w:comment>
  <w:comment w:id="1" w:author="Unknown Author" w:date="2024-06-23T13:50:59Z" w:initials="">
    <w:p>
      <w:pPr>
        <w:overflowPunct w:val="true"/>
        <w:spacing w:before="0" w:after="0" w:lineRule="auto" w:line="240"/>
        <w:rPr/>
      </w:pPr>
      <w:r>
        <w:rPr>
          <w:rFonts w:ascii="Liberation Serif" w:hAnsi="Liberation Serif" w:eastAsia="Tahoma" w:cs="Tahoma"/>
          <w:sz w:val="24"/>
          <w:szCs w:val="24"/>
          <w:lang w:val="en-US" w:eastAsia="en-US" w:bidi="en-US"/>
        </w:rPr>
        <w:t>There are too many regions (hundreds) for this to work for all datasets.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Arial">
    <w:charset w:val="01"/>
    <w:family w:val="swiss"/>
    <w:pitch w:val="default"/>
  </w:font>
  <w:font w:name="Times New Roman">
    <w:charset w:val="01"/>
    <w:family w:val="swiss"/>
    <w:pitch w:val="default"/>
  </w:font>
  <w:font w:name="Liberation Serif">
    <w:altName w:val="Times New Roman"/>
    <w:charset w:val="01"/>
    <w:family w:val="swiss"/>
    <w:pitch w:val="default"/>
  </w:font>
</w:fonts>
</file>

<file path=word/settings.xml><?xml version="1.0" encoding="utf-8"?>
<w:settings xmlns:w="http://schemas.openxmlformats.org/wordprocessingml/2006/main">
  <w:zoom w:percent="85"/>
  <w:trackRevisions/>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PlaceholderText">
    <w:name w:val="Placeholder Text"/>
    <w:basedOn w:val="DefaultParagraphFont"/>
    <w:qFormat/>
    <w:rPr>
      <w:color w:val="808080"/>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Arial Unicode MS"/>
    </w:rPr>
  </w:style>
  <w:style w:type="paragraph" w:styleId="Caption">
    <w:name w:val="Caption"/>
    <w:basedOn w:val="Normal"/>
    <w:qFormat/>
    <w:pPr>
      <w:suppressLineNumbers/>
      <w:spacing w:before="120" w:after="120"/>
    </w:pPr>
    <w:rPr>
      <w:rFonts w:ascii="Arial" w:hAnsi="Arial" w:cs="Arial Unicode MS"/>
      <w:i/>
      <w:iCs/>
      <w:sz w:val="22"/>
      <w:szCs w:val="24"/>
    </w:rPr>
  </w:style>
  <w:style w:type="paragraph" w:styleId="Index">
    <w:name w:val="Index"/>
    <w:basedOn w:val="Normal"/>
    <w:qFormat/>
    <w:pPr>
      <w:suppressLineNumbers/>
    </w:pPr>
    <w:rPr>
      <w:rFonts w:ascii="Arial" w:hAnsi="Arial" w:cs="Arial Unicode M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Comment">
    <w:name w:val="Comment"/>
    <w:basedOn w:val="Normal"/>
    <w:qFormat/>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umanconnectome.org/study/hcp-young-adult/document/1200-subjects-data-release"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44839</TotalTime>
  <Application>LibreOffice/24.2.4.2$MacOSX_AARCH64 LibreOffice_project/51a6219feb6075d9a4c46691dcfe0cd9c4fff3c2</Application>
  <AppVersion>15.0000</AppVersion>
  <Pages>26</Pages>
  <Words>5533</Words>
  <Characters>34311</Characters>
  <CharactersWithSpaces>39741</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2023-06-02T16:03:00Z</dcterms:created>
  <dc:creator>Levman, Jacob</dc:creator>
  <dc:description/>
  <dc:language>en-CA</dc:language>
  <cp:lastModifiedBy/>
  <dcterms:modified xsi:type="dcterms:W3CDTF">2024-07-01T11:47:05Z</dcterms:modified>
  <cp:revision>773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104e62d0721dd22a0b8c38e01a22c6eed69b883f2abe7211aaa10e08488d59a2</vt:lpwstr>
  </property>
</Properties>
</file>